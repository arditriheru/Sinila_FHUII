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3A0BC" w14:textId="77777777" w:rsidR="00B85697" w:rsidRPr="008146EF" w:rsidRDefault="00B85697" w:rsidP="00B85697">
      <w:pPr>
        <w:spacing w:after="0" w:line="480" w:lineRule="auto"/>
        <w:jc w:val="center"/>
        <w:rPr>
          <w:rFonts w:ascii="Times New Roman" w:hAnsi="Times New Roman" w:cs="Times New Roman"/>
          <w:b/>
          <w:sz w:val="24"/>
          <w:szCs w:val="24"/>
        </w:rPr>
      </w:pPr>
      <w:r w:rsidRPr="008146EF">
        <w:rPr>
          <w:rFonts w:ascii="Times New Roman" w:hAnsi="Times New Roman" w:cs="Times New Roman"/>
          <w:b/>
          <w:sz w:val="24"/>
          <w:szCs w:val="24"/>
        </w:rPr>
        <w:t xml:space="preserve">PEMBAHARUAN HUKUM HAK CIPTA TENTANG STANDAR PLAGIARISME MUSIK DAN LAGU BERDASARKAN </w:t>
      </w:r>
    </w:p>
    <w:p w14:paraId="3D79EFE3" w14:textId="77777777" w:rsidR="00B85697" w:rsidRPr="008146EF" w:rsidRDefault="00B85697" w:rsidP="00B85697">
      <w:pPr>
        <w:spacing w:after="0" w:line="480" w:lineRule="auto"/>
        <w:jc w:val="center"/>
        <w:rPr>
          <w:rFonts w:ascii="Times New Roman" w:hAnsi="Times New Roman" w:cs="Times New Roman"/>
          <w:b/>
          <w:sz w:val="24"/>
          <w:szCs w:val="24"/>
        </w:rPr>
      </w:pPr>
      <w:r w:rsidRPr="008146EF">
        <w:rPr>
          <w:rFonts w:ascii="Times New Roman" w:hAnsi="Times New Roman" w:cs="Times New Roman"/>
          <w:b/>
          <w:sz w:val="24"/>
          <w:szCs w:val="24"/>
        </w:rPr>
        <w:t xml:space="preserve">UNDANG-UNDANG NOMOR 28 TAHUN 2014 </w:t>
      </w:r>
    </w:p>
    <w:p w14:paraId="09F4BC06" w14:textId="77777777" w:rsidR="00B85697" w:rsidRPr="008146EF" w:rsidRDefault="00B85697" w:rsidP="00B85697">
      <w:pPr>
        <w:spacing w:after="0" w:line="480" w:lineRule="auto"/>
        <w:jc w:val="center"/>
        <w:rPr>
          <w:rFonts w:ascii="Times New Roman" w:hAnsi="Times New Roman" w:cs="Times New Roman"/>
          <w:b/>
          <w:sz w:val="24"/>
          <w:szCs w:val="24"/>
        </w:rPr>
      </w:pPr>
      <w:r w:rsidRPr="008146EF">
        <w:rPr>
          <w:rFonts w:ascii="Times New Roman" w:hAnsi="Times New Roman" w:cs="Times New Roman"/>
          <w:b/>
          <w:sz w:val="24"/>
          <w:szCs w:val="24"/>
        </w:rPr>
        <w:t>TENTANG HAK CIPTA</w:t>
      </w:r>
    </w:p>
    <w:p w14:paraId="0CDDEAE7" w14:textId="77777777" w:rsidR="00B85697" w:rsidRPr="008146EF" w:rsidRDefault="00B85697" w:rsidP="00B85697">
      <w:pPr>
        <w:spacing w:after="0" w:line="480" w:lineRule="auto"/>
        <w:jc w:val="center"/>
        <w:rPr>
          <w:rFonts w:ascii="Times New Roman" w:hAnsi="Times New Roman" w:cs="Times New Roman"/>
          <w:b/>
          <w:sz w:val="24"/>
          <w:szCs w:val="24"/>
        </w:rPr>
      </w:pPr>
    </w:p>
    <w:p w14:paraId="388966A7" w14:textId="77777777" w:rsidR="00B85697" w:rsidRPr="008146EF" w:rsidRDefault="00B85697" w:rsidP="00B85697">
      <w:pPr>
        <w:spacing w:after="0" w:line="480" w:lineRule="auto"/>
        <w:jc w:val="center"/>
        <w:rPr>
          <w:rFonts w:ascii="Times New Roman" w:hAnsi="Times New Roman" w:cs="Times New Roman"/>
          <w:b/>
          <w:sz w:val="24"/>
          <w:szCs w:val="24"/>
        </w:rPr>
      </w:pPr>
      <w:r w:rsidRPr="008146EF">
        <w:rPr>
          <w:rFonts w:ascii="Times New Roman" w:hAnsi="Times New Roman" w:cs="Times New Roman"/>
          <w:b/>
          <w:sz w:val="24"/>
          <w:szCs w:val="24"/>
        </w:rPr>
        <w:t>SKRIPSI</w:t>
      </w:r>
    </w:p>
    <w:p w14:paraId="0A33DA21" w14:textId="77777777" w:rsidR="00B85697" w:rsidRPr="008146EF" w:rsidRDefault="00B85697" w:rsidP="00B85697">
      <w:pPr>
        <w:spacing w:after="0" w:line="480" w:lineRule="auto"/>
        <w:jc w:val="center"/>
        <w:rPr>
          <w:rFonts w:ascii="Times New Roman" w:hAnsi="Times New Roman" w:cs="Times New Roman"/>
          <w:sz w:val="24"/>
          <w:szCs w:val="24"/>
        </w:rPr>
      </w:pPr>
      <w:r w:rsidRPr="008146EF">
        <w:rPr>
          <w:rFonts w:ascii="Times New Roman" w:hAnsi="Times New Roman" w:cs="Times New Roman"/>
          <w:sz w:val="24"/>
          <w:szCs w:val="24"/>
        </w:rPr>
        <w:t xml:space="preserve">Diajukan Untuk Memenuhi Sebagaian Persyaratan Guna memperoleh Gelar Sarjana (Strata-1) pada Fakultas Hukum Universitas Islam Indonesia </w:t>
      </w:r>
    </w:p>
    <w:p w14:paraId="0243E614" w14:textId="77777777" w:rsidR="00B85697" w:rsidRPr="008146EF" w:rsidRDefault="00B85697" w:rsidP="00B85697">
      <w:pPr>
        <w:spacing w:after="0" w:line="480" w:lineRule="auto"/>
        <w:jc w:val="center"/>
        <w:rPr>
          <w:rFonts w:ascii="Times New Roman" w:hAnsi="Times New Roman" w:cs="Times New Roman"/>
          <w:sz w:val="24"/>
          <w:szCs w:val="24"/>
        </w:rPr>
      </w:pPr>
      <w:r w:rsidRPr="008146EF">
        <w:rPr>
          <w:rFonts w:ascii="Times New Roman" w:hAnsi="Times New Roman" w:cs="Times New Roman"/>
          <w:sz w:val="24"/>
          <w:szCs w:val="24"/>
        </w:rPr>
        <w:t>Yogyakarta</w:t>
      </w:r>
    </w:p>
    <w:p w14:paraId="01DE48B0" w14:textId="77777777" w:rsidR="00B85697" w:rsidRPr="008146EF" w:rsidRDefault="00B85697" w:rsidP="00B85697">
      <w:pPr>
        <w:spacing w:after="0" w:line="480" w:lineRule="auto"/>
        <w:jc w:val="center"/>
        <w:rPr>
          <w:rFonts w:ascii="Times New Roman" w:hAnsi="Times New Roman" w:cs="Times New Roman"/>
          <w:sz w:val="24"/>
          <w:szCs w:val="24"/>
        </w:rPr>
      </w:pPr>
      <w:r w:rsidRPr="008146EF">
        <w:rPr>
          <w:rFonts w:ascii="Times New Roman" w:hAnsi="Times New Roman" w:cs="Times New Roman"/>
          <w:noProof/>
          <w:color w:val="000000" w:themeColor="text1"/>
          <w:sz w:val="24"/>
          <w:szCs w:val="24"/>
        </w:rPr>
        <w:drawing>
          <wp:inline distT="0" distB="0" distL="0" distR="0" wp14:anchorId="74A01817" wp14:editId="3CC927C9">
            <wp:extent cx="1900898" cy="19823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II-Biru-1080x1350.png"/>
                    <pic:cNvPicPr/>
                  </pic:nvPicPr>
                  <pic:blipFill rotWithShape="1">
                    <a:blip r:embed="rId8" cstate="print">
                      <a:extLst>
                        <a:ext uri="{28A0092B-C50C-407E-A947-70E740481C1C}">
                          <a14:useLocalDpi xmlns:a14="http://schemas.microsoft.com/office/drawing/2010/main" val="0"/>
                        </a:ext>
                      </a:extLst>
                    </a:blip>
                    <a:srcRect t="7620" b="8950"/>
                    <a:stretch/>
                  </pic:blipFill>
                  <pic:spPr bwMode="auto">
                    <a:xfrm>
                      <a:off x="0" y="0"/>
                      <a:ext cx="1947478" cy="2030953"/>
                    </a:xfrm>
                    <a:prstGeom prst="rect">
                      <a:avLst/>
                    </a:prstGeom>
                    <a:ln>
                      <a:noFill/>
                    </a:ln>
                    <a:extLst>
                      <a:ext uri="{53640926-AAD7-44D8-BBD7-CCE9431645EC}">
                        <a14:shadowObscured xmlns:a14="http://schemas.microsoft.com/office/drawing/2010/main"/>
                      </a:ext>
                    </a:extLst>
                  </pic:spPr>
                </pic:pic>
              </a:graphicData>
            </a:graphic>
          </wp:inline>
        </w:drawing>
      </w:r>
    </w:p>
    <w:p w14:paraId="47973CFD" w14:textId="77777777" w:rsidR="00B85697" w:rsidRPr="008146EF" w:rsidRDefault="00B85697" w:rsidP="00B85697">
      <w:pPr>
        <w:spacing w:after="0" w:line="480" w:lineRule="auto"/>
        <w:jc w:val="center"/>
        <w:rPr>
          <w:rFonts w:ascii="Times New Roman" w:hAnsi="Times New Roman" w:cs="Times New Roman"/>
          <w:sz w:val="24"/>
          <w:szCs w:val="24"/>
        </w:rPr>
      </w:pPr>
      <w:r w:rsidRPr="008146EF">
        <w:rPr>
          <w:rFonts w:ascii="Times New Roman" w:hAnsi="Times New Roman" w:cs="Times New Roman"/>
          <w:sz w:val="24"/>
          <w:szCs w:val="24"/>
        </w:rPr>
        <w:t>Oleh :</w:t>
      </w:r>
    </w:p>
    <w:p w14:paraId="100B9777" w14:textId="77777777" w:rsidR="00B85697" w:rsidRPr="008146EF" w:rsidRDefault="00B85697" w:rsidP="00B85697">
      <w:pPr>
        <w:spacing w:after="0" w:line="480" w:lineRule="auto"/>
        <w:jc w:val="center"/>
        <w:rPr>
          <w:rFonts w:ascii="Times New Roman" w:hAnsi="Times New Roman" w:cs="Times New Roman"/>
          <w:b/>
          <w:sz w:val="24"/>
          <w:szCs w:val="24"/>
          <w:u w:val="single"/>
        </w:rPr>
      </w:pPr>
      <w:r w:rsidRPr="008146EF">
        <w:rPr>
          <w:rFonts w:ascii="Times New Roman" w:hAnsi="Times New Roman" w:cs="Times New Roman"/>
          <w:b/>
          <w:sz w:val="24"/>
          <w:szCs w:val="24"/>
          <w:u w:val="single"/>
        </w:rPr>
        <w:t>GITA ANANDA</w:t>
      </w:r>
    </w:p>
    <w:p w14:paraId="27BE6F19" w14:textId="77777777" w:rsidR="00B85697" w:rsidRPr="008146EF" w:rsidRDefault="00B85697" w:rsidP="00B85697">
      <w:pPr>
        <w:spacing w:after="0" w:line="480" w:lineRule="auto"/>
        <w:jc w:val="center"/>
        <w:rPr>
          <w:rFonts w:ascii="Times New Roman" w:hAnsi="Times New Roman" w:cs="Times New Roman"/>
          <w:sz w:val="24"/>
          <w:szCs w:val="24"/>
        </w:rPr>
      </w:pPr>
      <w:r w:rsidRPr="008146EF">
        <w:rPr>
          <w:rFonts w:ascii="Times New Roman" w:hAnsi="Times New Roman" w:cs="Times New Roman"/>
          <w:sz w:val="24"/>
          <w:szCs w:val="24"/>
        </w:rPr>
        <w:t>No. Mahasiswa: 17410443</w:t>
      </w:r>
    </w:p>
    <w:p w14:paraId="4FB8D4C5" w14:textId="77777777" w:rsidR="00B85697" w:rsidRPr="008146EF" w:rsidRDefault="00B85697" w:rsidP="00B85697">
      <w:pPr>
        <w:spacing w:after="0" w:line="480" w:lineRule="auto"/>
        <w:jc w:val="center"/>
        <w:rPr>
          <w:rFonts w:ascii="Times New Roman" w:hAnsi="Times New Roman" w:cs="Times New Roman"/>
          <w:b/>
          <w:sz w:val="24"/>
          <w:szCs w:val="24"/>
        </w:rPr>
      </w:pPr>
      <w:r w:rsidRPr="008146EF">
        <w:rPr>
          <w:rFonts w:ascii="Times New Roman" w:hAnsi="Times New Roman" w:cs="Times New Roman"/>
          <w:b/>
          <w:sz w:val="24"/>
          <w:szCs w:val="24"/>
        </w:rPr>
        <w:t>PROGRAM STUDI HUKUM PROGRAM SARJANA</w:t>
      </w:r>
    </w:p>
    <w:p w14:paraId="00C7565F" w14:textId="77777777" w:rsidR="00B85697" w:rsidRPr="008146EF" w:rsidRDefault="00B85697" w:rsidP="00B85697">
      <w:pPr>
        <w:spacing w:after="0" w:line="480" w:lineRule="auto"/>
        <w:jc w:val="center"/>
        <w:rPr>
          <w:rFonts w:ascii="Times New Roman" w:hAnsi="Times New Roman" w:cs="Times New Roman"/>
          <w:b/>
          <w:sz w:val="24"/>
          <w:szCs w:val="24"/>
        </w:rPr>
      </w:pPr>
      <w:r w:rsidRPr="008146EF">
        <w:rPr>
          <w:rFonts w:ascii="Times New Roman" w:hAnsi="Times New Roman" w:cs="Times New Roman"/>
          <w:b/>
          <w:sz w:val="24"/>
          <w:szCs w:val="24"/>
        </w:rPr>
        <w:t>FAKULTAS HUKUM</w:t>
      </w:r>
    </w:p>
    <w:p w14:paraId="7A4934F4" w14:textId="77777777" w:rsidR="00B85697" w:rsidRPr="008146EF" w:rsidRDefault="00B85697" w:rsidP="00B85697">
      <w:pPr>
        <w:spacing w:after="0" w:line="480" w:lineRule="auto"/>
        <w:jc w:val="center"/>
        <w:rPr>
          <w:rFonts w:ascii="Times New Roman" w:hAnsi="Times New Roman" w:cs="Times New Roman"/>
          <w:b/>
          <w:sz w:val="24"/>
          <w:szCs w:val="24"/>
        </w:rPr>
      </w:pPr>
      <w:r w:rsidRPr="008146EF">
        <w:rPr>
          <w:rFonts w:ascii="Times New Roman" w:hAnsi="Times New Roman" w:cs="Times New Roman"/>
          <w:b/>
          <w:sz w:val="24"/>
          <w:szCs w:val="24"/>
        </w:rPr>
        <w:t>UNIVERSITAS ISLAM INDONESIA</w:t>
      </w:r>
    </w:p>
    <w:p w14:paraId="6581688E" w14:textId="77777777" w:rsidR="00B85697" w:rsidRPr="008146EF" w:rsidRDefault="00B85697" w:rsidP="00B85697">
      <w:pPr>
        <w:spacing w:after="0" w:line="480" w:lineRule="auto"/>
        <w:jc w:val="center"/>
        <w:rPr>
          <w:rFonts w:ascii="Times New Roman" w:hAnsi="Times New Roman" w:cs="Times New Roman"/>
          <w:b/>
          <w:sz w:val="24"/>
          <w:szCs w:val="24"/>
        </w:rPr>
      </w:pPr>
      <w:r w:rsidRPr="008146EF">
        <w:rPr>
          <w:rFonts w:ascii="Times New Roman" w:hAnsi="Times New Roman" w:cs="Times New Roman"/>
          <w:b/>
          <w:sz w:val="24"/>
          <w:szCs w:val="24"/>
        </w:rPr>
        <w:t>YOGYAKARTA</w:t>
      </w:r>
    </w:p>
    <w:p w14:paraId="3094F4F7" w14:textId="77777777" w:rsidR="00533CCA" w:rsidRPr="008146EF" w:rsidRDefault="00B85697" w:rsidP="00533CCA">
      <w:pPr>
        <w:spacing w:line="480" w:lineRule="auto"/>
        <w:jc w:val="center"/>
        <w:rPr>
          <w:rFonts w:ascii="Times New Roman" w:hAnsi="Times New Roman" w:cs="Times New Roman"/>
          <w:b/>
          <w:sz w:val="24"/>
          <w:szCs w:val="24"/>
        </w:rPr>
        <w:sectPr w:rsidR="00533CCA" w:rsidRPr="008146EF" w:rsidSect="00B85697">
          <w:pgSz w:w="11906" w:h="16838"/>
          <w:pgMar w:top="2268" w:right="1701" w:bottom="1701" w:left="2268" w:header="709" w:footer="709" w:gutter="0"/>
          <w:cols w:space="708"/>
          <w:docGrid w:linePitch="360"/>
        </w:sectPr>
      </w:pPr>
      <w:r w:rsidRPr="008146EF">
        <w:rPr>
          <w:rFonts w:ascii="Times New Roman" w:hAnsi="Times New Roman" w:cs="Times New Roman"/>
          <w:b/>
          <w:sz w:val="24"/>
          <w:szCs w:val="24"/>
        </w:rPr>
        <w:t>2020</w:t>
      </w:r>
    </w:p>
    <w:p w14:paraId="5D86785A" w14:textId="77777777" w:rsidR="00533CCA" w:rsidRPr="008146EF" w:rsidRDefault="00533CCA" w:rsidP="00533CCA">
      <w:pPr>
        <w:pStyle w:val="Heading1"/>
        <w:spacing w:line="480" w:lineRule="auto"/>
        <w:jc w:val="center"/>
        <w:rPr>
          <w:rFonts w:ascii="Times New Roman" w:hAnsi="Times New Roman" w:cs="Times New Roman"/>
          <w:b/>
          <w:color w:val="auto"/>
          <w:sz w:val="24"/>
          <w:szCs w:val="24"/>
        </w:rPr>
      </w:pPr>
      <w:bookmarkStart w:id="1" w:name="_Toc78035994"/>
      <w:r w:rsidRPr="008146EF">
        <w:rPr>
          <w:rFonts w:ascii="Times New Roman" w:hAnsi="Times New Roman" w:cs="Times New Roman"/>
          <w:b/>
          <w:color w:val="auto"/>
          <w:sz w:val="24"/>
          <w:szCs w:val="24"/>
        </w:rPr>
        <w:lastRenderedPageBreak/>
        <w:t xml:space="preserve">DAFTAR </w:t>
      </w:r>
      <w:commentRangeStart w:id="2"/>
      <w:r w:rsidRPr="008146EF">
        <w:rPr>
          <w:rFonts w:ascii="Times New Roman" w:hAnsi="Times New Roman" w:cs="Times New Roman"/>
          <w:b/>
          <w:color w:val="auto"/>
          <w:sz w:val="24"/>
          <w:szCs w:val="24"/>
        </w:rPr>
        <w:t>ISI</w:t>
      </w:r>
      <w:bookmarkEnd w:id="1"/>
      <w:commentRangeEnd w:id="2"/>
      <w:r w:rsidR="000F23F2">
        <w:rPr>
          <w:rStyle w:val="CommentReference"/>
          <w:rFonts w:asciiTheme="minorHAnsi" w:eastAsiaTheme="minorHAnsi" w:hAnsiTheme="minorHAnsi" w:cstheme="minorBidi"/>
          <w:color w:val="auto"/>
        </w:rPr>
        <w:commentReference w:id="2"/>
      </w:r>
    </w:p>
    <w:p w14:paraId="0AC3FF9F" w14:textId="77777777" w:rsidR="00533CCA" w:rsidRPr="008146EF" w:rsidRDefault="00533CCA" w:rsidP="00533CCA">
      <w:pPr>
        <w:spacing w:line="480" w:lineRule="auto"/>
        <w:jc w:val="center"/>
        <w:rPr>
          <w:rFonts w:ascii="Times New Roman" w:hAnsi="Times New Roman" w:cs="Times New Roman"/>
          <w:b/>
          <w:sz w:val="24"/>
          <w:szCs w:val="24"/>
        </w:rPr>
        <w:sectPr w:rsidR="00533CCA" w:rsidRPr="008146EF" w:rsidSect="00533CCA">
          <w:footerReference w:type="default" r:id="rId12"/>
          <w:type w:val="continuous"/>
          <w:pgSz w:w="11906" w:h="16838"/>
          <w:pgMar w:top="2268" w:right="1701" w:bottom="1701" w:left="2268" w:header="709" w:footer="709" w:gutter="0"/>
          <w:pgNumType w:fmt="lowerRoman" w:start="1"/>
          <w:cols w:space="708"/>
          <w:docGrid w:linePitch="360"/>
        </w:sectPr>
      </w:pPr>
    </w:p>
    <w:sdt>
      <w:sdtPr>
        <w:rPr>
          <w:rFonts w:ascii="Times New Roman" w:eastAsiaTheme="minorHAnsi" w:hAnsi="Times New Roman" w:cs="Times New Roman"/>
          <w:color w:val="auto"/>
          <w:sz w:val="24"/>
          <w:szCs w:val="24"/>
          <w:lang w:val="en-ID"/>
        </w:rPr>
        <w:id w:val="-751499145"/>
        <w:docPartObj>
          <w:docPartGallery w:val="Table of Contents"/>
          <w:docPartUnique/>
        </w:docPartObj>
      </w:sdtPr>
      <w:sdtEndPr>
        <w:rPr>
          <w:b/>
          <w:bCs/>
          <w:noProof/>
          <w:sz w:val="22"/>
          <w:szCs w:val="22"/>
        </w:rPr>
      </w:sdtEndPr>
      <w:sdtContent>
        <w:p w14:paraId="1C3231F5" w14:textId="77777777" w:rsidR="005E5A0F" w:rsidRPr="00F06CF7" w:rsidRDefault="005E5A0F">
          <w:pPr>
            <w:pStyle w:val="TOCHeading"/>
            <w:rPr>
              <w:rFonts w:ascii="Times New Roman" w:hAnsi="Times New Roman" w:cs="Times New Roman"/>
              <w:sz w:val="24"/>
              <w:szCs w:val="24"/>
            </w:rPr>
          </w:pPr>
        </w:p>
        <w:p w14:paraId="4CB34A83" w14:textId="77777777" w:rsidR="00783461" w:rsidRPr="00783461" w:rsidRDefault="005E5A0F" w:rsidP="00783461">
          <w:pPr>
            <w:pStyle w:val="TOC1"/>
            <w:rPr>
              <w:rFonts w:ascii="Times New Roman" w:hAnsi="Times New Roman"/>
              <w:noProof/>
              <w:sz w:val="24"/>
              <w:szCs w:val="24"/>
              <w:lang w:val="en-ID" w:eastAsia="en-ID"/>
            </w:rPr>
          </w:pPr>
          <w:r w:rsidRPr="00F06CF7">
            <w:rPr>
              <w:rFonts w:ascii="Times New Roman" w:hAnsi="Times New Roman"/>
              <w:bCs/>
              <w:noProof/>
              <w:sz w:val="24"/>
              <w:szCs w:val="24"/>
            </w:rPr>
            <w:fldChar w:fldCharType="begin"/>
          </w:r>
          <w:r w:rsidRPr="00F06CF7">
            <w:rPr>
              <w:rFonts w:ascii="Times New Roman" w:hAnsi="Times New Roman"/>
              <w:bCs/>
              <w:noProof/>
              <w:sz w:val="24"/>
              <w:szCs w:val="24"/>
            </w:rPr>
            <w:instrText xml:space="preserve"> TOC \o "1-3" \h \z \u </w:instrText>
          </w:r>
          <w:r w:rsidRPr="00F06CF7">
            <w:rPr>
              <w:rFonts w:ascii="Times New Roman" w:hAnsi="Times New Roman"/>
              <w:bCs/>
              <w:noProof/>
              <w:sz w:val="24"/>
              <w:szCs w:val="24"/>
            </w:rPr>
            <w:fldChar w:fldCharType="separate"/>
          </w:r>
          <w:hyperlink w:anchor="_Toc78035994" w:history="1">
            <w:r w:rsidR="00783461" w:rsidRPr="00783461">
              <w:rPr>
                <w:rStyle w:val="Hyperlink"/>
                <w:rFonts w:ascii="Times New Roman" w:hAnsi="Times New Roman"/>
                <w:b/>
                <w:noProof/>
                <w:sz w:val="24"/>
                <w:szCs w:val="24"/>
              </w:rPr>
              <w:t>DAFTAR ISI</w:t>
            </w:r>
            <w:r w:rsidR="00783461" w:rsidRPr="00783461">
              <w:rPr>
                <w:rFonts w:ascii="Times New Roman" w:hAnsi="Times New Roman"/>
                <w:noProof/>
                <w:webHidden/>
                <w:sz w:val="24"/>
                <w:szCs w:val="24"/>
              </w:rPr>
              <w:tab/>
            </w:r>
            <w:r w:rsidR="00783461" w:rsidRPr="00783461">
              <w:rPr>
                <w:rFonts w:ascii="Times New Roman" w:hAnsi="Times New Roman"/>
                <w:noProof/>
                <w:webHidden/>
                <w:sz w:val="24"/>
                <w:szCs w:val="24"/>
              </w:rPr>
              <w:fldChar w:fldCharType="begin"/>
            </w:r>
            <w:r w:rsidR="00783461" w:rsidRPr="00783461">
              <w:rPr>
                <w:rFonts w:ascii="Times New Roman" w:hAnsi="Times New Roman"/>
                <w:noProof/>
                <w:webHidden/>
                <w:sz w:val="24"/>
                <w:szCs w:val="24"/>
              </w:rPr>
              <w:instrText xml:space="preserve"> PAGEREF _Toc78035994 \h </w:instrText>
            </w:r>
            <w:r w:rsidR="00783461" w:rsidRPr="00783461">
              <w:rPr>
                <w:rFonts w:ascii="Times New Roman" w:hAnsi="Times New Roman"/>
                <w:noProof/>
                <w:webHidden/>
                <w:sz w:val="24"/>
                <w:szCs w:val="24"/>
              </w:rPr>
            </w:r>
            <w:r w:rsidR="00783461" w:rsidRPr="00783461">
              <w:rPr>
                <w:rFonts w:ascii="Times New Roman" w:hAnsi="Times New Roman"/>
                <w:noProof/>
                <w:webHidden/>
                <w:sz w:val="24"/>
                <w:szCs w:val="24"/>
              </w:rPr>
              <w:fldChar w:fldCharType="separate"/>
            </w:r>
            <w:r w:rsidR="00783461" w:rsidRPr="00783461">
              <w:rPr>
                <w:rFonts w:ascii="Times New Roman" w:hAnsi="Times New Roman"/>
                <w:noProof/>
                <w:webHidden/>
                <w:sz w:val="24"/>
                <w:szCs w:val="24"/>
              </w:rPr>
              <w:t>i</w:t>
            </w:r>
            <w:r w:rsidR="00783461" w:rsidRPr="00783461">
              <w:rPr>
                <w:rFonts w:ascii="Times New Roman" w:hAnsi="Times New Roman"/>
                <w:noProof/>
                <w:webHidden/>
                <w:sz w:val="24"/>
                <w:szCs w:val="24"/>
              </w:rPr>
              <w:fldChar w:fldCharType="end"/>
            </w:r>
          </w:hyperlink>
        </w:p>
        <w:p w14:paraId="153E5A82" w14:textId="77777777" w:rsidR="00783461" w:rsidRPr="00783461" w:rsidRDefault="00550BF1" w:rsidP="00783461">
          <w:pPr>
            <w:pStyle w:val="TOC1"/>
            <w:rPr>
              <w:rFonts w:ascii="Times New Roman" w:hAnsi="Times New Roman"/>
              <w:noProof/>
              <w:sz w:val="24"/>
              <w:szCs w:val="24"/>
              <w:lang w:val="en-ID" w:eastAsia="en-ID"/>
            </w:rPr>
          </w:pPr>
          <w:hyperlink w:anchor="_Toc78035995" w:history="1">
            <w:r w:rsidR="00783461" w:rsidRPr="00783461">
              <w:rPr>
                <w:rStyle w:val="Hyperlink"/>
                <w:rFonts w:ascii="Times New Roman" w:hAnsi="Times New Roman"/>
                <w:b/>
                <w:i/>
                <w:noProof/>
                <w:sz w:val="24"/>
                <w:szCs w:val="24"/>
              </w:rPr>
              <w:t>ABSTRAK</w:t>
            </w:r>
            <w:r w:rsidR="00783461" w:rsidRPr="00783461">
              <w:rPr>
                <w:rFonts w:ascii="Times New Roman" w:hAnsi="Times New Roman"/>
                <w:noProof/>
                <w:webHidden/>
                <w:sz w:val="24"/>
                <w:szCs w:val="24"/>
              </w:rPr>
              <w:tab/>
            </w:r>
            <w:r w:rsidR="00783461" w:rsidRPr="00783461">
              <w:rPr>
                <w:rFonts w:ascii="Times New Roman" w:hAnsi="Times New Roman"/>
                <w:noProof/>
                <w:webHidden/>
                <w:sz w:val="24"/>
                <w:szCs w:val="24"/>
              </w:rPr>
              <w:fldChar w:fldCharType="begin"/>
            </w:r>
            <w:r w:rsidR="00783461" w:rsidRPr="00783461">
              <w:rPr>
                <w:rFonts w:ascii="Times New Roman" w:hAnsi="Times New Roman"/>
                <w:noProof/>
                <w:webHidden/>
                <w:sz w:val="24"/>
                <w:szCs w:val="24"/>
              </w:rPr>
              <w:instrText xml:space="preserve"> PAGEREF _Toc78035995 \h </w:instrText>
            </w:r>
            <w:r w:rsidR="00783461" w:rsidRPr="00783461">
              <w:rPr>
                <w:rFonts w:ascii="Times New Roman" w:hAnsi="Times New Roman"/>
                <w:noProof/>
                <w:webHidden/>
                <w:sz w:val="24"/>
                <w:szCs w:val="24"/>
              </w:rPr>
            </w:r>
            <w:r w:rsidR="00783461" w:rsidRPr="00783461">
              <w:rPr>
                <w:rFonts w:ascii="Times New Roman" w:hAnsi="Times New Roman"/>
                <w:noProof/>
                <w:webHidden/>
                <w:sz w:val="24"/>
                <w:szCs w:val="24"/>
              </w:rPr>
              <w:fldChar w:fldCharType="separate"/>
            </w:r>
            <w:r w:rsidR="00783461" w:rsidRPr="00783461">
              <w:rPr>
                <w:rFonts w:ascii="Times New Roman" w:hAnsi="Times New Roman"/>
                <w:noProof/>
                <w:webHidden/>
                <w:sz w:val="24"/>
                <w:szCs w:val="24"/>
              </w:rPr>
              <w:t>iii</w:t>
            </w:r>
            <w:r w:rsidR="00783461" w:rsidRPr="00783461">
              <w:rPr>
                <w:rFonts w:ascii="Times New Roman" w:hAnsi="Times New Roman"/>
                <w:noProof/>
                <w:webHidden/>
                <w:sz w:val="24"/>
                <w:szCs w:val="24"/>
              </w:rPr>
              <w:fldChar w:fldCharType="end"/>
            </w:r>
          </w:hyperlink>
        </w:p>
        <w:p w14:paraId="1422FBAE" w14:textId="77777777" w:rsidR="00783461" w:rsidRPr="00783461" w:rsidRDefault="00550BF1" w:rsidP="00783461">
          <w:pPr>
            <w:pStyle w:val="TOC1"/>
            <w:rPr>
              <w:rFonts w:ascii="Times New Roman" w:hAnsi="Times New Roman"/>
              <w:noProof/>
              <w:sz w:val="24"/>
              <w:szCs w:val="24"/>
              <w:lang w:val="en-ID" w:eastAsia="en-ID"/>
            </w:rPr>
          </w:pPr>
          <w:hyperlink w:anchor="_Toc78035996" w:history="1">
            <w:r w:rsidR="00783461" w:rsidRPr="00783461">
              <w:rPr>
                <w:rStyle w:val="Hyperlink"/>
                <w:rFonts w:ascii="Times New Roman" w:hAnsi="Times New Roman"/>
                <w:b/>
                <w:noProof/>
                <w:sz w:val="24"/>
                <w:szCs w:val="24"/>
              </w:rPr>
              <w:t>BAB I PENDAHULUAN</w:t>
            </w:r>
            <w:r w:rsidR="00783461" w:rsidRPr="00783461">
              <w:rPr>
                <w:rFonts w:ascii="Times New Roman" w:hAnsi="Times New Roman"/>
                <w:noProof/>
                <w:webHidden/>
                <w:sz w:val="24"/>
                <w:szCs w:val="24"/>
              </w:rPr>
              <w:tab/>
            </w:r>
            <w:r w:rsidR="00783461" w:rsidRPr="00783461">
              <w:rPr>
                <w:rFonts w:ascii="Times New Roman" w:hAnsi="Times New Roman"/>
                <w:noProof/>
                <w:webHidden/>
                <w:sz w:val="24"/>
                <w:szCs w:val="24"/>
              </w:rPr>
              <w:fldChar w:fldCharType="begin"/>
            </w:r>
            <w:r w:rsidR="00783461" w:rsidRPr="00783461">
              <w:rPr>
                <w:rFonts w:ascii="Times New Roman" w:hAnsi="Times New Roman"/>
                <w:noProof/>
                <w:webHidden/>
                <w:sz w:val="24"/>
                <w:szCs w:val="24"/>
              </w:rPr>
              <w:instrText xml:space="preserve"> PAGEREF _Toc78035996 \h </w:instrText>
            </w:r>
            <w:r w:rsidR="00783461" w:rsidRPr="00783461">
              <w:rPr>
                <w:rFonts w:ascii="Times New Roman" w:hAnsi="Times New Roman"/>
                <w:noProof/>
                <w:webHidden/>
                <w:sz w:val="24"/>
                <w:szCs w:val="24"/>
              </w:rPr>
            </w:r>
            <w:r w:rsidR="00783461" w:rsidRPr="00783461">
              <w:rPr>
                <w:rFonts w:ascii="Times New Roman" w:hAnsi="Times New Roman"/>
                <w:noProof/>
                <w:webHidden/>
                <w:sz w:val="24"/>
                <w:szCs w:val="24"/>
              </w:rPr>
              <w:fldChar w:fldCharType="separate"/>
            </w:r>
            <w:r w:rsidR="00783461" w:rsidRPr="00783461">
              <w:rPr>
                <w:rFonts w:ascii="Times New Roman" w:hAnsi="Times New Roman"/>
                <w:noProof/>
                <w:webHidden/>
                <w:sz w:val="24"/>
                <w:szCs w:val="24"/>
              </w:rPr>
              <w:t>1</w:t>
            </w:r>
            <w:r w:rsidR="00783461" w:rsidRPr="00783461">
              <w:rPr>
                <w:rFonts w:ascii="Times New Roman" w:hAnsi="Times New Roman"/>
                <w:noProof/>
                <w:webHidden/>
                <w:sz w:val="24"/>
                <w:szCs w:val="24"/>
              </w:rPr>
              <w:fldChar w:fldCharType="end"/>
            </w:r>
          </w:hyperlink>
        </w:p>
        <w:p w14:paraId="1D1DFC82" w14:textId="77777777" w:rsidR="00783461" w:rsidRPr="00783461" w:rsidRDefault="00550BF1" w:rsidP="000F23F2">
          <w:pPr>
            <w:pStyle w:val="TOC2"/>
            <w:rPr>
              <w:lang w:val="en-ID" w:eastAsia="en-ID"/>
            </w:rPr>
            <w:pPrChange w:id="4" w:author="budi agus Riswandi" w:date="2021-07-26T11:38:00Z">
              <w:pPr>
                <w:pStyle w:val="TOC2"/>
                <w:jc w:val="both"/>
              </w:pPr>
            </w:pPrChange>
          </w:pPr>
          <w:r>
            <w:fldChar w:fldCharType="begin"/>
          </w:r>
          <w:r>
            <w:instrText xml:space="preserve"> HYPERLINK \l "_Toc78035997" </w:instrText>
          </w:r>
          <w:r>
            <w:fldChar w:fldCharType="separate"/>
          </w:r>
          <w:r w:rsidR="00783461" w:rsidRPr="00783461">
            <w:rPr>
              <w:rStyle w:val="Hyperlink"/>
            </w:rPr>
            <w:t>A.</w:t>
          </w:r>
          <w:r w:rsidR="00783461" w:rsidRPr="00783461">
            <w:rPr>
              <w:lang w:val="en-ID" w:eastAsia="en-ID"/>
            </w:rPr>
            <w:tab/>
          </w:r>
          <w:r w:rsidR="00783461" w:rsidRPr="00783461">
            <w:rPr>
              <w:rStyle w:val="Hyperlink"/>
            </w:rPr>
            <w:t>Latar Belakang Masalah</w:t>
          </w:r>
          <w:r w:rsidR="00783461" w:rsidRPr="00783461">
            <w:rPr>
              <w:webHidden/>
            </w:rPr>
            <w:tab/>
          </w:r>
          <w:r w:rsidR="00783461" w:rsidRPr="00783461">
            <w:rPr>
              <w:webHidden/>
            </w:rPr>
            <w:fldChar w:fldCharType="begin"/>
          </w:r>
          <w:r w:rsidR="00783461" w:rsidRPr="00783461">
            <w:rPr>
              <w:webHidden/>
            </w:rPr>
            <w:instrText xml:space="preserve"> PAGEREF _Toc78035997 \h </w:instrText>
          </w:r>
          <w:r w:rsidR="00783461" w:rsidRPr="00783461">
            <w:rPr>
              <w:webHidden/>
            </w:rPr>
          </w:r>
          <w:r w:rsidR="00783461" w:rsidRPr="00783461">
            <w:rPr>
              <w:webHidden/>
            </w:rPr>
            <w:fldChar w:fldCharType="separate"/>
          </w:r>
          <w:r w:rsidR="00783461" w:rsidRPr="00783461">
            <w:rPr>
              <w:webHidden/>
            </w:rPr>
            <w:t>1</w:t>
          </w:r>
          <w:r w:rsidR="00783461" w:rsidRPr="00783461">
            <w:rPr>
              <w:webHidden/>
            </w:rPr>
            <w:fldChar w:fldCharType="end"/>
          </w:r>
          <w:r>
            <w:fldChar w:fldCharType="end"/>
          </w:r>
        </w:p>
        <w:p w14:paraId="226CC6D8" w14:textId="77777777" w:rsidR="00783461" w:rsidRPr="00783461" w:rsidRDefault="00550BF1" w:rsidP="000F23F2">
          <w:pPr>
            <w:pStyle w:val="TOC2"/>
            <w:rPr>
              <w:lang w:val="en-ID" w:eastAsia="en-ID"/>
            </w:rPr>
            <w:pPrChange w:id="5" w:author="budi agus Riswandi" w:date="2021-07-26T11:38:00Z">
              <w:pPr>
                <w:pStyle w:val="TOC2"/>
                <w:jc w:val="both"/>
              </w:pPr>
            </w:pPrChange>
          </w:pPr>
          <w:r>
            <w:fldChar w:fldCharType="begin"/>
          </w:r>
          <w:r>
            <w:instrText xml:space="preserve"> HYPERLINK \l "_Toc78035998" </w:instrText>
          </w:r>
          <w:r>
            <w:fldChar w:fldCharType="separate"/>
          </w:r>
          <w:r w:rsidR="00783461" w:rsidRPr="00783461">
            <w:rPr>
              <w:rStyle w:val="Hyperlink"/>
            </w:rPr>
            <w:t>B.</w:t>
          </w:r>
          <w:r w:rsidR="00783461" w:rsidRPr="00783461">
            <w:rPr>
              <w:lang w:val="en-ID" w:eastAsia="en-ID"/>
            </w:rPr>
            <w:tab/>
          </w:r>
          <w:r w:rsidR="00783461" w:rsidRPr="00783461">
            <w:rPr>
              <w:rStyle w:val="Hyperlink"/>
            </w:rPr>
            <w:t>Rumusan Masalah</w:t>
          </w:r>
          <w:r w:rsidR="00783461" w:rsidRPr="00783461">
            <w:rPr>
              <w:webHidden/>
            </w:rPr>
            <w:tab/>
          </w:r>
          <w:r w:rsidR="00783461" w:rsidRPr="00783461">
            <w:rPr>
              <w:webHidden/>
            </w:rPr>
            <w:fldChar w:fldCharType="begin"/>
          </w:r>
          <w:r w:rsidR="00783461" w:rsidRPr="00783461">
            <w:rPr>
              <w:webHidden/>
            </w:rPr>
            <w:instrText xml:space="preserve"> PAGEREF _Toc78035998 \h </w:instrText>
          </w:r>
          <w:r w:rsidR="00783461" w:rsidRPr="00783461">
            <w:rPr>
              <w:webHidden/>
            </w:rPr>
          </w:r>
          <w:r w:rsidR="00783461" w:rsidRPr="00783461">
            <w:rPr>
              <w:webHidden/>
            </w:rPr>
            <w:fldChar w:fldCharType="separate"/>
          </w:r>
          <w:r w:rsidR="00783461" w:rsidRPr="00783461">
            <w:rPr>
              <w:webHidden/>
            </w:rPr>
            <w:t>9</w:t>
          </w:r>
          <w:r w:rsidR="00783461" w:rsidRPr="00783461">
            <w:rPr>
              <w:webHidden/>
            </w:rPr>
            <w:fldChar w:fldCharType="end"/>
          </w:r>
          <w:r>
            <w:fldChar w:fldCharType="end"/>
          </w:r>
        </w:p>
        <w:p w14:paraId="4215081D" w14:textId="77777777" w:rsidR="00783461" w:rsidRPr="00783461" w:rsidRDefault="00550BF1" w:rsidP="000F23F2">
          <w:pPr>
            <w:pStyle w:val="TOC2"/>
            <w:rPr>
              <w:lang w:val="en-ID" w:eastAsia="en-ID"/>
            </w:rPr>
            <w:pPrChange w:id="6" w:author="budi agus Riswandi" w:date="2021-07-26T11:38:00Z">
              <w:pPr>
                <w:pStyle w:val="TOC2"/>
                <w:jc w:val="both"/>
              </w:pPr>
            </w:pPrChange>
          </w:pPr>
          <w:r>
            <w:fldChar w:fldCharType="begin"/>
          </w:r>
          <w:r>
            <w:instrText xml:space="preserve"> HYPERLINK \l "_Toc78035999" </w:instrText>
          </w:r>
          <w:r>
            <w:fldChar w:fldCharType="separate"/>
          </w:r>
          <w:r w:rsidR="00783461" w:rsidRPr="00783461">
            <w:rPr>
              <w:rStyle w:val="Hyperlink"/>
            </w:rPr>
            <w:t>C.</w:t>
          </w:r>
          <w:r w:rsidR="00783461" w:rsidRPr="00783461">
            <w:rPr>
              <w:lang w:val="en-ID" w:eastAsia="en-ID"/>
            </w:rPr>
            <w:tab/>
          </w:r>
          <w:r w:rsidR="00783461" w:rsidRPr="00783461">
            <w:rPr>
              <w:rStyle w:val="Hyperlink"/>
            </w:rPr>
            <w:t>Tujuan Penelitian</w:t>
          </w:r>
          <w:r w:rsidR="00783461" w:rsidRPr="00783461">
            <w:rPr>
              <w:webHidden/>
            </w:rPr>
            <w:tab/>
          </w:r>
          <w:r w:rsidR="00783461" w:rsidRPr="00783461">
            <w:rPr>
              <w:webHidden/>
            </w:rPr>
            <w:fldChar w:fldCharType="begin"/>
          </w:r>
          <w:r w:rsidR="00783461" w:rsidRPr="00783461">
            <w:rPr>
              <w:webHidden/>
            </w:rPr>
            <w:instrText xml:space="preserve"> PAGEREF _Toc78035999 \h </w:instrText>
          </w:r>
          <w:r w:rsidR="00783461" w:rsidRPr="00783461">
            <w:rPr>
              <w:webHidden/>
            </w:rPr>
          </w:r>
          <w:r w:rsidR="00783461" w:rsidRPr="00783461">
            <w:rPr>
              <w:webHidden/>
            </w:rPr>
            <w:fldChar w:fldCharType="separate"/>
          </w:r>
          <w:r w:rsidR="00783461" w:rsidRPr="00783461">
            <w:rPr>
              <w:webHidden/>
            </w:rPr>
            <w:t>9</w:t>
          </w:r>
          <w:r w:rsidR="00783461" w:rsidRPr="00783461">
            <w:rPr>
              <w:webHidden/>
            </w:rPr>
            <w:fldChar w:fldCharType="end"/>
          </w:r>
          <w:r>
            <w:fldChar w:fldCharType="end"/>
          </w:r>
        </w:p>
        <w:p w14:paraId="3BE50A7D" w14:textId="77777777" w:rsidR="00783461" w:rsidRPr="00783461" w:rsidRDefault="00550BF1" w:rsidP="000F23F2">
          <w:pPr>
            <w:pStyle w:val="TOC2"/>
            <w:rPr>
              <w:lang w:val="en-ID" w:eastAsia="en-ID"/>
            </w:rPr>
            <w:pPrChange w:id="7" w:author="budi agus Riswandi" w:date="2021-07-26T11:38:00Z">
              <w:pPr>
                <w:pStyle w:val="TOC2"/>
                <w:jc w:val="both"/>
              </w:pPr>
            </w:pPrChange>
          </w:pPr>
          <w:r>
            <w:fldChar w:fldCharType="begin"/>
          </w:r>
          <w:r>
            <w:instrText xml:space="preserve"> HYPERLINK \l "_Toc78036000" </w:instrText>
          </w:r>
          <w:r>
            <w:fldChar w:fldCharType="separate"/>
          </w:r>
          <w:r w:rsidR="00783461" w:rsidRPr="00783461">
            <w:rPr>
              <w:rStyle w:val="Hyperlink"/>
            </w:rPr>
            <w:t>D.</w:t>
          </w:r>
          <w:r w:rsidR="00783461" w:rsidRPr="00783461">
            <w:rPr>
              <w:lang w:val="en-ID" w:eastAsia="en-ID"/>
            </w:rPr>
            <w:tab/>
          </w:r>
          <w:r w:rsidR="00783461" w:rsidRPr="00783461">
            <w:rPr>
              <w:rStyle w:val="Hyperlink"/>
            </w:rPr>
            <w:t>Orisinalitas Penelitian</w:t>
          </w:r>
          <w:r w:rsidR="00783461" w:rsidRPr="00783461">
            <w:rPr>
              <w:webHidden/>
            </w:rPr>
            <w:tab/>
          </w:r>
          <w:r w:rsidR="00783461" w:rsidRPr="00783461">
            <w:rPr>
              <w:webHidden/>
            </w:rPr>
            <w:fldChar w:fldCharType="begin"/>
          </w:r>
          <w:r w:rsidR="00783461" w:rsidRPr="00783461">
            <w:rPr>
              <w:webHidden/>
            </w:rPr>
            <w:instrText xml:space="preserve"> PAGEREF _Toc78036000 \h </w:instrText>
          </w:r>
          <w:r w:rsidR="00783461" w:rsidRPr="00783461">
            <w:rPr>
              <w:webHidden/>
            </w:rPr>
          </w:r>
          <w:r w:rsidR="00783461" w:rsidRPr="00783461">
            <w:rPr>
              <w:webHidden/>
            </w:rPr>
            <w:fldChar w:fldCharType="separate"/>
          </w:r>
          <w:r w:rsidR="00783461" w:rsidRPr="00783461">
            <w:rPr>
              <w:webHidden/>
            </w:rPr>
            <w:t>10</w:t>
          </w:r>
          <w:r w:rsidR="00783461" w:rsidRPr="00783461">
            <w:rPr>
              <w:webHidden/>
            </w:rPr>
            <w:fldChar w:fldCharType="end"/>
          </w:r>
          <w:r>
            <w:fldChar w:fldCharType="end"/>
          </w:r>
        </w:p>
        <w:p w14:paraId="5CD041F6" w14:textId="77777777" w:rsidR="00783461" w:rsidRPr="000F23F2" w:rsidRDefault="00550BF1" w:rsidP="000F23F2">
          <w:pPr>
            <w:pStyle w:val="TOC2"/>
            <w:rPr>
              <w:lang w:val="en-ID" w:eastAsia="en-ID"/>
              <w:rPrChange w:id="8" w:author="budi agus Riswandi" w:date="2021-07-26T11:38:00Z">
                <w:rPr>
                  <w:b w:val="0"/>
                  <w:sz w:val="24"/>
                  <w:szCs w:val="24"/>
                  <w:lang w:val="en-ID" w:eastAsia="en-ID"/>
                </w:rPr>
              </w:rPrChange>
            </w:rPr>
            <w:pPrChange w:id="9" w:author="budi agus Riswandi" w:date="2021-07-26T11:38:00Z">
              <w:pPr>
                <w:pStyle w:val="TOC2"/>
                <w:jc w:val="both"/>
              </w:pPr>
            </w:pPrChange>
          </w:pPr>
          <w:r w:rsidRPr="000F23F2">
            <w:rPr>
              <w:rPrChange w:id="10" w:author="budi agus Riswandi" w:date="2021-07-26T11:38:00Z">
                <w:rPr/>
              </w:rPrChange>
            </w:rPr>
            <w:fldChar w:fldCharType="begin"/>
          </w:r>
          <w:r w:rsidRPr="000F23F2">
            <w:rPr>
              <w:rPrChange w:id="11" w:author="budi agus Riswandi" w:date="2021-07-26T11:38:00Z">
                <w:rPr/>
              </w:rPrChange>
            </w:rPr>
            <w:instrText xml:space="preserve"> HYPERLINK \l "_Toc78036001" </w:instrText>
          </w:r>
          <w:r w:rsidRPr="000F23F2">
            <w:rPr>
              <w:rPrChange w:id="12" w:author="budi agus Riswandi" w:date="2021-07-26T11:38:00Z">
                <w:rPr/>
              </w:rPrChange>
            </w:rPr>
            <w:fldChar w:fldCharType="separate"/>
          </w:r>
          <w:r w:rsidR="00783461" w:rsidRPr="000F23F2">
            <w:rPr>
              <w:rStyle w:val="Hyperlink"/>
              <w:color w:val="FF0000"/>
              <w:rPrChange w:id="13" w:author="budi agus Riswandi" w:date="2021-07-26T11:38:00Z">
                <w:rPr>
                  <w:rStyle w:val="Hyperlink"/>
                  <w:sz w:val="24"/>
                  <w:szCs w:val="24"/>
                </w:rPr>
              </w:rPrChange>
            </w:rPr>
            <w:t>E.</w:t>
          </w:r>
          <w:r w:rsidR="00783461" w:rsidRPr="000F23F2">
            <w:rPr>
              <w:lang w:val="en-ID" w:eastAsia="en-ID"/>
              <w:rPrChange w:id="14" w:author="budi agus Riswandi" w:date="2021-07-26T11:38:00Z">
                <w:rPr>
                  <w:b w:val="0"/>
                  <w:sz w:val="24"/>
                  <w:szCs w:val="24"/>
                  <w:lang w:val="en-ID" w:eastAsia="en-ID"/>
                </w:rPr>
              </w:rPrChange>
            </w:rPr>
            <w:tab/>
          </w:r>
          <w:r w:rsidR="00783461" w:rsidRPr="000F23F2">
            <w:rPr>
              <w:rStyle w:val="Hyperlink"/>
              <w:color w:val="FF0000"/>
              <w:rPrChange w:id="15" w:author="budi agus Riswandi" w:date="2021-07-26T11:38:00Z">
                <w:rPr>
                  <w:rStyle w:val="Hyperlink"/>
                  <w:sz w:val="24"/>
                  <w:szCs w:val="24"/>
                </w:rPr>
              </w:rPrChange>
            </w:rPr>
            <w:t>Tinjauan Pustaka</w:t>
          </w:r>
          <w:r w:rsidR="00783461" w:rsidRPr="000F23F2">
            <w:rPr>
              <w:webHidden/>
              <w:rPrChange w:id="16" w:author="budi agus Riswandi" w:date="2021-07-26T11:38:00Z">
                <w:rPr>
                  <w:webHidden/>
                  <w:sz w:val="24"/>
                  <w:szCs w:val="24"/>
                </w:rPr>
              </w:rPrChange>
            </w:rPr>
            <w:tab/>
          </w:r>
          <w:r w:rsidR="00783461" w:rsidRPr="000F23F2">
            <w:rPr>
              <w:webHidden/>
              <w:rPrChange w:id="17" w:author="budi agus Riswandi" w:date="2021-07-26T11:38:00Z">
                <w:rPr>
                  <w:webHidden/>
                  <w:sz w:val="24"/>
                  <w:szCs w:val="24"/>
                </w:rPr>
              </w:rPrChange>
            </w:rPr>
            <w:fldChar w:fldCharType="begin"/>
          </w:r>
          <w:r w:rsidR="00783461" w:rsidRPr="000F23F2">
            <w:rPr>
              <w:webHidden/>
              <w:rPrChange w:id="18" w:author="budi agus Riswandi" w:date="2021-07-26T11:38:00Z">
                <w:rPr>
                  <w:webHidden/>
                  <w:sz w:val="24"/>
                  <w:szCs w:val="24"/>
                </w:rPr>
              </w:rPrChange>
            </w:rPr>
            <w:instrText xml:space="preserve"> PAGEREF _Toc78036001 \h </w:instrText>
          </w:r>
          <w:r w:rsidR="00783461" w:rsidRPr="000F23F2">
            <w:rPr>
              <w:webHidden/>
              <w:rPrChange w:id="19" w:author="budi agus Riswandi" w:date="2021-07-26T11:38:00Z">
                <w:rPr>
                  <w:webHidden/>
                  <w:sz w:val="24"/>
                  <w:szCs w:val="24"/>
                </w:rPr>
              </w:rPrChange>
            </w:rPr>
          </w:r>
          <w:r w:rsidR="00783461" w:rsidRPr="000F23F2">
            <w:rPr>
              <w:webHidden/>
              <w:rPrChange w:id="20" w:author="budi agus Riswandi" w:date="2021-07-26T11:38:00Z">
                <w:rPr>
                  <w:webHidden/>
                  <w:sz w:val="24"/>
                  <w:szCs w:val="24"/>
                </w:rPr>
              </w:rPrChange>
            </w:rPr>
            <w:fldChar w:fldCharType="separate"/>
          </w:r>
          <w:r w:rsidR="00783461" w:rsidRPr="000F23F2">
            <w:rPr>
              <w:webHidden/>
              <w:rPrChange w:id="21" w:author="budi agus Riswandi" w:date="2021-07-26T11:38:00Z">
                <w:rPr>
                  <w:webHidden/>
                  <w:sz w:val="24"/>
                  <w:szCs w:val="24"/>
                </w:rPr>
              </w:rPrChange>
            </w:rPr>
            <w:t>11</w:t>
          </w:r>
          <w:r w:rsidR="00783461" w:rsidRPr="000F23F2">
            <w:rPr>
              <w:webHidden/>
              <w:rPrChange w:id="22" w:author="budi agus Riswandi" w:date="2021-07-26T11:38:00Z">
                <w:rPr>
                  <w:webHidden/>
                  <w:sz w:val="24"/>
                  <w:szCs w:val="24"/>
                </w:rPr>
              </w:rPrChange>
            </w:rPr>
            <w:fldChar w:fldCharType="end"/>
          </w:r>
          <w:r w:rsidRPr="000F23F2">
            <w:rPr>
              <w:rPrChange w:id="23" w:author="budi agus Riswandi" w:date="2021-07-26T11:38:00Z">
                <w:rPr>
                  <w:sz w:val="24"/>
                  <w:szCs w:val="24"/>
                </w:rPr>
              </w:rPrChange>
            </w:rPr>
            <w:fldChar w:fldCharType="end"/>
          </w:r>
        </w:p>
        <w:p w14:paraId="3C7F716E" w14:textId="77777777" w:rsidR="00783461" w:rsidRPr="00783461" w:rsidRDefault="00550BF1" w:rsidP="00783461">
          <w:pPr>
            <w:pStyle w:val="TOC3"/>
            <w:jc w:val="both"/>
            <w:rPr>
              <w:lang w:val="en-ID" w:eastAsia="en-ID"/>
            </w:rPr>
          </w:pPr>
          <w:hyperlink w:anchor="_Toc78036002" w:history="1">
            <w:r w:rsidR="00783461" w:rsidRPr="00783461">
              <w:rPr>
                <w:rStyle w:val="Hyperlink"/>
                <w:b/>
              </w:rPr>
              <w:t>1.</w:t>
            </w:r>
            <w:r w:rsidR="00783461" w:rsidRPr="00783461">
              <w:rPr>
                <w:lang w:val="en-ID" w:eastAsia="en-ID"/>
              </w:rPr>
              <w:tab/>
            </w:r>
            <w:r w:rsidR="00783461" w:rsidRPr="00783461">
              <w:rPr>
                <w:rStyle w:val="Hyperlink"/>
                <w:b/>
              </w:rPr>
              <w:t>Hak Cipta</w:t>
            </w:r>
            <w:r w:rsidR="00783461" w:rsidRPr="00783461">
              <w:rPr>
                <w:webHidden/>
              </w:rPr>
              <w:tab/>
            </w:r>
            <w:r w:rsidR="00783461" w:rsidRPr="00783461">
              <w:rPr>
                <w:webHidden/>
              </w:rPr>
              <w:fldChar w:fldCharType="begin"/>
            </w:r>
            <w:r w:rsidR="00783461" w:rsidRPr="00783461">
              <w:rPr>
                <w:webHidden/>
              </w:rPr>
              <w:instrText xml:space="preserve"> PAGEREF _Toc78036002 \h </w:instrText>
            </w:r>
            <w:r w:rsidR="00783461" w:rsidRPr="00783461">
              <w:rPr>
                <w:webHidden/>
              </w:rPr>
            </w:r>
            <w:r w:rsidR="00783461" w:rsidRPr="00783461">
              <w:rPr>
                <w:webHidden/>
              </w:rPr>
              <w:fldChar w:fldCharType="separate"/>
            </w:r>
            <w:r w:rsidR="00783461" w:rsidRPr="00783461">
              <w:rPr>
                <w:webHidden/>
              </w:rPr>
              <w:t>11</w:t>
            </w:r>
            <w:r w:rsidR="00783461" w:rsidRPr="00783461">
              <w:rPr>
                <w:webHidden/>
              </w:rPr>
              <w:fldChar w:fldCharType="end"/>
            </w:r>
          </w:hyperlink>
        </w:p>
        <w:p w14:paraId="002F547E" w14:textId="77777777" w:rsidR="00783461" w:rsidRPr="00783461" w:rsidRDefault="00550BF1" w:rsidP="00783461">
          <w:pPr>
            <w:pStyle w:val="TOC3"/>
            <w:jc w:val="both"/>
            <w:rPr>
              <w:lang w:val="en-ID" w:eastAsia="en-ID"/>
            </w:rPr>
          </w:pPr>
          <w:hyperlink w:anchor="_Toc78036003" w:history="1">
            <w:r w:rsidR="00783461" w:rsidRPr="00783461">
              <w:rPr>
                <w:rStyle w:val="Hyperlink"/>
                <w:b/>
              </w:rPr>
              <w:t>2.</w:t>
            </w:r>
            <w:r w:rsidR="00783461" w:rsidRPr="00783461">
              <w:rPr>
                <w:lang w:val="en-ID" w:eastAsia="en-ID"/>
              </w:rPr>
              <w:tab/>
            </w:r>
            <w:r w:rsidR="00783461" w:rsidRPr="00783461">
              <w:rPr>
                <w:rStyle w:val="Hyperlink"/>
                <w:b/>
              </w:rPr>
              <w:t>Pl</w:t>
            </w:r>
            <w:r w:rsidR="00783461" w:rsidRPr="00783461">
              <w:rPr>
                <w:rStyle w:val="Hyperlink"/>
                <w:b/>
              </w:rPr>
              <w:t>a</w:t>
            </w:r>
            <w:r w:rsidR="00783461" w:rsidRPr="00783461">
              <w:rPr>
                <w:rStyle w:val="Hyperlink"/>
                <w:b/>
              </w:rPr>
              <w:t>giarisme</w:t>
            </w:r>
            <w:r w:rsidR="00783461" w:rsidRPr="00783461">
              <w:rPr>
                <w:webHidden/>
              </w:rPr>
              <w:tab/>
            </w:r>
            <w:r w:rsidR="00783461" w:rsidRPr="00783461">
              <w:rPr>
                <w:webHidden/>
              </w:rPr>
              <w:fldChar w:fldCharType="begin"/>
            </w:r>
            <w:r w:rsidR="00783461" w:rsidRPr="00783461">
              <w:rPr>
                <w:webHidden/>
              </w:rPr>
              <w:instrText xml:space="preserve"> PAGEREF _Toc78036003 \h </w:instrText>
            </w:r>
            <w:r w:rsidR="00783461" w:rsidRPr="00783461">
              <w:rPr>
                <w:webHidden/>
              </w:rPr>
            </w:r>
            <w:r w:rsidR="00783461" w:rsidRPr="00783461">
              <w:rPr>
                <w:webHidden/>
              </w:rPr>
              <w:fldChar w:fldCharType="separate"/>
            </w:r>
            <w:r w:rsidR="00783461" w:rsidRPr="00783461">
              <w:rPr>
                <w:webHidden/>
              </w:rPr>
              <w:t>17</w:t>
            </w:r>
            <w:r w:rsidR="00783461" w:rsidRPr="00783461">
              <w:rPr>
                <w:webHidden/>
              </w:rPr>
              <w:fldChar w:fldCharType="end"/>
            </w:r>
          </w:hyperlink>
        </w:p>
        <w:p w14:paraId="32C91CD9" w14:textId="77777777" w:rsidR="00783461" w:rsidRPr="00783461" w:rsidRDefault="00550BF1" w:rsidP="00783461">
          <w:pPr>
            <w:pStyle w:val="TOC3"/>
            <w:jc w:val="both"/>
            <w:rPr>
              <w:lang w:val="en-ID" w:eastAsia="en-ID"/>
            </w:rPr>
          </w:pPr>
          <w:hyperlink w:anchor="_Toc78036004" w:history="1">
            <w:r w:rsidR="00783461" w:rsidRPr="00783461">
              <w:rPr>
                <w:rStyle w:val="Hyperlink"/>
                <w:b/>
              </w:rPr>
              <w:t>3.</w:t>
            </w:r>
            <w:r w:rsidR="00783461" w:rsidRPr="00783461">
              <w:rPr>
                <w:lang w:val="en-ID" w:eastAsia="en-ID"/>
              </w:rPr>
              <w:tab/>
            </w:r>
            <w:r w:rsidR="00783461" w:rsidRPr="00783461">
              <w:rPr>
                <w:rStyle w:val="Hyperlink"/>
                <w:b/>
              </w:rPr>
              <w:t>Teori Musik dan Lagu</w:t>
            </w:r>
            <w:r w:rsidR="00783461" w:rsidRPr="00783461">
              <w:rPr>
                <w:webHidden/>
              </w:rPr>
              <w:tab/>
            </w:r>
            <w:r w:rsidR="00783461" w:rsidRPr="00783461">
              <w:rPr>
                <w:webHidden/>
              </w:rPr>
              <w:fldChar w:fldCharType="begin"/>
            </w:r>
            <w:r w:rsidR="00783461" w:rsidRPr="00783461">
              <w:rPr>
                <w:webHidden/>
              </w:rPr>
              <w:instrText xml:space="preserve"> PAGEREF _Toc78036004 \h </w:instrText>
            </w:r>
            <w:r w:rsidR="00783461" w:rsidRPr="00783461">
              <w:rPr>
                <w:webHidden/>
              </w:rPr>
            </w:r>
            <w:r w:rsidR="00783461" w:rsidRPr="00783461">
              <w:rPr>
                <w:webHidden/>
              </w:rPr>
              <w:fldChar w:fldCharType="separate"/>
            </w:r>
            <w:r w:rsidR="00783461" w:rsidRPr="00783461">
              <w:rPr>
                <w:webHidden/>
              </w:rPr>
              <w:t>23</w:t>
            </w:r>
            <w:r w:rsidR="00783461" w:rsidRPr="00783461">
              <w:rPr>
                <w:webHidden/>
              </w:rPr>
              <w:fldChar w:fldCharType="end"/>
            </w:r>
          </w:hyperlink>
        </w:p>
        <w:p w14:paraId="686477B7" w14:textId="77777777" w:rsidR="00783461" w:rsidRPr="00783461" w:rsidRDefault="00550BF1" w:rsidP="000F23F2">
          <w:pPr>
            <w:pStyle w:val="TOC2"/>
            <w:rPr>
              <w:lang w:val="en-ID" w:eastAsia="en-ID"/>
            </w:rPr>
            <w:pPrChange w:id="24" w:author="budi agus Riswandi" w:date="2021-07-26T11:38:00Z">
              <w:pPr>
                <w:pStyle w:val="TOC2"/>
                <w:jc w:val="both"/>
              </w:pPr>
            </w:pPrChange>
          </w:pPr>
          <w:r>
            <w:fldChar w:fldCharType="begin"/>
          </w:r>
          <w:r>
            <w:instrText xml:space="preserve"> HYPERLINK</w:instrText>
          </w:r>
          <w:r>
            <w:instrText xml:space="preserve"> \l "_Toc78036005" </w:instrText>
          </w:r>
          <w:r>
            <w:fldChar w:fldCharType="separate"/>
          </w:r>
          <w:r w:rsidR="00783461" w:rsidRPr="00783461">
            <w:rPr>
              <w:rStyle w:val="Hyperlink"/>
            </w:rPr>
            <w:t>F.</w:t>
          </w:r>
          <w:r w:rsidR="00783461" w:rsidRPr="00783461">
            <w:rPr>
              <w:lang w:val="en-ID" w:eastAsia="en-ID"/>
            </w:rPr>
            <w:tab/>
          </w:r>
          <w:r w:rsidR="00783461" w:rsidRPr="00783461">
            <w:rPr>
              <w:rStyle w:val="Hyperlink"/>
            </w:rPr>
            <w:t>Metode Penelitian</w:t>
          </w:r>
          <w:r w:rsidR="00783461" w:rsidRPr="00783461">
            <w:rPr>
              <w:webHidden/>
            </w:rPr>
            <w:tab/>
          </w:r>
          <w:r w:rsidR="00783461" w:rsidRPr="00783461">
            <w:rPr>
              <w:webHidden/>
            </w:rPr>
            <w:fldChar w:fldCharType="begin"/>
          </w:r>
          <w:r w:rsidR="00783461" w:rsidRPr="00783461">
            <w:rPr>
              <w:webHidden/>
            </w:rPr>
            <w:instrText xml:space="preserve"> PAGEREF _Toc78036005 \h </w:instrText>
          </w:r>
          <w:r w:rsidR="00783461" w:rsidRPr="00783461">
            <w:rPr>
              <w:webHidden/>
            </w:rPr>
          </w:r>
          <w:r w:rsidR="00783461" w:rsidRPr="00783461">
            <w:rPr>
              <w:webHidden/>
            </w:rPr>
            <w:fldChar w:fldCharType="separate"/>
          </w:r>
          <w:r w:rsidR="00783461" w:rsidRPr="00783461">
            <w:rPr>
              <w:webHidden/>
            </w:rPr>
            <w:t>26</w:t>
          </w:r>
          <w:r w:rsidR="00783461" w:rsidRPr="00783461">
            <w:rPr>
              <w:webHidden/>
            </w:rPr>
            <w:fldChar w:fldCharType="end"/>
          </w:r>
          <w:r>
            <w:fldChar w:fldCharType="end"/>
          </w:r>
        </w:p>
        <w:p w14:paraId="71518942" w14:textId="77777777" w:rsidR="00783461" w:rsidRPr="00783461" w:rsidRDefault="00550BF1" w:rsidP="00783461">
          <w:pPr>
            <w:pStyle w:val="TOC3"/>
            <w:jc w:val="both"/>
            <w:rPr>
              <w:lang w:val="en-ID" w:eastAsia="en-ID"/>
            </w:rPr>
          </w:pPr>
          <w:hyperlink w:anchor="_Toc78036006" w:history="1">
            <w:r w:rsidR="00783461" w:rsidRPr="00783461">
              <w:rPr>
                <w:rStyle w:val="Hyperlink"/>
                <w:b/>
              </w:rPr>
              <w:t>1.</w:t>
            </w:r>
            <w:r w:rsidR="00783461" w:rsidRPr="00783461">
              <w:rPr>
                <w:lang w:val="en-ID" w:eastAsia="en-ID"/>
              </w:rPr>
              <w:tab/>
            </w:r>
            <w:r w:rsidR="00783461" w:rsidRPr="00783461">
              <w:rPr>
                <w:rStyle w:val="Hyperlink"/>
                <w:b/>
              </w:rPr>
              <w:t>Jenis Penelitian</w:t>
            </w:r>
            <w:r w:rsidR="00783461" w:rsidRPr="00783461">
              <w:rPr>
                <w:webHidden/>
              </w:rPr>
              <w:tab/>
            </w:r>
            <w:r w:rsidR="00783461" w:rsidRPr="00783461">
              <w:rPr>
                <w:webHidden/>
              </w:rPr>
              <w:fldChar w:fldCharType="begin"/>
            </w:r>
            <w:r w:rsidR="00783461" w:rsidRPr="00783461">
              <w:rPr>
                <w:webHidden/>
              </w:rPr>
              <w:instrText xml:space="preserve"> PAGEREF _Toc78036006 \h </w:instrText>
            </w:r>
            <w:r w:rsidR="00783461" w:rsidRPr="00783461">
              <w:rPr>
                <w:webHidden/>
              </w:rPr>
            </w:r>
            <w:r w:rsidR="00783461" w:rsidRPr="00783461">
              <w:rPr>
                <w:webHidden/>
              </w:rPr>
              <w:fldChar w:fldCharType="separate"/>
            </w:r>
            <w:r w:rsidR="00783461" w:rsidRPr="00783461">
              <w:rPr>
                <w:webHidden/>
              </w:rPr>
              <w:t>26</w:t>
            </w:r>
            <w:r w:rsidR="00783461" w:rsidRPr="00783461">
              <w:rPr>
                <w:webHidden/>
              </w:rPr>
              <w:fldChar w:fldCharType="end"/>
            </w:r>
          </w:hyperlink>
        </w:p>
        <w:p w14:paraId="600BAAC0" w14:textId="77777777" w:rsidR="00783461" w:rsidRPr="00783461" w:rsidRDefault="00550BF1" w:rsidP="00783461">
          <w:pPr>
            <w:pStyle w:val="TOC3"/>
            <w:jc w:val="both"/>
            <w:rPr>
              <w:lang w:val="en-ID" w:eastAsia="en-ID"/>
            </w:rPr>
          </w:pPr>
          <w:hyperlink w:anchor="_Toc78036007" w:history="1">
            <w:r w:rsidR="00783461" w:rsidRPr="00783461">
              <w:rPr>
                <w:rStyle w:val="Hyperlink"/>
                <w:b/>
              </w:rPr>
              <w:t>2.</w:t>
            </w:r>
            <w:r w:rsidR="00783461" w:rsidRPr="00783461">
              <w:rPr>
                <w:lang w:val="en-ID" w:eastAsia="en-ID"/>
              </w:rPr>
              <w:tab/>
            </w:r>
            <w:r w:rsidR="00783461" w:rsidRPr="00783461">
              <w:rPr>
                <w:rStyle w:val="Hyperlink"/>
                <w:b/>
              </w:rPr>
              <w:t>Pendekatan Penelitian</w:t>
            </w:r>
            <w:r w:rsidR="00783461" w:rsidRPr="00783461">
              <w:rPr>
                <w:webHidden/>
              </w:rPr>
              <w:tab/>
            </w:r>
            <w:r w:rsidR="00783461" w:rsidRPr="00783461">
              <w:rPr>
                <w:webHidden/>
              </w:rPr>
              <w:fldChar w:fldCharType="begin"/>
            </w:r>
            <w:r w:rsidR="00783461" w:rsidRPr="00783461">
              <w:rPr>
                <w:webHidden/>
              </w:rPr>
              <w:instrText xml:space="preserve"> PAGEREF _Toc78036007 \h </w:instrText>
            </w:r>
            <w:r w:rsidR="00783461" w:rsidRPr="00783461">
              <w:rPr>
                <w:webHidden/>
              </w:rPr>
            </w:r>
            <w:r w:rsidR="00783461" w:rsidRPr="00783461">
              <w:rPr>
                <w:webHidden/>
              </w:rPr>
              <w:fldChar w:fldCharType="separate"/>
            </w:r>
            <w:r w:rsidR="00783461" w:rsidRPr="00783461">
              <w:rPr>
                <w:webHidden/>
              </w:rPr>
              <w:t>26</w:t>
            </w:r>
            <w:r w:rsidR="00783461" w:rsidRPr="00783461">
              <w:rPr>
                <w:webHidden/>
              </w:rPr>
              <w:fldChar w:fldCharType="end"/>
            </w:r>
          </w:hyperlink>
        </w:p>
        <w:p w14:paraId="3AA278AB" w14:textId="77777777" w:rsidR="00783461" w:rsidRPr="00783461" w:rsidRDefault="00550BF1" w:rsidP="00783461">
          <w:pPr>
            <w:pStyle w:val="TOC3"/>
            <w:jc w:val="both"/>
            <w:rPr>
              <w:lang w:val="en-ID" w:eastAsia="en-ID"/>
            </w:rPr>
          </w:pPr>
          <w:hyperlink w:anchor="_Toc78036008" w:history="1">
            <w:r w:rsidR="00783461" w:rsidRPr="00783461">
              <w:rPr>
                <w:rStyle w:val="Hyperlink"/>
                <w:b/>
              </w:rPr>
              <w:t>3.</w:t>
            </w:r>
            <w:r w:rsidR="00783461" w:rsidRPr="00783461">
              <w:rPr>
                <w:lang w:val="en-ID" w:eastAsia="en-ID"/>
              </w:rPr>
              <w:tab/>
            </w:r>
            <w:r w:rsidR="00783461" w:rsidRPr="00783461">
              <w:rPr>
                <w:rStyle w:val="Hyperlink"/>
                <w:b/>
              </w:rPr>
              <w:t>Objek Penelitian</w:t>
            </w:r>
            <w:r w:rsidR="00783461" w:rsidRPr="00783461">
              <w:rPr>
                <w:webHidden/>
              </w:rPr>
              <w:tab/>
            </w:r>
            <w:r w:rsidR="00783461" w:rsidRPr="00783461">
              <w:rPr>
                <w:webHidden/>
              </w:rPr>
              <w:fldChar w:fldCharType="begin"/>
            </w:r>
            <w:r w:rsidR="00783461" w:rsidRPr="00783461">
              <w:rPr>
                <w:webHidden/>
              </w:rPr>
              <w:instrText xml:space="preserve"> PAGEREF _Toc78036008 \h </w:instrText>
            </w:r>
            <w:r w:rsidR="00783461" w:rsidRPr="00783461">
              <w:rPr>
                <w:webHidden/>
              </w:rPr>
            </w:r>
            <w:r w:rsidR="00783461" w:rsidRPr="00783461">
              <w:rPr>
                <w:webHidden/>
              </w:rPr>
              <w:fldChar w:fldCharType="separate"/>
            </w:r>
            <w:r w:rsidR="00783461" w:rsidRPr="00783461">
              <w:rPr>
                <w:webHidden/>
              </w:rPr>
              <w:t>26</w:t>
            </w:r>
            <w:r w:rsidR="00783461" w:rsidRPr="00783461">
              <w:rPr>
                <w:webHidden/>
              </w:rPr>
              <w:fldChar w:fldCharType="end"/>
            </w:r>
          </w:hyperlink>
        </w:p>
        <w:p w14:paraId="05FC07B3" w14:textId="77777777" w:rsidR="00783461" w:rsidRPr="00783461" w:rsidRDefault="00550BF1" w:rsidP="00783461">
          <w:pPr>
            <w:pStyle w:val="TOC3"/>
            <w:jc w:val="both"/>
            <w:rPr>
              <w:lang w:val="en-ID" w:eastAsia="en-ID"/>
            </w:rPr>
          </w:pPr>
          <w:hyperlink w:anchor="_Toc78036009" w:history="1">
            <w:r w:rsidR="00783461" w:rsidRPr="00783461">
              <w:rPr>
                <w:rStyle w:val="Hyperlink"/>
                <w:b/>
              </w:rPr>
              <w:t>4.</w:t>
            </w:r>
            <w:r w:rsidR="00783461" w:rsidRPr="00783461">
              <w:rPr>
                <w:lang w:val="en-ID" w:eastAsia="en-ID"/>
              </w:rPr>
              <w:tab/>
            </w:r>
            <w:r w:rsidR="00783461" w:rsidRPr="00783461">
              <w:rPr>
                <w:rStyle w:val="Hyperlink"/>
                <w:b/>
              </w:rPr>
              <w:t>Sumber Data Penelitian</w:t>
            </w:r>
            <w:r w:rsidR="00783461" w:rsidRPr="00783461">
              <w:rPr>
                <w:webHidden/>
              </w:rPr>
              <w:tab/>
            </w:r>
            <w:r w:rsidR="00783461" w:rsidRPr="00783461">
              <w:rPr>
                <w:webHidden/>
              </w:rPr>
              <w:fldChar w:fldCharType="begin"/>
            </w:r>
            <w:r w:rsidR="00783461" w:rsidRPr="00783461">
              <w:rPr>
                <w:webHidden/>
              </w:rPr>
              <w:instrText xml:space="preserve"> PAGEREF _Toc78036009 \h </w:instrText>
            </w:r>
            <w:r w:rsidR="00783461" w:rsidRPr="00783461">
              <w:rPr>
                <w:webHidden/>
              </w:rPr>
            </w:r>
            <w:r w:rsidR="00783461" w:rsidRPr="00783461">
              <w:rPr>
                <w:webHidden/>
              </w:rPr>
              <w:fldChar w:fldCharType="separate"/>
            </w:r>
            <w:r w:rsidR="00783461" w:rsidRPr="00783461">
              <w:rPr>
                <w:webHidden/>
              </w:rPr>
              <w:t>27</w:t>
            </w:r>
            <w:r w:rsidR="00783461" w:rsidRPr="00783461">
              <w:rPr>
                <w:webHidden/>
              </w:rPr>
              <w:fldChar w:fldCharType="end"/>
            </w:r>
          </w:hyperlink>
        </w:p>
        <w:p w14:paraId="30C00DC2" w14:textId="77777777" w:rsidR="00783461" w:rsidRPr="00783461" w:rsidRDefault="00550BF1" w:rsidP="00783461">
          <w:pPr>
            <w:pStyle w:val="TOC3"/>
            <w:jc w:val="both"/>
            <w:rPr>
              <w:lang w:val="en-ID" w:eastAsia="en-ID"/>
            </w:rPr>
          </w:pPr>
          <w:hyperlink w:anchor="_Toc78036010" w:history="1">
            <w:r w:rsidR="00783461" w:rsidRPr="00783461">
              <w:rPr>
                <w:rStyle w:val="Hyperlink"/>
                <w:b/>
              </w:rPr>
              <w:t>5.</w:t>
            </w:r>
            <w:r w:rsidR="00783461" w:rsidRPr="00783461">
              <w:rPr>
                <w:lang w:val="en-ID" w:eastAsia="en-ID"/>
              </w:rPr>
              <w:tab/>
            </w:r>
            <w:r w:rsidR="00783461" w:rsidRPr="00783461">
              <w:rPr>
                <w:rStyle w:val="Hyperlink"/>
                <w:b/>
              </w:rPr>
              <w:t>Bahan Hukum</w:t>
            </w:r>
            <w:r w:rsidR="00783461" w:rsidRPr="00783461">
              <w:rPr>
                <w:webHidden/>
              </w:rPr>
              <w:tab/>
            </w:r>
            <w:r w:rsidR="00783461" w:rsidRPr="00783461">
              <w:rPr>
                <w:webHidden/>
              </w:rPr>
              <w:fldChar w:fldCharType="begin"/>
            </w:r>
            <w:r w:rsidR="00783461" w:rsidRPr="00783461">
              <w:rPr>
                <w:webHidden/>
              </w:rPr>
              <w:instrText xml:space="preserve"> PAGEREF _Toc78036010 \h </w:instrText>
            </w:r>
            <w:r w:rsidR="00783461" w:rsidRPr="00783461">
              <w:rPr>
                <w:webHidden/>
              </w:rPr>
            </w:r>
            <w:r w:rsidR="00783461" w:rsidRPr="00783461">
              <w:rPr>
                <w:webHidden/>
              </w:rPr>
              <w:fldChar w:fldCharType="separate"/>
            </w:r>
            <w:r w:rsidR="00783461" w:rsidRPr="00783461">
              <w:rPr>
                <w:webHidden/>
              </w:rPr>
              <w:t>27</w:t>
            </w:r>
            <w:r w:rsidR="00783461" w:rsidRPr="00783461">
              <w:rPr>
                <w:webHidden/>
              </w:rPr>
              <w:fldChar w:fldCharType="end"/>
            </w:r>
          </w:hyperlink>
        </w:p>
        <w:p w14:paraId="52DC9A00" w14:textId="77777777" w:rsidR="00783461" w:rsidRPr="00783461" w:rsidRDefault="00550BF1" w:rsidP="00783461">
          <w:pPr>
            <w:pStyle w:val="TOC3"/>
            <w:jc w:val="both"/>
            <w:rPr>
              <w:lang w:val="en-ID" w:eastAsia="en-ID"/>
            </w:rPr>
          </w:pPr>
          <w:hyperlink w:anchor="_Toc78036011" w:history="1">
            <w:r w:rsidR="00783461" w:rsidRPr="00783461">
              <w:rPr>
                <w:rStyle w:val="Hyperlink"/>
                <w:b/>
              </w:rPr>
              <w:t>6.</w:t>
            </w:r>
            <w:r w:rsidR="00783461" w:rsidRPr="00783461">
              <w:rPr>
                <w:lang w:val="en-ID" w:eastAsia="en-ID"/>
              </w:rPr>
              <w:tab/>
            </w:r>
            <w:r w:rsidR="00783461" w:rsidRPr="00783461">
              <w:rPr>
                <w:rStyle w:val="Hyperlink"/>
                <w:b/>
              </w:rPr>
              <w:t>Teknik Pengumpulan Data</w:t>
            </w:r>
            <w:r w:rsidR="00783461" w:rsidRPr="00783461">
              <w:rPr>
                <w:webHidden/>
              </w:rPr>
              <w:tab/>
            </w:r>
            <w:r w:rsidR="00783461" w:rsidRPr="00783461">
              <w:rPr>
                <w:webHidden/>
              </w:rPr>
              <w:fldChar w:fldCharType="begin"/>
            </w:r>
            <w:r w:rsidR="00783461" w:rsidRPr="00783461">
              <w:rPr>
                <w:webHidden/>
              </w:rPr>
              <w:instrText xml:space="preserve"> PAGEREF _Toc78036011 \h </w:instrText>
            </w:r>
            <w:r w:rsidR="00783461" w:rsidRPr="00783461">
              <w:rPr>
                <w:webHidden/>
              </w:rPr>
            </w:r>
            <w:r w:rsidR="00783461" w:rsidRPr="00783461">
              <w:rPr>
                <w:webHidden/>
              </w:rPr>
              <w:fldChar w:fldCharType="separate"/>
            </w:r>
            <w:r w:rsidR="00783461" w:rsidRPr="00783461">
              <w:rPr>
                <w:webHidden/>
              </w:rPr>
              <w:t>28</w:t>
            </w:r>
            <w:r w:rsidR="00783461" w:rsidRPr="00783461">
              <w:rPr>
                <w:webHidden/>
              </w:rPr>
              <w:fldChar w:fldCharType="end"/>
            </w:r>
          </w:hyperlink>
        </w:p>
        <w:p w14:paraId="740CD99F" w14:textId="77777777" w:rsidR="00783461" w:rsidRPr="00783461" w:rsidRDefault="00550BF1" w:rsidP="00783461">
          <w:pPr>
            <w:pStyle w:val="TOC3"/>
            <w:jc w:val="both"/>
            <w:rPr>
              <w:lang w:val="en-ID" w:eastAsia="en-ID"/>
            </w:rPr>
          </w:pPr>
          <w:hyperlink w:anchor="_Toc78036012" w:history="1">
            <w:r w:rsidR="00783461" w:rsidRPr="00783461">
              <w:rPr>
                <w:rStyle w:val="Hyperlink"/>
                <w:b/>
              </w:rPr>
              <w:t>7.</w:t>
            </w:r>
            <w:r w:rsidR="00783461" w:rsidRPr="00783461">
              <w:rPr>
                <w:lang w:val="en-ID" w:eastAsia="en-ID"/>
              </w:rPr>
              <w:tab/>
            </w:r>
            <w:r w:rsidR="00783461" w:rsidRPr="00783461">
              <w:rPr>
                <w:rStyle w:val="Hyperlink"/>
                <w:b/>
              </w:rPr>
              <w:t>Analisis Data</w:t>
            </w:r>
            <w:r w:rsidR="00783461" w:rsidRPr="00783461">
              <w:rPr>
                <w:webHidden/>
              </w:rPr>
              <w:tab/>
            </w:r>
            <w:r w:rsidR="00783461" w:rsidRPr="00783461">
              <w:rPr>
                <w:webHidden/>
              </w:rPr>
              <w:fldChar w:fldCharType="begin"/>
            </w:r>
            <w:r w:rsidR="00783461" w:rsidRPr="00783461">
              <w:rPr>
                <w:webHidden/>
              </w:rPr>
              <w:instrText xml:space="preserve"> PAGEREF _Toc78036012 \h </w:instrText>
            </w:r>
            <w:r w:rsidR="00783461" w:rsidRPr="00783461">
              <w:rPr>
                <w:webHidden/>
              </w:rPr>
            </w:r>
            <w:r w:rsidR="00783461" w:rsidRPr="00783461">
              <w:rPr>
                <w:webHidden/>
              </w:rPr>
              <w:fldChar w:fldCharType="separate"/>
            </w:r>
            <w:r w:rsidR="00783461" w:rsidRPr="00783461">
              <w:rPr>
                <w:webHidden/>
              </w:rPr>
              <w:t>29</w:t>
            </w:r>
            <w:r w:rsidR="00783461" w:rsidRPr="00783461">
              <w:rPr>
                <w:webHidden/>
              </w:rPr>
              <w:fldChar w:fldCharType="end"/>
            </w:r>
          </w:hyperlink>
        </w:p>
        <w:p w14:paraId="2C05B0FC" w14:textId="77777777" w:rsidR="00783461" w:rsidRPr="00783461" w:rsidRDefault="00550BF1" w:rsidP="000F23F2">
          <w:pPr>
            <w:pStyle w:val="TOC2"/>
            <w:rPr>
              <w:lang w:val="en-ID" w:eastAsia="en-ID"/>
            </w:rPr>
            <w:pPrChange w:id="25" w:author="budi agus Riswandi" w:date="2021-07-26T11:38:00Z">
              <w:pPr>
                <w:pStyle w:val="TOC2"/>
                <w:jc w:val="both"/>
              </w:pPr>
            </w:pPrChange>
          </w:pPr>
          <w:r>
            <w:fldChar w:fldCharType="begin"/>
          </w:r>
          <w:r>
            <w:instrText xml:space="preserve"> HYPERLINK \l "_Toc78036013" </w:instrText>
          </w:r>
          <w:r>
            <w:fldChar w:fldCharType="separate"/>
          </w:r>
          <w:r w:rsidR="00783461" w:rsidRPr="00783461">
            <w:rPr>
              <w:rStyle w:val="Hyperlink"/>
            </w:rPr>
            <w:t>G.</w:t>
          </w:r>
          <w:r w:rsidR="00783461" w:rsidRPr="00783461">
            <w:rPr>
              <w:lang w:val="en-ID" w:eastAsia="en-ID"/>
            </w:rPr>
            <w:tab/>
          </w:r>
          <w:r w:rsidR="00783461" w:rsidRPr="00783461">
            <w:rPr>
              <w:rStyle w:val="Hyperlink"/>
            </w:rPr>
            <w:t>Kerangka Skripsi</w:t>
          </w:r>
          <w:r w:rsidR="00783461" w:rsidRPr="00783461">
            <w:rPr>
              <w:webHidden/>
            </w:rPr>
            <w:tab/>
          </w:r>
          <w:r w:rsidR="00783461" w:rsidRPr="00783461">
            <w:rPr>
              <w:webHidden/>
            </w:rPr>
            <w:fldChar w:fldCharType="begin"/>
          </w:r>
          <w:r w:rsidR="00783461" w:rsidRPr="00783461">
            <w:rPr>
              <w:webHidden/>
            </w:rPr>
            <w:instrText xml:space="preserve"> PAGEREF _Toc78036013 \h </w:instrText>
          </w:r>
          <w:r w:rsidR="00783461" w:rsidRPr="00783461">
            <w:rPr>
              <w:webHidden/>
            </w:rPr>
          </w:r>
          <w:r w:rsidR="00783461" w:rsidRPr="00783461">
            <w:rPr>
              <w:webHidden/>
            </w:rPr>
            <w:fldChar w:fldCharType="separate"/>
          </w:r>
          <w:r w:rsidR="00783461" w:rsidRPr="00783461">
            <w:rPr>
              <w:webHidden/>
            </w:rPr>
            <w:t>29</w:t>
          </w:r>
          <w:r w:rsidR="00783461" w:rsidRPr="00783461">
            <w:rPr>
              <w:webHidden/>
            </w:rPr>
            <w:fldChar w:fldCharType="end"/>
          </w:r>
          <w:r>
            <w:fldChar w:fldCharType="end"/>
          </w:r>
        </w:p>
        <w:p w14:paraId="71636FB6" w14:textId="77777777" w:rsidR="00783461" w:rsidRPr="00783461" w:rsidRDefault="00550BF1" w:rsidP="00783461">
          <w:pPr>
            <w:pStyle w:val="TOC1"/>
            <w:rPr>
              <w:rFonts w:ascii="Times New Roman" w:hAnsi="Times New Roman"/>
              <w:noProof/>
              <w:sz w:val="24"/>
              <w:szCs w:val="24"/>
              <w:lang w:val="en-ID" w:eastAsia="en-ID"/>
            </w:rPr>
          </w:pPr>
          <w:hyperlink w:anchor="_Toc78036014" w:history="1">
            <w:r w:rsidR="00783461" w:rsidRPr="00783461">
              <w:rPr>
                <w:rStyle w:val="Hyperlink"/>
                <w:rFonts w:ascii="Times New Roman" w:hAnsi="Times New Roman"/>
                <w:b/>
                <w:noProof/>
                <w:sz w:val="24"/>
                <w:szCs w:val="24"/>
              </w:rPr>
              <w:t>BAB II HAK CIPTA SERTA PLAGIARISME MUSIK DAN LAGU</w:t>
            </w:r>
            <w:r w:rsidR="00783461" w:rsidRPr="00783461">
              <w:rPr>
                <w:rFonts w:ascii="Times New Roman" w:hAnsi="Times New Roman"/>
                <w:noProof/>
                <w:webHidden/>
                <w:sz w:val="24"/>
                <w:szCs w:val="24"/>
              </w:rPr>
              <w:tab/>
            </w:r>
            <w:r w:rsidR="00783461" w:rsidRPr="00783461">
              <w:rPr>
                <w:rFonts w:ascii="Times New Roman" w:hAnsi="Times New Roman"/>
                <w:noProof/>
                <w:webHidden/>
                <w:sz w:val="24"/>
                <w:szCs w:val="24"/>
              </w:rPr>
              <w:fldChar w:fldCharType="begin"/>
            </w:r>
            <w:r w:rsidR="00783461" w:rsidRPr="00783461">
              <w:rPr>
                <w:rFonts w:ascii="Times New Roman" w:hAnsi="Times New Roman"/>
                <w:noProof/>
                <w:webHidden/>
                <w:sz w:val="24"/>
                <w:szCs w:val="24"/>
              </w:rPr>
              <w:instrText xml:space="preserve"> PAGEREF _Toc78036014 \h </w:instrText>
            </w:r>
            <w:r w:rsidR="00783461" w:rsidRPr="00783461">
              <w:rPr>
                <w:rFonts w:ascii="Times New Roman" w:hAnsi="Times New Roman"/>
                <w:noProof/>
                <w:webHidden/>
                <w:sz w:val="24"/>
                <w:szCs w:val="24"/>
              </w:rPr>
            </w:r>
            <w:r w:rsidR="00783461" w:rsidRPr="00783461">
              <w:rPr>
                <w:rFonts w:ascii="Times New Roman" w:hAnsi="Times New Roman"/>
                <w:noProof/>
                <w:webHidden/>
                <w:sz w:val="24"/>
                <w:szCs w:val="24"/>
              </w:rPr>
              <w:fldChar w:fldCharType="separate"/>
            </w:r>
            <w:r w:rsidR="00783461" w:rsidRPr="00783461">
              <w:rPr>
                <w:rFonts w:ascii="Times New Roman" w:hAnsi="Times New Roman"/>
                <w:noProof/>
                <w:webHidden/>
                <w:sz w:val="24"/>
                <w:szCs w:val="24"/>
              </w:rPr>
              <w:t>31</w:t>
            </w:r>
            <w:r w:rsidR="00783461" w:rsidRPr="00783461">
              <w:rPr>
                <w:rFonts w:ascii="Times New Roman" w:hAnsi="Times New Roman"/>
                <w:noProof/>
                <w:webHidden/>
                <w:sz w:val="24"/>
                <w:szCs w:val="24"/>
              </w:rPr>
              <w:fldChar w:fldCharType="end"/>
            </w:r>
          </w:hyperlink>
        </w:p>
        <w:p w14:paraId="0EC193DA" w14:textId="77777777" w:rsidR="00783461" w:rsidRPr="00783461" w:rsidRDefault="00550BF1" w:rsidP="000F23F2">
          <w:pPr>
            <w:pStyle w:val="TOC2"/>
            <w:rPr>
              <w:lang w:val="en-ID" w:eastAsia="en-ID"/>
            </w:rPr>
            <w:pPrChange w:id="26" w:author="budi agus Riswandi" w:date="2021-07-26T11:38:00Z">
              <w:pPr>
                <w:pStyle w:val="TOC2"/>
                <w:jc w:val="both"/>
              </w:pPr>
            </w:pPrChange>
          </w:pPr>
          <w:r>
            <w:fldChar w:fldCharType="begin"/>
          </w:r>
          <w:r>
            <w:instrText xml:space="preserve"> HYPERLINK \l </w:instrText>
          </w:r>
          <w:r>
            <w:instrText xml:space="preserve">"_Toc78036015" </w:instrText>
          </w:r>
          <w:r>
            <w:fldChar w:fldCharType="separate"/>
          </w:r>
          <w:r w:rsidR="00783461" w:rsidRPr="00783461">
            <w:rPr>
              <w:rStyle w:val="Hyperlink"/>
            </w:rPr>
            <w:t>A.</w:t>
          </w:r>
          <w:r w:rsidR="00783461" w:rsidRPr="00783461">
            <w:rPr>
              <w:lang w:val="en-ID" w:eastAsia="en-ID"/>
            </w:rPr>
            <w:tab/>
          </w:r>
          <w:r w:rsidR="00783461" w:rsidRPr="00783461">
            <w:rPr>
              <w:rStyle w:val="Hyperlink"/>
            </w:rPr>
            <w:t>Tinjauan Hak Cipta Secara Umum</w:t>
          </w:r>
          <w:r w:rsidR="00783461" w:rsidRPr="00783461">
            <w:rPr>
              <w:webHidden/>
            </w:rPr>
            <w:tab/>
          </w:r>
          <w:r w:rsidR="00783461" w:rsidRPr="00783461">
            <w:rPr>
              <w:webHidden/>
            </w:rPr>
            <w:fldChar w:fldCharType="begin"/>
          </w:r>
          <w:r w:rsidR="00783461" w:rsidRPr="00783461">
            <w:rPr>
              <w:webHidden/>
            </w:rPr>
            <w:instrText xml:space="preserve"> PAGEREF _Toc78036015 \h </w:instrText>
          </w:r>
          <w:r w:rsidR="00783461" w:rsidRPr="00783461">
            <w:rPr>
              <w:webHidden/>
            </w:rPr>
          </w:r>
          <w:r w:rsidR="00783461" w:rsidRPr="00783461">
            <w:rPr>
              <w:webHidden/>
            </w:rPr>
            <w:fldChar w:fldCharType="separate"/>
          </w:r>
          <w:r w:rsidR="00783461" w:rsidRPr="00783461">
            <w:rPr>
              <w:webHidden/>
            </w:rPr>
            <w:t>31</w:t>
          </w:r>
          <w:r w:rsidR="00783461" w:rsidRPr="00783461">
            <w:rPr>
              <w:webHidden/>
            </w:rPr>
            <w:fldChar w:fldCharType="end"/>
          </w:r>
          <w:r>
            <w:fldChar w:fldCharType="end"/>
          </w:r>
        </w:p>
        <w:p w14:paraId="3351DA0D" w14:textId="77777777" w:rsidR="00783461" w:rsidRPr="00783461" w:rsidRDefault="00550BF1" w:rsidP="00783461">
          <w:pPr>
            <w:pStyle w:val="TOC3"/>
            <w:jc w:val="both"/>
            <w:rPr>
              <w:lang w:val="en-ID" w:eastAsia="en-ID"/>
            </w:rPr>
          </w:pPr>
          <w:hyperlink w:anchor="_Toc78036016" w:history="1">
            <w:r w:rsidR="00783461" w:rsidRPr="00783461">
              <w:rPr>
                <w:rStyle w:val="Hyperlink"/>
                <w:b/>
              </w:rPr>
              <w:t>1.</w:t>
            </w:r>
            <w:r w:rsidR="00783461" w:rsidRPr="00783461">
              <w:rPr>
                <w:lang w:val="en-ID" w:eastAsia="en-ID"/>
              </w:rPr>
              <w:tab/>
            </w:r>
            <w:r w:rsidR="00783461" w:rsidRPr="00783461">
              <w:rPr>
                <w:rStyle w:val="Hyperlink"/>
                <w:b/>
              </w:rPr>
              <w:t>Pengertian dan Dasar Hukum Hak Cipta</w:t>
            </w:r>
            <w:r w:rsidR="00783461" w:rsidRPr="00783461">
              <w:rPr>
                <w:webHidden/>
              </w:rPr>
              <w:tab/>
            </w:r>
            <w:r w:rsidR="00783461" w:rsidRPr="00783461">
              <w:rPr>
                <w:webHidden/>
              </w:rPr>
              <w:fldChar w:fldCharType="begin"/>
            </w:r>
            <w:r w:rsidR="00783461" w:rsidRPr="00783461">
              <w:rPr>
                <w:webHidden/>
              </w:rPr>
              <w:instrText xml:space="preserve"> PAGEREF _Toc78036016 \h </w:instrText>
            </w:r>
            <w:r w:rsidR="00783461" w:rsidRPr="00783461">
              <w:rPr>
                <w:webHidden/>
              </w:rPr>
            </w:r>
            <w:r w:rsidR="00783461" w:rsidRPr="00783461">
              <w:rPr>
                <w:webHidden/>
              </w:rPr>
              <w:fldChar w:fldCharType="separate"/>
            </w:r>
            <w:r w:rsidR="00783461" w:rsidRPr="00783461">
              <w:rPr>
                <w:webHidden/>
              </w:rPr>
              <w:t>31</w:t>
            </w:r>
            <w:r w:rsidR="00783461" w:rsidRPr="00783461">
              <w:rPr>
                <w:webHidden/>
              </w:rPr>
              <w:fldChar w:fldCharType="end"/>
            </w:r>
          </w:hyperlink>
        </w:p>
        <w:p w14:paraId="662705FA" w14:textId="77777777" w:rsidR="00783461" w:rsidRPr="00783461" w:rsidRDefault="00550BF1" w:rsidP="00783461">
          <w:pPr>
            <w:pStyle w:val="TOC3"/>
            <w:jc w:val="both"/>
            <w:rPr>
              <w:lang w:val="en-ID" w:eastAsia="en-ID"/>
            </w:rPr>
          </w:pPr>
          <w:hyperlink w:anchor="_Toc78036017" w:history="1">
            <w:r w:rsidR="00783461" w:rsidRPr="00783461">
              <w:rPr>
                <w:rStyle w:val="Hyperlink"/>
                <w:b/>
              </w:rPr>
              <w:t>2.</w:t>
            </w:r>
            <w:r w:rsidR="00783461" w:rsidRPr="00783461">
              <w:rPr>
                <w:lang w:val="en-ID" w:eastAsia="en-ID"/>
              </w:rPr>
              <w:tab/>
            </w:r>
            <w:r w:rsidR="00783461" w:rsidRPr="00783461">
              <w:rPr>
                <w:rStyle w:val="Hyperlink"/>
                <w:b/>
              </w:rPr>
              <w:t>Hak Cipta dan Hak Terkait</w:t>
            </w:r>
            <w:r w:rsidR="00783461" w:rsidRPr="00783461">
              <w:rPr>
                <w:webHidden/>
              </w:rPr>
              <w:tab/>
            </w:r>
            <w:r w:rsidR="00783461" w:rsidRPr="00783461">
              <w:rPr>
                <w:webHidden/>
              </w:rPr>
              <w:fldChar w:fldCharType="begin"/>
            </w:r>
            <w:r w:rsidR="00783461" w:rsidRPr="00783461">
              <w:rPr>
                <w:webHidden/>
              </w:rPr>
              <w:instrText xml:space="preserve"> PAGEREF _Toc78036017 \h </w:instrText>
            </w:r>
            <w:r w:rsidR="00783461" w:rsidRPr="00783461">
              <w:rPr>
                <w:webHidden/>
              </w:rPr>
            </w:r>
            <w:r w:rsidR="00783461" w:rsidRPr="00783461">
              <w:rPr>
                <w:webHidden/>
              </w:rPr>
              <w:fldChar w:fldCharType="separate"/>
            </w:r>
            <w:r w:rsidR="00783461" w:rsidRPr="00783461">
              <w:rPr>
                <w:webHidden/>
              </w:rPr>
              <w:t>35</w:t>
            </w:r>
            <w:r w:rsidR="00783461" w:rsidRPr="00783461">
              <w:rPr>
                <w:webHidden/>
              </w:rPr>
              <w:fldChar w:fldCharType="end"/>
            </w:r>
          </w:hyperlink>
        </w:p>
        <w:p w14:paraId="021D3F2F" w14:textId="77777777" w:rsidR="00783461" w:rsidRPr="00783461" w:rsidRDefault="00550BF1" w:rsidP="00783461">
          <w:pPr>
            <w:pStyle w:val="TOC3"/>
            <w:jc w:val="both"/>
            <w:rPr>
              <w:lang w:val="en-ID" w:eastAsia="en-ID"/>
            </w:rPr>
          </w:pPr>
          <w:hyperlink w:anchor="_Toc78036018" w:history="1">
            <w:r w:rsidR="00783461" w:rsidRPr="00783461">
              <w:rPr>
                <w:rStyle w:val="Hyperlink"/>
                <w:b/>
              </w:rPr>
              <w:t>3.</w:t>
            </w:r>
            <w:r w:rsidR="00783461" w:rsidRPr="00783461">
              <w:rPr>
                <w:lang w:val="en-ID" w:eastAsia="en-ID"/>
              </w:rPr>
              <w:tab/>
            </w:r>
            <w:r w:rsidR="00783461" w:rsidRPr="00783461">
              <w:rPr>
                <w:rStyle w:val="Hyperlink"/>
                <w:b/>
              </w:rPr>
              <w:t>Jangka Waktu Perlindungan</w:t>
            </w:r>
            <w:r w:rsidR="00783461" w:rsidRPr="00783461">
              <w:rPr>
                <w:webHidden/>
              </w:rPr>
              <w:tab/>
            </w:r>
            <w:r w:rsidR="00783461" w:rsidRPr="00783461">
              <w:rPr>
                <w:webHidden/>
              </w:rPr>
              <w:fldChar w:fldCharType="begin"/>
            </w:r>
            <w:r w:rsidR="00783461" w:rsidRPr="00783461">
              <w:rPr>
                <w:webHidden/>
              </w:rPr>
              <w:instrText xml:space="preserve"> PAGEREF _Toc78036018 \h </w:instrText>
            </w:r>
            <w:r w:rsidR="00783461" w:rsidRPr="00783461">
              <w:rPr>
                <w:webHidden/>
              </w:rPr>
            </w:r>
            <w:r w:rsidR="00783461" w:rsidRPr="00783461">
              <w:rPr>
                <w:webHidden/>
              </w:rPr>
              <w:fldChar w:fldCharType="separate"/>
            </w:r>
            <w:r w:rsidR="00783461" w:rsidRPr="00783461">
              <w:rPr>
                <w:webHidden/>
              </w:rPr>
              <w:t>43</w:t>
            </w:r>
            <w:r w:rsidR="00783461" w:rsidRPr="00783461">
              <w:rPr>
                <w:webHidden/>
              </w:rPr>
              <w:fldChar w:fldCharType="end"/>
            </w:r>
          </w:hyperlink>
        </w:p>
        <w:p w14:paraId="370DAF1D" w14:textId="77777777" w:rsidR="00783461" w:rsidRPr="00783461" w:rsidRDefault="00550BF1" w:rsidP="00783461">
          <w:pPr>
            <w:pStyle w:val="TOC3"/>
            <w:jc w:val="both"/>
            <w:rPr>
              <w:lang w:val="en-ID" w:eastAsia="en-ID"/>
            </w:rPr>
          </w:pPr>
          <w:hyperlink w:anchor="_Toc78036019" w:history="1">
            <w:r w:rsidR="00783461" w:rsidRPr="00783461">
              <w:rPr>
                <w:rStyle w:val="Hyperlink"/>
                <w:b/>
              </w:rPr>
              <w:t>4.</w:t>
            </w:r>
            <w:r w:rsidR="00783461" w:rsidRPr="00783461">
              <w:rPr>
                <w:lang w:val="en-ID" w:eastAsia="en-ID"/>
              </w:rPr>
              <w:tab/>
            </w:r>
            <w:r w:rsidR="00783461" w:rsidRPr="00783461">
              <w:rPr>
                <w:rStyle w:val="Hyperlink"/>
                <w:b/>
              </w:rPr>
              <w:t>Doktrin Fair</w:t>
            </w:r>
            <w:r w:rsidR="00783461" w:rsidRPr="00783461">
              <w:rPr>
                <w:rStyle w:val="Hyperlink"/>
                <w:b/>
                <w:i/>
              </w:rPr>
              <w:t xml:space="preserve"> Use</w:t>
            </w:r>
            <w:r w:rsidR="00783461" w:rsidRPr="00783461">
              <w:rPr>
                <w:webHidden/>
              </w:rPr>
              <w:tab/>
            </w:r>
            <w:r w:rsidR="00783461" w:rsidRPr="00783461">
              <w:rPr>
                <w:webHidden/>
              </w:rPr>
              <w:fldChar w:fldCharType="begin"/>
            </w:r>
            <w:r w:rsidR="00783461" w:rsidRPr="00783461">
              <w:rPr>
                <w:webHidden/>
              </w:rPr>
              <w:instrText xml:space="preserve"> PAGEREF _Toc78036019 \h </w:instrText>
            </w:r>
            <w:r w:rsidR="00783461" w:rsidRPr="00783461">
              <w:rPr>
                <w:webHidden/>
              </w:rPr>
            </w:r>
            <w:r w:rsidR="00783461" w:rsidRPr="00783461">
              <w:rPr>
                <w:webHidden/>
              </w:rPr>
              <w:fldChar w:fldCharType="separate"/>
            </w:r>
            <w:r w:rsidR="00783461" w:rsidRPr="00783461">
              <w:rPr>
                <w:webHidden/>
              </w:rPr>
              <w:t>45</w:t>
            </w:r>
            <w:r w:rsidR="00783461" w:rsidRPr="00783461">
              <w:rPr>
                <w:webHidden/>
              </w:rPr>
              <w:fldChar w:fldCharType="end"/>
            </w:r>
          </w:hyperlink>
        </w:p>
        <w:p w14:paraId="2303B87E" w14:textId="77777777" w:rsidR="00783461" w:rsidRPr="00783461" w:rsidRDefault="00550BF1" w:rsidP="00783461">
          <w:pPr>
            <w:pStyle w:val="TOC3"/>
            <w:jc w:val="both"/>
            <w:rPr>
              <w:lang w:val="en-ID" w:eastAsia="en-ID"/>
            </w:rPr>
          </w:pPr>
          <w:hyperlink w:anchor="_Toc78036020" w:history="1">
            <w:r w:rsidR="00783461" w:rsidRPr="00783461">
              <w:rPr>
                <w:rStyle w:val="Hyperlink"/>
                <w:b/>
              </w:rPr>
              <w:t>5.</w:t>
            </w:r>
            <w:r w:rsidR="00783461" w:rsidRPr="00783461">
              <w:rPr>
                <w:lang w:val="en-ID" w:eastAsia="en-ID"/>
              </w:rPr>
              <w:tab/>
            </w:r>
            <w:r w:rsidR="00783461" w:rsidRPr="00783461">
              <w:rPr>
                <w:rStyle w:val="Hyperlink"/>
                <w:b/>
              </w:rPr>
              <w:t>Pelanggaran Hak Cipta dan Penyelesainnya</w:t>
            </w:r>
            <w:r w:rsidR="00783461" w:rsidRPr="00783461">
              <w:rPr>
                <w:webHidden/>
              </w:rPr>
              <w:tab/>
            </w:r>
            <w:r w:rsidR="00783461" w:rsidRPr="00783461">
              <w:rPr>
                <w:webHidden/>
              </w:rPr>
              <w:fldChar w:fldCharType="begin"/>
            </w:r>
            <w:r w:rsidR="00783461" w:rsidRPr="00783461">
              <w:rPr>
                <w:webHidden/>
              </w:rPr>
              <w:instrText xml:space="preserve"> PAGEREF _Toc78036020 \h </w:instrText>
            </w:r>
            <w:r w:rsidR="00783461" w:rsidRPr="00783461">
              <w:rPr>
                <w:webHidden/>
              </w:rPr>
            </w:r>
            <w:r w:rsidR="00783461" w:rsidRPr="00783461">
              <w:rPr>
                <w:webHidden/>
              </w:rPr>
              <w:fldChar w:fldCharType="separate"/>
            </w:r>
            <w:r w:rsidR="00783461" w:rsidRPr="00783461">
              <w:rPr>
                <w:webHidden/>
              </w:rPr>
              <w:t>49</w:t>
            </w:r>
            <w:r w:rsidR="00783461" w:rsidRPr="00783461">
              <w:rPr>
                <w:webHidden/>
              </w:rPr>
              <w:fldChar w:fldCharType="end"/>
            </w:r>
          </w:hyperlink>
        </w:p>
        <w:p w14:paraId="60C972CB" w14:textId="77777777" w:rsidR="00783461" w:rsidRPr="00783461" w:rsidRDefault="00550BF1" w:rsidP="00783461">
          <w:pPr>
            <w:pStyle w:val="TOC3"/>
            <w:jc w:val="both"/>
            <w:rPr>
              <w:lang w:val="en-ID" w:eastAsia="en-ID"/>
            </w:rPr>
          </w:pPr>
          <w:hyperlink w:anchor="_Toc78036021" w:history="1">
            <w:r w:rsidR="00783461" w:rsidRPr="00783461">
              <w:rPr>
                <w:rStyle w:val="Hyperlink"/>
                <w:b/>
              </w:rPr>
              <w:t>6.</w:t>
            </w:r>
            <w:r w:rsidR="00783461" w:rsidRPr="00783461">
              <w:rPr>
                <w:lang w:val="en-ID" w:eastAsia="en-ID"/>
              </w:rPr>
              <w:tab/>
            </w:r>
            <w:r w:rsidR="00783461" w:rsidRPr="00783461">
              <w:rPr>
                <w:rStyle w:val="Hyperlink"/>
                <w:b/>
              </w:rPr>
              <w:t>Konvensi Internasional Terkait Hak Cipta</w:t>
            </w:r>
            <w:r w:rsidR="00783461" w:rsidRPr="00783461">
              <w:rPr>
                <w:webHidden/>
              </w:rPr>
              <w:tab/>
            </w:r>
            <w:r w:rsidR="00783461" w:rsidRPr="00783461">
              <w:rPr>
                <w:webHidden/>
              </w:rPr>
              <w:fldChar w:fldCharType="begin"/>
            </w:r>
            <w:r w:rsidR="00783461" w:rsidRPr="00783461">
              <w:rPr>
                <w:webHidden/>
              </w:rPr>
              <w:instrText xml:space="preserve"> PAGEREF _Toc78036021 \h </w:instrText>
            </w:r>
            <w:r w:rsidR="00783461" w:rsidRPr="00783461">
              <w:rPr>
                <w:webHidden/>
              </w:rPr>
            </w:r>
            <w:r w:rsidR="00783461" w:rsidRPr="00783461">
              <w:rPr>
                <w:webHidden/>
              </w:rPr>
              <w:fldChar w:fldCharType="separate"/>
            </w:r>
            <w:r w:rsidR="00783461" w:rsidRPr="00783461">
              <w:rPr>
                <w:webHidden/>
              </w:rPr>
              <w:t>52</w:t>
            </w:r>
            <w:r w:rsidR="00783461" w:rsidRPr="00783461">
              <w:rPr>
                <w:webHidden/>
              </w:rPr>
              <w:fldChar w:fldCharType="end"/>
            </w:r>
          </w:hyperlink>
        </w:p>
        <w:p w14:paraId="2B45B85A" w14:textId="77777777" w:rsidR="00783461" w:rsidRPr="00783461" w:rsidRDefault="00550BF1" w:rsidP="000F23F2">
          <w:pPr>
            <w:pStyle w:val="TOC2"/>
            <w:rPr>
              <w:lang w:val="en-ID" w:eastAsia="en-ID"/>
            </w:rPr>
            <w:pPrChange w:id="27" w:author="budi agus Riswandi" w:date="2021-07-26T11:38:00Z">
              <w:pPr>
                <w:pStyle w:val="TOC2"/>
                <w:jc w:val="both"/>
              </w:pPr>
            </w:pPrChange>
          </w:pPr>
          <w:r>
            <w:fldChar w:fldCharType="begin"/>
          </w:r>
          <w:r>
            <w:instrText xml:space="preserve"> HYPERLINK \l "_Toc78036022" </w:instrText>
          </w:r>
          <w:r>
            <w:fldChar w:fldCharType="separate"/>
          </w:r>
          <w:r w:rsidR="00783461" w:rsidRPr="00783461">
            <w:rPr>
              <w:rStyle w:val="Hyperlink"/>
            </w:rPr>
            <w:t>B.</w:t>
          </w:r>
          <w:r w:rsidR="00783461" w:rsidRPr="00783461">
            <w:rPr>
              <w:lang w:val="en-ID" w:eastAsia="en-ID"/>
            </w:rPr>
            <w:tab/>
          </w:r>
          <w:r w:rsidR="00783461" w:rsidRPr="00783461">
            <w:rPr>
              <w:rStyle w:val="Hyperlink"/>
            </w:rPr>
            <w:t>Tinjauan Umum Plagiarisme</w:t>
          </w:r>
          <w:r w:rsidR="00783461" w:rsidRPr="00783461">
            <w:rPr>
              <w:webHidden/>
            </w:rPr>
            <w:tab/>
          </w:r>
          <w:r w:rsidR="00783461" w:rsidRPr="00783461">
            <w:rPr>
              <w:webHidden/>
            </w:rPr>
            <w:fldChar w:fldCharType="begin"/>
          </w:r>
          <w:r w:rsidR="00783461" w:rsidRPr="00783461">
            <w:rPr>
              <w:webHidden/>
            </w:rPr>
            <w:instrText xml:space="preserve"> PAGEREF _Toc78036022 \h </w:instrText>
          </w:r>
          <w:r w:rsidR="00783461" w:rsidRPr="00783461">
            <w:rPr>
              <w:webHidden/>
            </w:rPr>
          </w:r>
          <w:r w:rsidR="00783461" w:rsidRPr="00783461">
            <w:rPr>
              <w:webHidden/>
            </w:rPr>
            <w:fldChar w:fldCharType="separate"/>
          </w:r>
          <w:r w:rsidR="00783461" w:rsidRPr="00783461">
            <w:rPr>
              <w:webHidden/>
            </w:rPr>
            <w:t>61</w:t>
          </w:r>
          <w:r w:rsidR="00783461" w:rsidRPr="00783461">
            <w:rPr>
              <w:webHidden/>
            </w:rPr>
            <w:fldChar w:fldCharType="end"/>
          </w:r>
          <w:r>
            <w:fldChar w:fldCharType="end"/>
          </w:r>
        </w:p>
        <w:p w14:paraId="2CBE3009" w14:textId="77777777" w:rsidR="00783461" w:rsidRPr="00783461" w:rsidRDefault="00550BF1" w:rsidP="00783461">
          <w:pPr>
            <w:pStyle w:val="TOC3"/>
            <w:jc w:val="both"/>
            <w:rPr>
              <w:lang w:val="en-ID" w:eastAsia="en-ID"/>
            </w:rPr>
          </w:pPr>
          <w:hyperlink w:anchor="_Toc78036023" w:history="1">
            <w:r w:rsidR="00783461" w:rsidRPr="00783461">
              <w:rPr>
                <w:rStyle w:val="Hyperlink"/>
                <w:b/>
              </w:rPr>
              <w:t>1.</w:t>
            </w:r>
            <w:r w:rsidR="00783461" w:rsidRPr="00783461">
              <w:rPr>
                <w:lang w:val="en-ID" w:eastAsia="en-ID"/>
              </w:rPr>
              <w:tab/>
            </w:r>
            <w:r w:rsidR="00783461" w:rsidRPr="00783461">
              <w:rPr>
                <w:rStyle w:val="Hyperlink"/>
                <w:b/>
              </w:rPr>
              <w:t>Pengertian dan Dasar Hukum Plagiarisme</w:t>
            </w:r>
            <w:r w:rsidR="00783461" w:rsidRPr="00783461">
              <w:rPr>
                <w:webHidden/>
              </w:rPr>
              <w:tab/>
            </w:r>
            <w:r w:rsidR="00783461" w:rsidRPr="00783461">
              <w:rPr>
                <w:webHidden/>
              </w:rPr>
              <w:fldChar w:fldCharType="begin"/>
            </w:r>
            <w:r w:rsidR="00783461" w:rsidRPr="00783461">
              <w:rPr>
                <w:webHidden/>
              </w:rPr>
              <w:instrText xml:space="preserve"> PAGEREF _Toc78036023 \h </w:instrText>
            </w:r>
            <w:r w:rsidR="00783461" w:rsidRPr="00783461">
              <w:rPr>
                <w:webHidden/>
              </w:rPr>
            </w:r>
            <w:r w:rsidR="00783461" w:rsidRPr="00783461">
              <w:rPr>
                <w:webHidden/>
              </w:rPr>
              <w:fldChar w:fldCharType="separate"/>
            </w:r>
            <w:r w:rsidR="00783461" w:rsidRPr="00783461">
              <w:rPr>
                <w:webHidden/>
              </w:rPr>
              <w:t>61</w:t>
            </w:r>
            <w:r w:rsidR="00783461" w:rsidRPr="00783461">
              <w:rPr>
                <w:webHidden/>
              </w:rPr>
              <w:fldChar w:fldCharType="end"/>
            </w:r>
          </w:hyperlink>
        </w:p>
        <w:p w14:paraId="17458CDC" w14:textId="77777777" w:rsidR="00783461" w:rsidRPr="00783461" w:rsidRDefault="00550BF1" w:rsidP="00783461">
          <w:pPr>
            <w:pStyle w:val="TOC3"/>
            <w:jc w:val="both"/>
            <w:rPr>
              <w:lang w:val="en-ID" w:eastAsia="en-ID"/>
            </w:rPr>
          </w:pPr>
          <w:hyperlink w:anchor="_Toc78036024" w:history="1">
            <w:r w:rsidR="00783461" w:rsidRPr="00783461">
              <w:rPr>
                <w:rStyle w:val="Hyperlink"/>
                <w:b/>
              </w:rPr>
              <w:t>2.</w:t>
            </w:r>
            <w:r w:rsidR="00783461" w:rsidRPr="00783461">
              <w:rPr>
                <w:lang w:val="en-ID" w:eastAsia="en-ID"/>
              </w:rPr>
              <w:tab/>
            </w:r>
            <w:r w:rsidR="00783461" w:rsidRPr="00783461">
              <w:rPr>
                <w:rStyle w:val="Hyperlink"/>
                <w:b/>
              </w:rPr>
              <w:t>Ruang Lingkup Plagiarisme</w:t>
            </w:r>
            <w:r w:rsidR="00783461" w:rsidRPr="00783461">
              <w:rPr>
                <w:webHidden/>
              </w:rPr>
              <w:tab/>
            </w:r>
            <w:r w:rsidR="00783461" w:rsidRPr="00783461">
              <w:rPr>
                <w:webHidden/>
              </w:rPr>
              <w:fldChar w:fldCharType="begin"/>
            </w:r>
            <w:r w:rsidR="00783461" w:rsidRPr="00783461">
              <w:rPr>
                <w:webHidden/>
              </w:rPr>
              <w:instrText xml:space="preserve"> PAGEREF _Toc78036024 \h </w:instrText>
            </w:r>
            <w:r w:rsidR="00783461" w:rsidRPr="00783461">
              <w:rPr>
                <w:webHidden/>
              </w:rPr>
            </w:r>
            <w:r w:rsidR="00783461" w:rsidRPr="00783461">
              <w:rPr>
                <w:webHidden/>
              </w:rPr>
              <w:fldChar w:fldCharType="separate"/>
            </w:r>
            <w:r w:rsidR="00783461" w:rsidRPr="00783461">
              <w:rPr>
                <w:webHidden/>
              </w:rPr>
              <w:t>63</w:t>
            </w:r>
            <w:r w:rsidR="00783461" w:rsidRPr="00783461">
              <w:rPr>
                <w:webHidden/>
              </w:rPr>
              <w:fldChar w:fldCharType="end"/>
            </w:r>
          </w:hyperlink>
        </w:p>
        <w:p w14:paraId="62398140" w14:textId="77777777" w:rsidR="00783461" w:rsidRPr="00783461" w:rsidRDefault="00550BF1" w:rsidP="00783461">
          <w:pPr>
            <w:pStyle w:val="TOC3"/>
            <w:jc w:val="both"/>
            <w:rPr>
              <w:lang w:val="en-ID" w:eastAsia="en-ID"/>
            </w:rPr>
          </w:pPr>
          <w:hyperlink w:anchor="_Toc78036025" w:history="1">
            <w:r w:rsidR="00783461" w:rsidRPr="00783461">
              <w:rPr>
                <w:rStyle w:val="Hyperlink"/>
                <w:b/>
              </w:rPr>
              <w:t>3.</w:t>
            </w:r>
            <w:r w:rsidR="00783461" w:rsidRPr="00783461">
              <w:rPr>
                <w:lang w:val="en-ID" w:eastAsia="en-ID"/>
              </w:rPr>
              <w:tab/>
            </w:r>
            <w:r w:rsidR="00783461" w:rsidRPr="00783461">
              <w:rPr>
                <w:rStyle w:val="Hyperlink"/>
                <w:b/>
              </w:rPr>
              <w:t>Jenis-Jenis Plagiarisme</w:t>
            </w:r>
            <w:r w:rsidR="00783461" w:rsidRPr="00783461">
              <w:rPr>
                <w:webHidden/>
              </w:rPr>
              <w:tab/>
            </w:r>
            <w:r w:rsidR="00783461" w:rsidRPr="00783461">
              <w:rPr>
                <w:webHidden/>
              </w:rPr>
              <w:fldChar w:fldCharType="begin"/>
            </w:r>
            <w:r w:rsidR="00783461" w:rsidRPr="00783461">
              <w:rPr>
                <w:webHidden/>
              </w:rPr>
              <w:instrText xml:space="preserve"> PAGEREF _Toc78036025 \h </w:instrText>
            </w:r>
            <w:r w:rsidR="00783461" w:rsidRPr="00783461">
              <w:rPr>
                <w:webHidden/>
              </w:rPr>
            </w:r>
            <w:r w:rsidR="00783461" w:rsidRPr="00783461">
              <w:rPr>
                <w:webHidden/>
              </w:rPr>
              <w:fldChar w:fldCharType="separate"/>
            </w:r>
            <w:r w:rsidR="00783461" w:rsidRPr="00783461">
              <w:rPr>
                <w:webHidden/>
              </w:rPr>
              <w:t>64</w:t>
            </w:r>
            <w:r w:rsidR="00783461" w:rsidRPr="00783461">
              <w:rPr>
                <w:webHidden/>
              </w:rPr>
              <w:fldChar w:fldCharType="end"/>
            </w:r>
          </w:hyperlink>
        </w:p>
        <w:p w14:paraId="53207055" w14:textId="77777777" w:rsidR="00783461" w:rsidRPr="00783461" w:rsidRDefault="00550BF1" w:rsidP="00783461">
          <w:pPr>
            <w:pStyle w:val="TOC3"/>
            <w:jc w:val="both"/>
            <w:rPr>
              <w:lang w:val="en-ID" w:eastAsia="en-ID"/>
            </w:rPr>
          </w:pPr>
          <w:hyperlink w:anchor="_Toc78036026" w:history="1">
            <w:r w:rsidR="00783461" w:rsidRPr="00783461">
              <w:rPr>
                <w:rStyle w:val="Hyperlink"/>
                <w:b/>
              </w:rPr>
              <w:t>4.</w:t>
            </w:r>
            <w:r w:rsidR="00783461" w:rsidRPr="00783461">
              <w:rPr>
                <w:lang w:val="en-ID" w:eastAsia="en-ID"/>
              </w:rPr>
              <w:tab/>
            </w:r>
            <w:r w:rsidR="00783461" w:rsidRPr="00783461">
              <w:rPr>
                <w:rStyle w:val="Hyperlink"/>
                <w:b/>
              </w:rPr>
              <w:t>Plagiarisme dalam UU No. 28 Tahun 2014</w:t>
            </w:r>
            <w:r w:rsidR="00783461" w:rsidRPr="00783461">
              <w:rPr>
                <w:webHidden/>
              </w:rPr>
              <w:tab/>
            </w:r>
            <w:r w:rsidR="00783461" w:rsidRPr="00783461">
              <w:rPr>
                <w:webHidden/>
              </w:rPr>
              <w:fldChar w:fldCharType="begin"/>
            </w:r>
            <w:r w:rsidR="00783461" w:rsidRPr="00783461">
              <w:rPr>
                <w:webHidden/>
              </w:rPr>
              <w:instrText xml:space="preserve"> PAGEREF _Toc78036026 \h </w:instrText>
            </w:r>
            <w:r w:rsidR="00783461" w:rsidRPr="00783461">
              <w:rPr>
                <w:webHidden/>
              </w:rPr>
            </w:r>
            <w:r w:rsidR="00783461" w:rsidRPr="00783461">
              <w:rPr>
                <w:webHidden/>
              </w:rPr>
              <w:fldChar w:fldCharType="separate"/>
            </w:r>
            <w:r w:rsidR="00783461" w:rsidRPr="00783461">
              <w:rPr>
                <w:webHidden/>
              </w:rPr>
              <w:t>66</w:t>
            </w:r>
            <w:r w:rsidR="00783461" w:rsidRPr="00783461">
              <w:rPr>
                <w:webHidden/>
              </w:rPr>
              <w:fldChar w:fldCharType="end"/>
            </w:r>
          </w:hyperlink>
        </w:p>
        <w:p w14:paraId="1E823EEE" w14:textId="77777777" w:rsidR="00783461" w:rsidRPr="00783461" w:rsidRDefault="00550BF1" w:rsidP="000F23F2">
          <w:pPr>
            <w:pStyle w:val="TOC2"/>
            <w:rPr>
              <w:lang w:val="en-ID" w:eastAsia="en-ID"/>
            </w:rPr>
            <w:pPrChange w:id="28" w:author="budi agus Riswandi" w:date="2021-07-26T11:38:00Z">
              <w:pPr>
                <w:pStyle w:val="TOC2"/>
                <w:jc w:val="both"/>
              </w:pPr>
            </w:pPrChange>
          </w:pPr>
          <w:r>
            <w:fldChar w:fldCharType="begin"/>
          </w:r>
          <w:r>
            <w:instrText xml:space="preserve"> HYPERLINK \l "_Toc780</w:instrText>
          </w:r>
          <w:r>
            <w:instrText xml:space="preserve">36027" </w:instrText>
          </w:r>
          <w:r>
            <w:fldChar w:fldCharType="separate"/>
          </w:r>
          <w:r w:rsidR="00783461" w:rsidRPr="00783461">
            <w:rPr>
              <w:rStyle w:val="Hyperlink"/>
            </w:rPr>
            <w:t>C.</w:t>
          </w:r>
          <w:r w:rsidR="00783461" w:rsidRPr="00783461">
            <w:rPr>
              <w:lang w:val="en-ID" w:eastAsia="en-ID"/>
            </w:rPr>
            <w:tab/>
          </w:r>
          <w:r w:rsidR="00783461" w:rsidRPr="00783461">
            <w:rPr>
              <w:rStyle w:val="Hyperlink"/>
            </w:rPr>
            <w:t>Tinjauan Umum Musik dan Lagu</w:t>
          </w:r>
          <w:r w:rsidR="00783461" w:rsidRPr="00783461">
            <w:rPr>
              <w:webHidden/>
            </w:rPr>
            <w:tab/>
          </w:r>
          <w:r w:rsidR="00783461" w:rsidRPr="00783461">
            <w:rPr>
              <w:webHidden/>
            </w:rPr>
            <w:fldChar w:fldCharType="begin"/>
          </w:r>
          <w:r w:rsidR="00783461" w:rsidRPr="00783461">
            <w:rPr>
              <w:webHidden/>
            </w:rPr>
            <w:instrText xml:space="preserve"> PAGEREF _Toc78036027 \h </w:instrText>
          </w:r>
          <w:r w:rsidR="00783461" w:rsidRPr="00783461">
            <w:rPr>
              <w:webHidden/>
            </w:rPr>
          </w:r>
          <w:r w:rsidR="00783461" w:rsidRPr="00783461">
            <w:rPr>
              <w:webHidden/>
            </w:rPr>
            <w:fldChar w:fldCharType="separate"/>
          </w:r>
          <w:r w:rsidR="00783461" w:rsidRPr="00783461">
            <w:rPr>
              <w:webHidden/>
            </w:rPr>
            <w:t>67</w:t>
          </w:r>
          <w:r w:rsidR="00783461" w:rsidRPr="00783461">
            <w:rPr>
              <w:webHidden/>
            </w:rPr>
            <w:fldChar w:fldCharType="end"/>
          </w:r>
          <w:r>
            <w:fldChar w:fldCharType="end"/>
          </w:r>
        </w:p>
        <w:p w14:paraId="05B4DFF8" w14:textId="77777777" w:rsidR="00783461" w:rsidRPr="00783461" w:rsidRDefault="00550BF1" w:rsidP="00783461">
          <w:pPr>
            <w:pStyle w:val="TOC3"/>
            <w:jc w:val="both"/>
            <w:rPr>
              <w:lang w:val="en-ID" w:eastAsia="en-ID"/>
            </w:rPr>
          </w:pPr>
          <w:hyperlink w:anchor="_Toc78036028" w:history="1">
            <w:r w:rsidR="00783461" w:rsidRPr="00783461">
              <w:rPr>
                <w:rStyle w:val="Hyperlink"/>
                <w:b/>
              </w:rPr>
              <w:t>1.</w:t>
            </w:r>
            <w:r w:rsidR="00783461" w:rsidRPr="00783461">
              <w:rPr>
                <w:lang w:val="en-ID" w:eastAsia="en-ID"/>
              </w:rPr>
              <w:tab/>
            </w:r>
            <w:r w:rsidR="00783461" w:rsidRPr="00783461">
              <w:rPr>
                <w:rStyle w:val="Hyperlink"/>
                <w:b/>
              </w:rPr>
              <w:t>Pengertian Musik dan Lagu</w:t>
            </w:r>
            <w:r w:rsidR="00783461" w:rsidRPr="00783461">
              <w:rPr>
                <w:webHidden/>
              </w:rPr>
              <w:tab/>
            </w:r>
            <w:r w:rsidR="00783461" w:rsidRPr="00783461">
              <w:rPr>
                <w:webHidden/>
              </w:rPr>
              <w:fldChar w:fldCharType="begin"/>
            </w:r>
            <w:r w:rsidR="00783461" w:rsidRPr="00783461">
              <w:rPr>
                <w:webHidden/>
              </w:rPr>
              <w:instrText xml:space="preserve"> PAGEREF _Toc78036028 \h </w:instrText>
            </w:r>
            <w:r w:rsidR="00783461" w:rsidRPr="00783461">
              <w:rPr>
                <w:webHidden/>
              </w:rPr>
            </w:r>
            <w:r w:rsidR="00783461" w:rsidRPr="00783461">
              <w:rPr>
                <w:webHidden/>
              </w:rPr>
              <w:fldChar w:fldCharType="separate"/>
            </w:r>
            <w:r w:rsidR="00783461" w:rsidRPr="00783461">
              <w:rPr>
                <w:webHidden/>
              </w:rPr>
              <w:t>67</w:t>
            </w:r>
            <w:r w:rsidR="00783461" w:rsidRPr="00783461">
              <w:rPr>
                <w:webHidden/>
              </w:rPr>
              <w:fldChar w:fldCharType="end"/>
            </w:r>
          </w:hyperlink>
        </w:p>
        <w:p w14:paraId="0700E6B8" w14:textId="77777777" w:rsidR="00783461" w:rsidRPr="00783461" w:rsidRDefault="00550BF1" w:rsidP="00783461">
          <w:pPr>
            <w:pStyle w:val="TOC3"/>
            <w:jc w:val="both"/>
            <w:rPr>
              <w:lang w:val="en-ID" w:eastAsia="en-ID"/>
            </w:rPr>
          </w:pPr>
          <w:hyperlink w:anchor="_Toc78036029" w:history="1">
            <w:r w:rsidR="00783461" w:rsidRPr="00783461">
              <w:rPr>
                <w:rStyle w:val="Hyperlink"/>
                <w:b/>
              </w:rPr>
              <w:t>2.</w:t>
            </w:r>
            <w:r w:rsidR="00783461" w:rsidRPr="00783461">
              <w:rPr>
                <w:lang w:val="en-ID" w:eastAsia="en-ID"/>
              </w:rPr>
              <w:tab/>
            </w:r>
            <w:r w:rsidR="00783461" w:rsidRPr="00783461">
              <w:rPr>
                <w:rStyle w:val="Hyperlink"/>
                <w:b/>
              </w:rPr>
              <w:t>Unsur-Unsur Musik dan Lagu</w:t>
            </w:r>
            <w:r w:rsidR="00783461" w:rsidRPr="00783461">
              <w:rPr>
                <w:webHidden/>
              </w:rPr>
              <w:tab/>
            </w:r>
            <w:r w:rsidR="00783461" w:rsidRPr="00783461">
              <w:rPr>
                <w:webHidden/>
              </w:rPr>
              <w:fldChar w:fldCharType="begin"/>
            </w:r>
            <w:r w:rsidR="00783461" w:rsidRPr="00783461">
              <w:rPr>
                <w:webHidden/>
              </w:rPr>
              <w:instrText xml:space="preserve"> PAGEREF _Toc78036029 \h </w:instrText>
            </w:r>
            <w:r w:rsidR="00783461" w:rsidRPr="00783461">
              <w:rPr>
                <w:webHidden/>
              </w:rPr>
            </w:r>
            <w:r w:rsidR="00783461" w:rsidRPr="00783461">
              <w:rPr>
                <w:webHidden/>
              </w:rPr>
              <w:fldChar w:fldCharType="separate"/>
            </w:r>
            <w:r w:rsidR="00783461" w:rsidRPr="00783461">
              <w:rPr>
                <w:webHidden/>
              </w:rPr>
              <w:t>69</w:t>
            </w:r>
            <w:r w:rsidR="00783461" w:rsidRPr="00783461">
              <w:rPr>
                <w:webHidden/>
              </w:rPr>
              <w:fldChar w:fldCharType="end"/>
            </w:r>
          </w:hyperlink>
        </w:p>
        <w:p w14:paraId="489FC81B" w14:textId="77777777" w:rsidR="00783461" w:rsidRPr="00783461" w:rsidRDefault="00550BF1" w:rsidP="00783461">
          <w:pPr>
            <w:pStyle w:val="TOC3"/>
            <w:jc w:val="both"/>
            <w:rPr>
              <w:lang w:val="en-ID" w:eastAsia="en-ID"/>
            </w:rPr>
          </w:pPr>
          <w:hyperlink w:anchor="_Toc78036030" w:history="1">
            <w:r w:rsidR="00783461" w:rsidRPr="00783461">
              <w:rPr>
                <w:rStyle w:val="Hyperlink"/>
                <w:b/>
              </w:rPr>
              <w:t>3.</w:t>
            </w:r>
            <w:r w:rsidR="00783461" w:rsidRPr="00783461">
              <w:rPr>
                <w:lang w:val="en-ID" w:eastAsia="en-ID"/>
              </w:rPr>
              <w:tab/>
            </w:r>
            <w:r w:rsidR="00783461" w:rsidRPr="00783461">
              <w:rPr>
                <w:rStyle w:val="Hyperlink"/>
                <w:b/>
              </w:rPr>
              <w:t>Proses Pembuatan Musik dan Lagu</w:t>
            </w:r>
            <w:r w:rsidR="00783461" w:rsidRPr="00783461">
              <w:rPr>
                <w:webHidden/>
              </w:rPr>
              <w:tab/>
            </w:r>
            <w:r w:rsidR="00783461" w:rsidRPr="00783461">
              <w:rPr>
                <w:webHidden/>
              </w:rPr>
              <w:fldChar w:fldCharType="begin"/>
            </w:r>
            <w:r w:rsidR="00783461" w:rsidRPr="00783461">
              <w:rPr>
                <w:webHidden/>
              </w:rPr>
              <w:instrText xml:space="preserve"> PAGEREF _Toc78036030 \h </w:instrText>
            </w:r>
            <w:r w:rsidR="00783461" w:rsidRPr="00783461">
              <w:rPr>
                <w:webHidden/>
              </w:rPr>
            </w:r>
            <w:r w:rsidR="00783461" w:rsidRPr="00783461">
              <w:rPr>
                <w:webHidden/>
              </w:rPr>
              <w:fldChar w:fldCharType="separate"/>
            </w:r>
            <w:r w:rsidR="00783461" w:rsidRPr="00783461">
              <w:rPr>
                <w:webHidden/>
              </w:rPr>
              <w:t>72</w:t>
            </w:r>
            <w:r w:rsidR="00783461" w:rsidRPr="00783461">
              <w:rPr>
                <w:webHidden/>
              </w:rPr>
              <w:fldChar w:fldCharType="end"/>
            </w:r>
          </w:hyperlink>
        </w:p>
        <w:p w14:paraId="34CC948B" w14:textId="77777777" w:rsidR="00783461" w:rsidRPr="00783461" w:rsidRDefault="00550BF1" w:rsidP="00783461">
          <w:pPr>
            <w:pStyle w:val="TOC3"/>
            <w:jc w:val="both"/>
            <w:rPr>
              <w:lang w:val="en-ID" w:eastAsia="en-ID"/>
            </w:rPr>
          </w:pPr>
          <w:hyperlink w:anchor="_Toc78036031" w:history="1">
            <w:r w:rsidR="00783461" w:rsidRPr="00783461">
              <w:rPr>
                <w:rStyle w:val="Hyperlink"/>
                <w:b/>
              </w:rPr>
              <w:t>4.</w:t>
            </w:r>
            <w:r w:rsidR="00783461" w:rsidRPr="00783461">
              <w:rPr>
                <w:lang w:val="en-ID" w:eastAsia="en-ID"/>
              </w:rPr>
              <w:tab/>
            </w:r>
            <w:r w:rsidR="00783461" w:rsidRPr="00783461">
              <w:rPr>
                <w:rStyle w:val="Hyperlink"/>
                <w:b/>
              </w:rPr>
              <w:t>Royalti dan Lisensi</w:t>
            </w:r>
            <w:r w:rsidR="00783461" w:rsidRPr="00783461">
              <w:rPr>
                <w:webHidden/>
              </w:rPr>
              <w:tab/>
            </w:r>
            <w:r w:rsidR="00783461" w:rsidRPr="00783461">
              <w:rPr>
                <w:webHidden/>
              </w:rPr>
              <w:fldChar w:fldCharType="begin"/>
            </w:r>
            <w:r w:rsidR="00783461" w:rsidRPr="00783461">
              <w:rPr>
                <w:webHidden/>
              </w:rPr>
              <w:instrText xml:space="preserve"> PAGEREF _Toc78036031 \h </w:instrText>
            </w:r>
            <w:r w:rsidR="00783461" w:rsidRPr="00783461">
              <w:rPr>
                <w:webHidden/>
              </w:rPr>
            </w:r>
            <w:r w:rsidR="00783461" w:rsidRPr="00783461">
              <w:rPr>
                <w:webHidden/>
              </w:rPr>
              <w:fldChar w:fldCharType="separate"/>
            </w:r>
            <w:r w:rsidR="00783461" w:rsidRPr="00783461">
              <w:rPr>
                <w:webHidden/>
              </w:rPr>
              <w:t>75</w:t>
            </w:r>
            <w:r w:rsidR="00783461" w:rsidRPr="00783461">
              <w:rPr>
                <w:webHidden/>
              </w:rPr>
              <w:fldChar w:fldCharType="end"/>
            </w:r>
          </w:hyperlink>
        </w:p>
        <w:p w14:paraId="276B5F15" w14:textId="77777777" w:rsidR="00783461" w:rsidRPr="00783461" w:rsidRDefault="00550BF1" w:rsidP="000F23F2">
          <w:pPr>
            <w:pStyle w:val="TOC2"/>
            <w:rPr>
              <w:lang w:val="en-ID" w:eastAsia="en-ID"/>
            </w:rPr>
            <w:pPrChange w:id="29" w:author="budi agus Riswandi" w:date="2021-07-26T11:38:00Z">
              <w:pPr>
                <w:pStyle w:val="TOC2"/>
                <w:jc w:val="both"/>
              </w:pPr>
            </w:pPrChange>
          </w:pPr>
          <w:r>
            <w:fldChar w:fldCharType="begin"/>
          </w:r>
          <w:r>
            <w:instrText xml:space="preserve"> HYPERLINK \l "_Toc78036032" </w:instrText>
          </w:r>
          <w:r>
            <w:fldChar w:fldCharType="separate"/>
          </w:r>
          <w:r w:rsidR="00783461" w:rsidRPr="00783461">
            <w:rPr>
              <w:rStyle w:val="Hyperlink"/>
            </w:rPr>
            <w:t>D.</w:t>
          </w:r>
          <w:r w:rsidR="00783461" w:rsidRPr="00783461">
            <w:rPr>
              <w:lang w:val="en-ID" w:eastAsia="en-ID"/>
            </w:rPr>
            <w:tab/>
          </w:r>
          <w:r w:rsidR="00783461" w:rsidRPr="00783461">
            <w:rPr>
              <w:rStyle w:val="Hyperlink"/>
            </w:rPr>
            <w:t>Hak Cipta dalam Perspektif Islam</w:t>
          </w:r>
          <w:r w:rsidR="00783461" w:rsidRPr="00783461">
            <w:rPr>
              <w:webHidden/>
            </w:rPr>
            <w:tab/>
          </w:r>
          <w:r w:rsidR="00783461" w:rsidRPr="00783461">
            <w:rPr>
              <w:webHidden/>
            </w:rPr>
            <w:fldChar w:fldCharType="begin"/>
          </w:r>
          <w:r w:rsidR="00783461" w:rsidRPr="00783461">
            <w:rPr>
              <w:webHidden/>
            </w:rPr>
            <w:instrText xml:space="preserve"> PAGEREF _Toc78036032 \h </w:instrText>
          </w:r>
          <w:r w:rsidR="00783461" w:rsidRPr="00783461">
            <w:rPr>
              <w:webHidden/>
            </w:rPr>
          </w:r>
          <w:r w:rsidR="00783461" w:rsidRPr="00783461">
            <w:rPr>
              <w:webHidden/>
            </w:rPr>
            <w:fldChar w:fldCharType="separate"/>
          </w:r>
          <w:r w:rsidR="00783461" w:rsidRPr="00783461">
            <w:rPr>
              <w:webHidden/>
            </w:rPr>
            <w:t>77</w:t>
          </w:r>
          <w:r w:rsidR="00783461" w:rsidRPr="00783461">
            <w:rPr>
              <w:webHidden/>
            </w:rPr>
            <w:fldChar w:fldCharType="end"/>
          </w:r>
          <w:r>
            <w:fldChar w:fldCharType="end"/>
          </w:r>
        </w:p>
        <w:p w14:paraId="5D2B6026" w14:textId="77777777" w:rsidR="00783461" w:rsidRPr="00783461" w:rsidRDefault="00550BF1" w:rsidP="00783461">
          <w:pPr>
            <w:pStyle w:val="TOC3"/>
            <w:jc w:val="both"/>
            <w:rPr>
              <w:lang w:val="en-ID" w:eastAsia="en-ID"/>
            </w:rPr>
          </w:pPr>
          <w:hyperlink w:anchor="_Toc78036033" w:history="1">
            <w:r w:rsidR="00783461" w:rsidRPr="00783461">
              <w:rPr>
                <w:rStyle w:val="Hyperlink"/>
                <w:b/>
              </w:rPr>
              <w:t>1.</w:t>
            </w:r>
            <w:r w:rsidR="00783461" w:rsidRPr="00783461">
              <w:rPr>
                <w:lang w:val="en-ID" w:eastAsia="en-ID"/>
              </w:rPr>
              <w:tab/>
            </w:r>
            <w:r w:rsidR="00783461" w:rsidRPr="00783461">
              <w:rPr>
                <w:rStyle w:val="Hyperlink"/>
                <w:b/>
              </w:rPr>
              <w:t>Pengertian Hak Cipta dalam Islam</w:t>
            </w:r>
            <w:r w:rsidR="00783461" w:rsidRPr="00783461">
              <w:rPr>
                <w:webHidden/>
              </w:rPr>
              <w:tab/>
            </w:r>
            <w:r w:rsidR="00783461" w:rsidRPr="00783461">
              <w:rPr>
                <w:webHidden/>
              </w:rPr>
              <w:fldChar w:fldCharType="begin"/>
            </w:r>
            <w:r w:rsidR="00783461" w:rsidRPr="00783461">
              <w:rPr>
                <w:webHidden/>
              </w:rPr>
              <w:instrText xml:space="preserve"> PAGEREF _Toc78036033 \h </w:instrText>
            </w:r>
            <w:r w:rsidR="00783461" w:rsidRPr="00783461">
              <w:rPr>
                <w:webHidden/>
              </w:rPr>
            </w:r>
            <w:r w:rsidR="00783461" w:rsidRPr="00783461">
              <w:rPr>
                <w:webHidden/>
              </w:rPr>
              <w:fldChar w:fldCharType="separate"/>
            </w:r>
            <w:r w:rsidR="00783461" w:rsidRPr="00783461">
              <w:rPr>
                <w:webHidden/>
              </w:rPr>
              <w:t>77</w:t>
            </w:r>
            <w:r w:rsidR="00783461" w:rsidRPr="00783461">
              <w:rPr>
                <w:webHidden/>
              </w:rPr>
              <w:fldChar w:fldCharType="end"/>
            </w:r>
          </w:hyperlink>
        </w:p>
        <w:p w14:paraId="6414827F" w14:textId="77777777" w:rsidR="00783461" w:rsidRPr="00783461" w:rsidRDefault="00550BF1" w:rsidP="00783461">
          <w:pPr>
            <w:pStyle w:val="TOC3"/>
            <w:jc w:val="both"/>
            <w:rPr>
              <w:lang w:val="en-ID" w:eastAsia="en-ID"/>
            </w:rPr>
          </w:pPr>
          <w:hyperlink w:anchor="_Toc78036034" w:history="1">
            <w:r w:rsidR="00783461" w:rsidRPr="00783461">
              <w:rPr>
                <w:rStyle w:val="Hyperlink"/>
                <w:b/>
              </w:rPr>
              <w:t>2.</w:t>
            </w:r>
            <w:r w:rsidR="00783461" w:rsidRPr="00783461">
              <w:rPr>
                <w:lang w:val="en-ID" w:eastAsia="en-ID"/>
              </w:rPr>
              <w:tab/>
            </w:r>
            <w:r w:rsidR="00783461" w:rsidRPr="00783461">
              <w:rPr>
                <w:rStyle w:val="Hyperlink"/>
                <w:b/>
              </w:rPr>
              <w:t>Perlindungan Hak Cipta dalam Islam</w:t>
            </w:r>
            <w:r w:rsidR="00783461" w:rsidRPr="00783461">
              <w:rPr>
                <w:webHidden/>
              </w:rPr>
              <w:tab/>
            </w:r>
            <w:r w:rsidR="00783461" w:rsidRPr="00783461">
              <w:rPr>
                <w:webHidden/>
              </w:rPr>
              <w:fldChar w:fldCharType="begin"/>
            </w:r>
            <w:r w:rsidR="00783461" w:rsidRPr="00783461">
              <w:rPr>
                <w:webHidden/>
              </w:rPr>
              <w:instrText xml:space="preserve"> PAGEREF _Toc78036034 \h </w:instrText>
            </w:r>
            <w:r w:rsidR="00783461" w:rsidRPr="00783461">
              <w:rPr>
                <w:webHidden/>
              </w:rPr>
            </w:r>
            <w:r w:rsidR="00783461" w:rsidRPr="00783461">
              <w:rPr>
                <w:webHidden/>
              </w:rPr>
              <w:fldChar w:fldCharType="separate"/>
            </w:r>
            <w:r w:rsidR="00783461" w:rsidRPr="00783461">
              <w:rPr>
                <w:webHidden/>
              </w:rPr>
              <w:t>79</w:t>
            </w:r>
            <w:r w:rsidR="00783461" w:rsidRPr="00783461">
              <w:rPr>
                <w:webHidden/>
              </w:rPr>
              <w:fldChar w:fldCharType="end"/>
            </w:r>
          </w:hyperlink>
        </w:p>
        <w:p w14:paraId="01DF232C" w14:textId="77777777" w:rsidR="00783461" w:rsidRPr="00783461" w:rsidRDefault="00550BF1" w:rsidP="00783461">
          <w:pPr>
            <w:pStyle w:val="TOC3"/>
            <w:jc w:val="both"/>
            <w:rPr>
              <w:lang w:val="en-ID" w:eastAsia="en-ID"/>
            </w:rPr>
          </w:pPr>
          <w:hyperlink w:anchor="_Toc78036035" w:history="1">
            <w:r w:rsidR="00783461" w:rsidRPr="00783461">
              <w:rPr>
                <w:rStyle w:val="Hyperlink"/>
                <w:b/>
              </w:rPr>
              <w:t>3.</w:t>
            </w:r>
            <w:r w:rsidR="00783461" w:rsidRPr="00783461">
              <w:rPr>
                <w:lang w:val="en-ID" w:eastAsia="en-ID"/>
              </w:rPr>
              <w:tab/>
            </w:r>
            <w:r w:rsidR="00783461" w:rsidRPr="00783461">
              <w:rPr>
                <w:rStyle w:val="Hyperlink"/>
                <w:b/>
              </w:rPr>
              <w:t>Plagiarisme dilihat Dari Sisi Islam</w:t>
            </w:r>
            <w:r w:rsidR="00783461" w:rsidRPr="00783461">
              <w:rPr>
                <w:webHidden/>
              </w:rPr>
              <w:tab/>
            </w:r>
            <w:r w:rsidR="00783461" w:rsidRPr="00783461">
              <w:rPr>
                <w:webHidden/>
              </w:rPr>
              <w:fldChar w:fldCharType="begin"/>
            </w:r>
            <w:r w:rsidR="00783461" w:rsidRPr="00783461">
              <w:rPr>
                <w:webHidden/>
              </w:rPr>
              <w:instrText xml:space="preserve"> PAGEREF _Toc78036035 \h </w:instrText>
            </w:r>
            <w:r w:rsidR="00783461" w:rsidRPr="00783461">
              <w:rPr>
                <w:webHidden/>
              </w:rPr>
            </w:r>
            <w:r w:rsidR="00783461" w:rsidRPr="00783461">
              <w:rPr>
                <w:webHidden/>
              </w:rPr>
              <w:fldChar w:fldCharType="separate"/>
            </w:r>
            <w:r w:rsidR="00783461" w:rsidRPr="00783461">
              <w:rPr>
                <w:webHidden/>
              </w:rPr>
              <w:t>80</w:t>
            </w:r>
            <w:r w:rsidR="00783461" w:rsidRPr="00783461">
              <w:rPr>
                <w:webHidden/>
              </w:rPr>
              <w:fldChar w:fldCharType="end"/>
            </w:r>
          </w:hyperlink>
        </w:p>
        <w:p w14:paraId="68550B13" w14:textId="77777777" w:rsidR="00783461" w:rsidRPr="00783461" w:rsidRDefault="00550BF1" w:rsidP="00783461">
          <w:pPr>
            <w:pStyle w:val="TOC1"/>
            <w:rPr>
              <w:rFonts w:ascii="Times New Roman" w:hAnsi="Times New Roman"/>
              <w:noProof/>
              <w:sz w:val="24"/>
              <w:szCs w:val="24"/>
              <w:lang w:val="en-ID" w:eastAsia="en-ID"/>
            </w:rPr>
          </w:pPr>
          <w:hyperlink w:anchor="_Toc78036036" w:history="1">
            <w:r w:rsidR="00783461" w:rsidRPr="00783461">
              <w:rPr>
                <w:rStyle w:val="Hyperlink"/>
                <w:rFonts w:ascii="Times New Roman" w:hAnsi="Times New Roman"/>
                <w:b/>
                <w:noProof/>
                <w:sz w:val="24"/>
                <w:szCs w:val="24"/>
              </w:rPr>
              <w:t>BAB III STANDAR PLAGIARISME MUSIK DAN LAGU</w:t>
            </w:r>
            <w:r w:rsidR="00783461" w:rsidRPr="00783461">
              <w:rPr>
                <w:rFonts w:ascii="Times New Roman" w:hAnsi="Times New Roman"/>
                <w:noProof/>
                <w:webHidden/>
                <w:sz w:val="24"/>
                <w:szCs w:val="24"/>
              </w:rPr>
              <w:tab/>
            </w:r>
            <w:r w:rsidR="00783461" w:rsidRPr="00783461">
              <w:rPr>
                <w:rFonts w:ascii="Times New Roman" w:hAnsi="Times New Roman"/>
                <w:noProof/>
                <w:webHidden/>
                <w:sz w:val="24"/>
                <w:szCs w:val="24"/>
              </w:rPr>
              <w:fldChar w:fldCharType="begin"/>
            </w:r>
            <w:r w:rsidR="00783461" w:rsidRPr="00783461">
              <w:rPr>
                <w:rFonts w:ascii="Times New Roman" w:hAnsi="Times New Roman"/>
                <w:noProof/>
                <w:webHidden/>
                <w:sz w:val="24"/>
                <w:szCs w:val="24"/>
              </w:rPr>
              <w:instrText xml:space="preserve"> PAGEREF _Toc78036036 \h </w:instrText>
            </w:r>
            <w:r w:rsidR="00783461" w:rsidRPr="00783461">
              <w:rPr>
                <w:rFonts w:ascii="Times New Roman" w:hAnsi="Times New Roman"/>
                <w:noProof/>
                <w:webHidden/>
                <w:sz w:val="24"/>
                <w:szCs w:val="24"/>
              </w:rPr>
            </w:r>
            <w:r w:rsidR="00783461" w:rsidRPr="00783461">
              <w:rPr>
                <w:rFonts w:ascii="Times New Roman" w:hAnsi="Times New Roman"/>
                <w:noProof/>
                <w:webHidden/>
                <w:sz w:val="24"/>
                <w:szCs w:val="24"/>
              </w:rPr>
              <w:fldChar w:fldCharType="separate"/>
            </w:r>
            <w:r w:rsidR="00783461" w:rsidRPr="00783461">
              <w:rPr>
                <w:rFonts w:ascii="Times New Roman" w:hAnsi="Times New Roman"/>
                <w:noProof/>
                <w:webHidden/>
                <w:sz w:val="24"/>
                <w:szCs w:val="24"/>
              </w:rPr>
              <w:t>84</w:t>
            </w:r>
            <w:r w:rsidR="00783461" w:rsidRPr="00783461">
              <w:rPr>
                <w:rFonts w:ascii="Times New Roman" w:hAnsi="Times New Roman"/>
                <w:noProof/>
                <w:webHidden/>
                <w:sz w:val="24"/>
                <w:szCs w:val="24"/>
              </w:rPr>
              <w:fldChar w:fldCharType="end"/>
            </w:r>
          </w:hyperlink>
        </w:p>
        <w:p w14:paraId="2196CBAC" w14:textId="77777777" w:rsidR="00783461" w:rsidRPr="00783461" w:rsidRDefault="00550BF1" w:rsidP="000F23F2">
          <w:pPr>
            <w:pStyle w:val="TOC2"/>
            <w:rPr>
              <w:lang w:val="en-ID" w:eastAsia="en-ID"/>
            </w:rPr>
            <w:pPrChange w:id="30" w:author="budi agus Riswandi" w:date="2021-07-26T11:38:00Z">
              <w:pPr>
                <w:pStyle w:val="TOC2"/>
                <w:jc w:val="both"/>
              </w:pPr>
            </w:pPrChange>
          </w:pPr>
          <w:r>
            <w:fldChar w:fldCharType="begin"/>
          </w:r>
          <w:r>
            <w:instrText xml:space="preserve"> HYPERLINK \l "_Toc7</w:instrText>
          </w:r>
          <w:r>
            <w:instrText xml:space="preserve">8036037" </w:instrText>
          </w:r>
          <w:r>
            <w:fldChar w:fldCharType="separate"/>
          </w:r>
          <w:r w:rsidR="00783461" w:rsidRPr="00783461">
            <w:rPr>
              <w:rStyle w:val="Hyperlink"/>
            </w:rPr>
            <w:t>A.</w:t>
          </w:r>
          <w:r w:rsidR="00783461" w:rsidRPr="00783461">
            <w:rPr>
              <w:lang w:val="en-ID" w:eastAsia="en-ID"/>
            </w:rPr>
            <w:tab/>
          </w:r>
          <w:r w:rsidR="00783461" w:rsidRPr="00783461">
            <w:rPr>
              <w:rStyle w:val="Hyperlink"/>
            </w:rPr>
            <w:t>Standar Plagiarisme Musik dan Lagu Berdasarkan Undang-Undang Nomor 28 Tahun 2014 Tentang Hak Cipta</w:t>
          </w:r>
          <w:r w:rsidR="00783461" w:rsidRPr="00783461">
            <w:rPr>
              <w:webHidden/>
            </w:rPr>
            <w:tab/>
          </w:r>
          <w:r w:rsidR="00783461" w:rsidRPr="00783461">
            <w:rPr>
              <w:webHidden/>
            </w:rPr>
            <w:fldChar w:fldCharType="begin"/>
          </w:r>
          <w:r w:rsidR="00783461" w:rsidRPr="00783461">
            <w:rPr>
              <w:webHidden/>
            </w:rPr>
            <w:instrText xml:space="preserve"> PAGEREF _Toc78036037 \h </w:instrText>
          </w:r>
          <w:r w:rsidR="00783461" w:rsidRPr="00783461">
            <w:rPr>
              <w:webHidden/>
            </w:rPr>
          </w:r>
          <w:r w:rsidR="00783461" w:rsidRPr="00783461">
            <w:rPr>
              <w:webHidden/>
            </w:rPr>
            <w:fldChar w:fldCharType="separate"/>
          </w:r>
          <w:r w:rsidR="00783461" w:rsidRPr="00783461">
            <w:rPr>
              <w:webHidden/>
            </w:rPr>
            <w:t>84</w:t>
          </w:r>
          <w:r w:rsidR="00783461" w:rsidRPr="00783461">
            <w:rPr>
              <w:webHidden/>
            </w:rPr>
            <w:fldChar w:fldCharType="end"/>
          </w:r>
          <w:r>
            <w:fldChar w:fldCharType="end"/>
          </w:r>
        </w:p>
        <w:p w14:paraId="311041F4" w14:textId="77777777" w:rsidR="00783461" w:rsidRPr="00783461" w:rsidRDefault="00550BF1" w:rsidP="00783461">
          <w:pPr>
            <w:pStyle w:val="TOC3"/>
            <w:jc w:val="both"/>
            <w:rPr>
              <w:lang w:val="en-ID" w:eastAsia="en-ID"/>
            </w:rPr>
          </w:pPr>
          <w:hyperlink w:anchor="_Toc78036038" w:history="1">
            <w:r w:rsidR="00783461" w:rsidRPr="00783461">
              <w:rPr>
                <w:rStyle w:val="Hyperlink"/>
                <w:b/>
              </w:rPr>
              <w:t>1.</w:t>
            </w:r>
            <w:r w:rsidR="00783461" w:rsidRPr="00783461">
              <w:rPr>
                <w:lang w:val="en-ID" w:eastAsia="en-ID"/>
              </w:rPr>
              <w:tab/>
            </w:r>
            <w:r w:rsidR="00783461" w:rsidRPr="00783461">
              <w:rPr>
                <w:rStyle w:val="Hyperlink"/>
                <w:b/>
              </w:rPr>
              <w:t>Istilah Plagiarisme Dalam UU No. 28 Tahun 2014</w:t>
            </w:r>
            <w:r w:rsidR="00783461" w:rsidRPr="00783461">
              <w:rPr>
                <w:webHidden/>
              </w:rPr>
              <w:tab/>
            </w:r>
            <w:r w:rsidR="00783461" w:rsidRPr="00783461">
              <w:rPr>
                <w:webHidden/>
              </w:rPr>
              <w:fldChar w:fldCharType="begin"/>
            </w:r>
            <w:r w:rsidR="00783461" w:rsidRPr="00783461">
              <w:rPr>
                <w:webHidden/>
              </w:rPr>
              <w:instrText xml:space="preserve"> PAGEREF _Toc78036038 \h </w:instrText>
            </w:r>
            <w:r w:rsidR="00783461" w:rsidRPr="00783461">
              <w:rPr>
                <w:webHidden/>
              </w:rPr>
            </w:r>
            <w:r w:rsidR="00783461" w:rsidRPr="00783461">
              <w:rPr>
                <w:webHidden/>
              </w:rPr>
              <w:fldChar w:fldCharType="separate"/>
            </w:r>
            <w:r w:rsidR="00783461" w:rsidRPr="00783461">
              <w:rPr>
                <w:webHidden/>
              </w:rPr>
              <w:t>84</w:t>
            </w:r>
            <w:r w:rsidR="00783461" w:rsidRPr="00783461">
              <w:rPr>
                <w:webHidden/>
              </w:rPr>
              <w:fldChar w:fldCharType="end"/>
            </w:r>
          </w:hyperlink>
        </w:p>
        <w:p w14:paraId="57BEF785" w14:textId="77777777" w:rsidR="00783461" w:rsidRPr="00783461" w:rsidRDefault="00550BF1" w:rsidP="00783461">
          <w:pPr>
            <w:pStyle w:val="TOC3"/>
            <w:jc w:val="both"/>
            <w:rPr>
              <w:lang w:val="en-ID" w:eastAsia="en-ID"/>
            </w:rPr>
          </w:pPr>
          <w:hyperlink w:anchor="_Toc78036039" w:history="1">
            <w:r w:rsidR="00783461" w:rsidRPr="00783461">
              <w:rPr>
                <w:rStyle w:val="Hyperlink"/>
                <w:b/>
              </w:rPr>
              <w:t>2.</w:t>
            </w:r>
            <w:r w:rsidR="00783461" w:rsidRPr="00783461">
              <w:rPr>
                <w:lang w:val="en-ID" w:eastAsia="en-ID"/>
              </w:rPr>
              <w:tab/>
            </w:r>
            <w:r w:rsidR="00783461" w:rsidRPr="00783461">
              <w:rPr>
                <w:rStyle w:val="Hyperlink"/>
                <w:b/>
              </w:rPr>
              <w:t>Plagiarisme Musik dan Lagu dalam Praktiknya</w:t>
            </w:r>
            <w:r w:rsidR="00783461" w:rsidRPr="00783461">
              <w:rPr>
                <w:webHidden/>
              </w:rPr>
              <w:tab/>
            </w:r>
            <w:r w:rsidR="00783461" w:rsidRPr="00783461">
              <w:rPr>
                <w:webHidden/>
              </w:rPr>
              <w:fldChar w:fldCharType="begin"/>
            </w:r>
            <w:r w:rsidR="00783461" w:rsidRPr="00783461">
              <w:rPr>
                <w:webHidden/>
              </w:rPr>
              <w:instrText xml:space="preserve"> PAGEREF _Toc78036039 \h </w:instrText>
            </w:r>
            <w:r w:rsidR="00783461" w:rsidRPr="00783461">
              <w:rPr>
                <w:webHidden/>
              </w:rPr>
            </w:r>
            <w:r w:rsidR="00783461" w:rsidRPr="00783461">
              <w:rPr>
                <w:webHidden/>
              </w:rPr>
              <w:fldChar w:fldCharType="separate"/>
            </w:r>
            <w:r w:rsidR="00783461" w:rsidRPr="00783461">
              <w:rPr>
                <w:webHidden/>
              </w:rPr>
              <w:t>91</w:t>
            </w:r>
            <w:r w:rsidR="00783461" w:rsidRPr="00783461">
              <w:rPr>
                <w:webHidden/>
              </w:rPr>
              <w:fldChar w:fldCharType="end"/>
            </w:r>
          </w:hyperlink>
        </w:p>
        <w:p w14:paraId="542A86E7" w14:textId="77777777" w:rsidR="00783461" w:rsidRPr="00783461" w:rsidRDefault="00550BF1" w:rsidP="000F23F2">
          <w:pPr>
            <w:pStyle w:val="TOC2"/>
            <w:rPr>
              <w:lang w:val="en-ID" w:eastAsia="en-ID"/>
            </w:rPr>
            <w:pPrChange w:id="31" w:author="budi agus Riswandi" w:date="2021-07-26T11:38:00Z">
              <w:pPr>
                <w:pStyle w:val="TOC2"/>
                <w:jc w:val="both"/>
              </w:pPr>
            </w:pPrChange>
          </w:pPr>
          <w:r>
            <w:fldChar w:fldCharType="begin"/>
          </w:r>
          <w:r>
            <w:instrText xml:space="preserve"> HYPERLINK \l "_Toc78036040" </w:instrText>
          </w:r>
          <w:r>
            <w:fldChar w:fldCharType="separate"/>
          </w:r>
          <w:r w:rsidR="00783461" w:rsidRPr="00783461">
            <w:rPr>
              <w:rStyle w:val="Hyperlink"/>
            </w:rPr>
            <w:t>B.</w:t>
          </w:r>
          <w:r w:rsidR="00783461" w:rsidRPr="00783461">
            <w:rPr>
              <w:lang w:val="en-ID" w:eastAsia="en-ID"/>
            </w:rPr>
            <w:tab/>
          </w:r>
          <w:r w:rsidR="00783461" w:rsidRPr="00783461">
            <w:rPr>
              <w:rStyle w:val="Hyperlink"/>
            </w:rPr>
            <w:t>Pembaharuan Hukum Hak Cipta Tentang Standar Plagiarisme Musik dan Lagu di Indonesia</w:t>
          </w:r>
          <w:r w:rsidR="00783461" w:rsidRPr="00783461">
            <w:rPr>
              <w:webHidden/>
            </w:rPr>
            <w:tab/>
          </w:r>
          <w:r w:rsidR="00783461" w:rsidRPr="00783461">
            <w:rPr>
              <w:webHidden/>
            </w:rPr>
            <w:fldChar w:fldCharType="begin"/>
          </w:r>
          <w:r w:rsidR="00783461" w:rsidRPr="00783461">
            <w:rPr>
              <w:webHidden/>
            </w:rPr>
            <w:instrText xml:space="preserve"> PAGEREF _Toc78036040 \h </w:instrText>
          </w:r>
          <w:r w:rsidR="00783461" w:rsidRPr="00783461">
            <w:rPr>
              <w:webHidden/>
            </w:rPr>
          </w:r>
          <w:r w:rsidR="00783461" w:rsidRPr="00783461">
            <w:rPr>
              <w:webHidden/>
            </w:rPr>
            <w:fldChar w:fldCharType="separate"/>
          </w:r>
          <w:r w:rsidR="00783461" w:rsidRPr="00783461">
            <w:rPr>
              <w:webHidden/>
            </w:rPr>
            <w:t>108</w:t>
          </w:r>
          <w:r w:rsidR="00783461" w:rsidRPr="00783461">
            <w:rPr>
              <w:webHidden/>
            </w:rPr>
            <w:fldChar w:fldCharType="end"/>
          </w:r>
          <w:r>
            <w:fldChar w:fldCharType="end"/>
          </w:r>
        </w:p>
        <w:p w14:paraId="7E8620BC" w14:textId="77777777" w:rsidR="00783461" w:rsidRPr="00783461" w:rsidRDefault="00550BF1" w:rsidP="00783461">
          <w:pPr>
            <w:pStyle w:val="TOC1"/>
            <w:rPr>
              <w:rFonts w:ascii="Times New Roman" w:hAnsi="Times New Roman"/>
              <w:noProof/>
              <w:sz w:val="24"/>
              <w:szCs w:val="24"/>
              <w:lang w:val="en-ID" w:eastAsia="en-ID"/>
            </w:rPr>
          </w:pPr>
          <w:hyperlink w:anchor="_Toc78036041" w:history="1">
            <w:r w:rsidR="00783461" w:rsidRPr="00783461">
              <w:rPr>
                <w:rStyle w:val="Hyperlink"/>
                <w:rFonts w:ascii="Times New Roman" w:hAnsi="Times New Roman"/>
                <w:b/>
                <w:noProof/>
                <w:sz w:val="24"/>
                <w:szCs w:val="24"/>
              </w:rPr>
              <w:t>BAB IV PENUTUP</w:t>
            </w:r>
            <w:r w:rsidR="00783461" w:rsidRPr="00783461">
              <w:rPr>
                <w:rFonts w:ascii="Times New Roman" w:hAnsi="Times New Roman"/>
                <w:noProof/>
                <w:webHidden/>
                <w:sz w:val="24"/>
                <w:szCs w:val="24"/>
              </w:rPr>
              <w:tab/>
            </w:r>
            <w:r w:rsidR="00783461" w:rsidRPr="00783461">
              <w:rPr>
                <w:rFonts w:ascii="Times New Roman" w:hAnsi="Times New Roman"/>
                <w:noProof/>
                <w:webHidden/>
                <w:sz w:val="24"/>
                <w:szCs w:val="24"/>
              </w:rPr>
              <w:fldChar w:fldCharType="begin"/>
            </w:r>
            <w:r w:rsidR="00783461" w:rsidRPr="00783461">
              <w:rPr>
                <w:rFonts w:ascii="Times New Roman" w:hAnsi="Times New Roman"/>
                <w:noProof/>
                <w:webHidden/>
                <w:sz w:val="24"/>
                <w:szCs w:val="24"/>
              </w:rPr>
              <w:instrText xml:space="preserve"> PAGEREF _Toc78036041 \h </w:instrText>
            </w:r>
            <w:r w:rsidR="00783461" w:rsidRPr="00783461">
              <w:rPr>
                <w:rFonts w:ascii="Times New Roman" w:hAnsi="Times New Roman"/>
                <w:noProof/>
                <w:webHidden/>
                <w:sz w:val="24"/>
                <w:szCs w:val="24"/>
              </w:rPr>
            </w:r>
            <w:r w:rsidR="00783461" w:rsidRPr="00783461">
              <w:rPr>
                <w:rFonts w:ascii="Times New Roman" w:hAnsi="Times New Roman"/>
                <w:noProof/>
                <w:webHidden/>
                <w:sz w:val="24"/>
                <w:szCs w:val="24"/>
              </w:rPr>
              <w:fldChar w:fldCharType="separate"/>
            </w:r>
            <w:r w:rsidR="00783461" w:rsidRPr="00783461">
              <w:rPr>
                <w:rFonts w:ascii="Times New Roman" w:hAnsi="Times New Roman"/>
                <w:noProof/>
                <w:webHidden/>
                <w:sz w:val="24"/>
                <w:szCs w:val="24"/>
              </w:rPr>
              <w:t>117</w:t>
            </w:r>
            <w:r w:rsidR="00783461" w:rsidRPr="00783461">
              <w:rPr>
                <w:rFonts w:ascii="Times New Roman" w:hAnsi="Times New Roman"/>
                <w:noProof/>
                <w:webHidden/>
                <w:sz w:val="24"/>
                <w:szCs w:val="24"/>
              </w:rPr>
              <w:fldChar w:fldCharType="end"/>
            </w:r>
          </w:hyperlink>
        </w:p>
        <w:p w14:paraId="7AA2BDCF" w14:textId="77777777" w:rsidR="00783461" w:rsidRPr="00783461" w:rsidRDefault="00550BF1" w:rsidP="000F23F2">
          <w:pPr>
            <w:pStyle w:val="TOC2"/>
            <w:rPr>
              <w:lang w:val="en-ID" w:eastAsia="en-ID"/>
            </w:rPr>
            <w:pPrChange w:id="32" w:author="budi agus Riswandi" w:date="2021-07-26T11:38:00Z">
              <w:pPr>
                <w:pStyle w:val="TOC2"/>
                <w:jc w:val="both"/>
              </w:pPr>
            </w:pPrChange>
          </w:pPr>
          <w:r>
            <w:fldChar w:fldCharType="begin"/>
          </w:r>
          <w:r>
            <w:instrText xml:space="preserve"> HYPERLINK \l "_Toc78036042" </w:instrText>
          </w:r>
          <w:r>
            <w:fldChar w:fldCharType="separate"/>
          </w:r>
          <w:r w:rsidR="00783461" w:rsidRPr="00783461">
            <w:rPr>
              <w:rStyle w:val="Hyperlink"/>
            </w:rPr>
            <w:t>A.</w:t>
          </w:r>
          <w:r w:rsidR="00783461" w:rsidRPr="00783461">
            <w:rPr>
              <w:lang w:val="en-ID" w:eastAsia="en-ID"/>
            </w:rPr>
            <w:tab/>
          </w:r>
          <w:r w:rsidR="00783461" w:rsidRPr="00783461">
            <w:rPr>
              <w:rStyle w:val="Hyperlink"/>
            </w:rPr>
            <w:t>Kesimpulan</w:t>
          </w:r>
          <w:r w:rsidR="00783461" w:rsidRPr="00783461">
            <w:rPr>
              <w:webHidden/>
            </w:rPr>
            <w:tab/>
          </w:r>
          <w:r w:rsidR="00783461" w:rsidRPr="00783461">
            <w:rPr>
              <w:webHidden/>
            </w:rPr>
            <w:fldChar w:fldCharType="begin"/>
          </w:r>
          <w:r w:rsidR="00783461" w:rsidRPr="00783461">
            <w:rPr>
              <w:webHidden/>
            </w:rPr>
            <w:instrText xml:space="preserve"> PAGEREF _Toc78036042 \h </w:instrText>
          </w:r>
          <w:r w:rsidR="00783461" w:rsidRPr="00783461">
            <w:rPr>
              <w:webHidden/>
            </w:rPr>
          </w:r>
          <w:r w:rsidR="00783461" w:rsidRPr="00783461">
            <w:rPr>
              <w:webHidden/>
            </w:rPr>
            <w:fldChar w:fldCharType="separate"/>
          </w:r>
          <w:r w:rsidR="00783461" w:rsidRPr="00783461">
            <w:rPr>
              <w:webHidden/>
            </w:rPr>
            <w:t>117</w:t>
          </w:r>
          <w:r w:rsidR="00783461" w:rsidRPr="00783461">
            <w:rPr>
              <w:webHidden/>
            </w:rPr>
            <w:fldChar w:fldCharType="end"/>
          </w:r>
          <w:r>
            <w:fldChar w:fldCharType="end"/>
          </w:r>
        </w:p>
        <w:p w14:paraId="5058B598" w14:textId="77777777" w:rsidR="00783461" w:rsidRPr="00783461" w:rsidRDefault="00550BF1" w:rsidP="000F23F2">
          <w:pPr>
            <w:pStyle w:val="TOC2"/>
            <w:rPr>
              <w:lang w:val="en-ID" w:eastAsia="en-ID"/>
            </w:rPr>
            <w:pPrChange w:id="33" w:author="budi agus Riswandi" w:date="2021-07-26T11:38:00Z">
              <w:pPr>
                <w:pStyle w:val="TOC2"/>
                <w:jc w:val="both"/>
              </w:pPr>
            </w:pPrChange>
          </w:pPr>
          <w:r>
            <w:fldChar w:fldCharType="begin"/>
          </w:r>
          <w:r>
            <w:instrText xml:space="preserve"> HYPERLINK \l "_Toc78036043" </w:instrText>
          </w:r>
          <w:r>
            <w:fldChar w:fldCharType="separate"/>
          </w:r>
          <w:r w:rsidR="00783461" w:rsidRPr="00783461">
            <w:rPr>
              <w:rStyle w:val="Hyperlink"/>
            </w:rPr>
            <w:t>B.</w:t>
          </w:r>
          <w:r w:rsidR="00783461" w:rsidRPr="00783461">
            <w:rPr>
              <w:lang w:val="en-ID" w:eastAsia="en-ID"/>
            </w:rPr>
            <w:tab/>
          </w:r>
          <w:r w:rsidR="00783461" w:rsidRPr="00783461">
            <w:rPr>
              <w:rStyle w:val="Hyperlink"/>
            </w:rPr>
            <w:t>Saran</w:t>
          </w:r>
          <w:r w:rsidR="00783461" w:rsidRPr="00783461">
            <w:rPr>
              <w:webHidden/>
            </w:rPr>
            <w:tab/>
          </w:r>
          <w:r w:rsidR="00783461" w:rsidRPr="00783461">
            <w:rPr>
              <w:webHidden/>
            </w:rPr>
            <w:fldChar w:fldCharType="begin"/>
          </w:r>
          <w:r w:rsidR="00783461" w:rsidRPr="00783461">
            <w:rPr>
              <w:webHidden/>
            </w:rPr>
            <w:instrText xml:space="preserve"> PAGEREF _Toc78036043 \h </w:instrText>
          </w:r>
          <w:r w:rsidR="00783461" w:rsidRPr="00783461">
            <w:rPr>
              <w:webHidden/>
            </w:rPr>
          </w:r>
          <w:r w:rsidR="00783461" w:rsidRPr="00783461">
            <w:rPr>
              <w:webHidden/>
            </w:rPr>
            <w:fldChar w:fldCharType="separate"/>
          </w:r>
          <w:r w:rsidR="00783461" w:rsidRPr="00783461">
            <w:rPr>
              <w:webHidden/>
            </w:rPr>
            <w:t>118</w:t>
          </w:r>
          <w:r w:rsidR="00783461" w:rsidRPr="00783461">
            <w:rPr>
              <w:webHidden/>
            </w:rPr>
            <w:fldChar w:fldCharType="end"/>
          </w:r>
          <w:r>
            <w:fldChar w:fldCharType="end"/>
          </w:r>
        </w:p>
        <w:p w14:paraId="763B6ABF" w14:textId="77777777" w:rsidR="00783461" w:rsidRPr="00783461" w:rsidRDefault="00550BF1" w:rsidP="00783461">
          <w:pPr>
            <w:pStyle w:val="TOC1"/>
            <w:rPr>
              <w:rFonts w:ascii="Times New Roman" w:hAnsi="Times New Roman"/>
              <w:noProof/>
              <w:sz w:val="24"/>
              <w:szCs w:val="24"/>
              <w:lang w:val="en-ID" w:eastAsia="en-ID"/>
            </w:rPr>
          </w:pPr>
          <w:hyperlink w:anchor="_Toc78036044" w:history="1">
            <w:r w:rsidR="00783461" w:rsidRPr="00783461">
              <w:rPr>
                <w:rStyle w:val="Hyperlink"/>
                <w:rFonts w:ascii="Times New Roman" w:hAnsi="Times New Roman"/>
                <w:b/>
                <w:noProof/>
                <w:sz w:val="24"/>
                <w:szCs w:val="24"/>
              </w:rPr>
              <w:t>DAFTAR PUSTAKA</w:t>
            </w:r>
            <w:r w:rsidR="00783461" w:rsidRPr="00783461">
              <w:rPr>
                <w:rFonts w:ascii="Times New Roman" w:hAnsi="Times New Roman"/>
                <w:noProof/>
                <w:webHidden/>
                <w:sz w:val="24"/>
                <w:szCs w:val="24"/>
              </w:rPr>
              <w:tab/>
            </w:r>
            <w:r w:rsidR="00783461" w:rsidRPr="00783461">
              <w:rPr>
                <w:rFonts w:ascii="Times New Roman" w:hAnsi="Times New Roman"/>
                <w:noProof/>
                <w:webHidden/>
                <w:sz w:val="24"/>
                <w:szCs w:val="24"/>
              </w:rPr>
              <w:fldChar w:fldCharType="begin"/>
            </w:r>
            <w:r w:rsidR="00783461" w:rsidRPr="00783461">
              <w:rPr>
                <w:rFonts w:ascii="Times New Roman" w:hAnsi="Times New Roman"/>
                <w:noProof/>
                <w:webHidden/>
                <w:sz w:val="24"/>
                <w:szCs w:val="24"/>
              </w:rPr>
              <w:instrText xml:space="preserve"> PAGEREF _Toc78036044 \h </w:instrText>
            </w:r>
            <w:r w:rsidR="00783461" w:rsidRPr="00783461">
              <w:rPr>
                <w:rFonts w:ascii="Times New Roman" w:hAnsi="Times New Roman"/>
                <w:noProof/>
                <w:webHidden/>
                <w:sz w:val="24"/>
                <w:szCs w:val="24"/>
              </w:rPr>
            </w:r>
            <w:r w:rsidR="00783461" w:rsidRPr="00783461">
              <w:rPr>
                <w:rFonts w:ascii="Times New Roman" w:hAnsi="Times New Roman"/>
                <w:noProof/>
                <w:webHidden/>
                <w:sz w:val="24"/>
                <w:szCs w:val="24"/>
              </w:rPr>
              <w:fldChar w:fldCharType="separate"/>
            </w:r>
            <w:r w:rsidR="00783461" w:rsidRPr="00783461">
              <w:rPr>
                <w:rFonts w:ascii="Times New Roman" w:hAnsi="Times New Roman"/>
                <w:noProof/>
                <w:webHidden/>
                <w:sz w:val="24"/>
                <w:szCs w:val="24"/>
              </w:rPr>
              <w:t>120</w:t>
            </w:r>
            <w:r w:rsidR="00783461" w:rsidRPr="00783461">
              <w:rPr>
                <w:rFonts w:ascii="Times New Roman" w:hAnsi="Times New Roman"/>
                <w:noProof/>
                <w:webHidden/>
                <w:sz w:val="24"/>
                <w:szCs w:val="24"/>
              </w:rPr>
              <w:fldChar w:fldCharType="end"/>
            </w:r>
          </w:hyperlink>
        </w:p>
        <w:p w14:paraId="607B1C1E" w14:textId="77777777" w:rsidR="005E5A0F" w:rsidRPr="008146EF" w:rsidRDefault="005E5A0F">
          <w:pPr>
            <w:rPr>
              <w:rFonts w:ascii="Times New Roman" w:hAnsi="Times New Roman" w:cs="Times New Roman"/>
            </w:rPr>
          </w:pPr>
          <w:r w:rsidRPr="00F06CF7">
            <w:rPr>
              <w:rFonts w:ascii="Times New Roman" w:hAnsi="Times New Roman" w:cs="Times New Roman"/>
              <w:b/>
              <w:bCs/>
              <w:noProof/>
              <w:sz w:val="24"/>
              <w:szCs w:val="24"/>
            </w:rPr>
            <w:fldChar w:fldCharType="end"/>
          </w:r>
        </w:p>
      </w:sdtContent>
    </w:sdt>
    <w:p w14:paraId="6DF2991E" w14:textId="77777777" w:rsidR="00533CCA" w:rsidRPr="008146EF" w:rsidRDefault="00533CCA" w:rsidP="00533CCA">
      <w:pPr>
        <w:rPr>
          <w:rFonts w:ascii="Times New Roman" w:hAnsi="Times New Roman" w:cs="Times New Roman"/>
          <w:b/>
          <w:sz w:val="24"/>
          <w:szCs w:val="24"/>
        </w:rPr>
      </w:pPr>
    </w:p>
    <w:p w14:paraId="0EE8F529" w14:textId="77777777" w:rsidR="005E5A0F" w:rsidRPr="008146EF" w:rsidRDefault="005E5A0F" w:rsidP="00533CCA">
      <w:pPr>
        <w:rPr>
          <w:rFonts w:ascii="Times New Roman" w:hAnsi="Times New Roman" w:cs="Times New Roman"/>
        </w:rPr>
      </w:pPr>
    </w:p>
    <w:p w14:paraId="1A11D0AE" w14:textId="77777777" w:rsidR="005E5A0F" w:rsidRPr="008146EF" w:rsidRDefault="005E5A0F" w:rsidP="00533CCA">
      <w:pPr>
        <w:rPr>
          <w:rFonts w:ascii="Times New Roman" w:hAnsi="Times New Roman" w:cs="Times New Roman"/>
        </w:rPr>
      </w:pPr>
    </w:p>
    <w:p w14:paraId="387F7230" w14:textId="77777777" w:rsidR="00533CCA" w:rsidRPr="008146EF" w:rsidRDefault="00533CCA" w:rsidP="00533CCA">
      <w:pPr>
        <w:rPr>
          <w:rFonts w:ascii="Times New Roman" w:hAnsi="Times New Roman" w:cs="Times New Roman"/>
        </w:rPr>
      </w:pPr>
    </w:p>
    <w:p w14:paraId="0C4C6026" w14:textId="77777777" w:rsidR="003A278C" w:rsidRPr="008146EF" w:rsidRDefault="003A278C" w:rsidP="00533CCA">
      <w:pPr>
        <w:rPr>
          <w:rFonts w:ascii="Times New Roman" w:hAnsi="Times New Roman" w:cs="Times New Roman"/>
        </w:rPr>
      </w:pPr>
    </w:p>
    <w:p w14:paraId="69115AEF" w14:textId="77777777" w:rsidR="003A278C" w:rsidRPr="008146EF" w:rsidRDefault="003A278C" w:rsidP="00533CCA">
      <w:pPr>
        <w:rPr>
          <w:rFonts w:ascii="Times New Roman" w:hAnsi="Times New Roman" w:cs="Times New Roman"/>
        </w:rPr>
      </w:pPr>
    </w:p>
    <w:p w14:paraId="59DA6774" w14:textId="77777777" w:rsidR="00533CCA" w:rsidRPr="008146EF" w:rsidRDefault="00533CCA" w:rsidP="00533CCA">
      <w:pPr>
        <w:rPr>
          <w:rFonts w:ascii="Times New Roman" w:hAnsi="Times New Roman" w:cs="Times New Roman"/>
        </w:rPr>
      </w:pPr>
    </w:p>
    <w:p w14:paraId="2ABFA4CF" w14:textId="77777777" w:rsidR="00B85697" w:rsidRPr="008146EF" w:rsidRDefault="00B85697" w:rsidP="00AB48B0">
      <w:pPr>
        <w:pStyle w:val="Heading1"/>
        <w:spacing w:line="480" w:lineRule="auto"/>
        <w:jc w:val="center"/>
        <w:rPr>
          <w:rFonts w:ascii="Times New Roman" w:hAnsi="Times New Roman" w:cs="Times New Roman"/>
          <w:b/>
          <w:i/>
          <w:sz w:val="24"/>
          <w:szCs w:val="24"/>
        </w:rPr>
      </w:pPr>
      <w:bookmarkStart w:id="34" w:name="_Toc78035995"/>
      <w:r w:rsidRPr="008146EF">
        <w:rPr>
          <w:rFonts w:ascii="Times New Roman" w:hAnsi="Times New Roman" w:cs="Times New Roman"/>
          <w:b/>
          <w:i/>
          <w:color w:val="auto"/>
          <w:sz w:val="24"/>
          <w:szCs w:val="24"/>
        </w:rPr>
        <w:lastRenderedPageBreak/>
        <w:t>ABSTRAK</w:t>
      </w:r>
      <w:bookmarkEnd w:id="34"/>
      <w:r w:rsidRPr="008146EF">
        <w:rPr>
          <w:rFonts w:ascii="Times New Roman" w:hAnsi="Times New Roman" w:cs="Times New Roman"/>
          <w:b/>
          <w:i/>
          <w:color w:val="auto"/>
          <w:sz w:val="24"/>
          <w:szCs w:val="24"/>
        </w:rPr>
        <w:t xml:space="preserve"> </w:t>
      </w:r>
    </w:p>
    <w:p w14:paraId="1522609C" w14:textId="77777777" w:rsidR="003234D0" w:rsidRPr="00111E92" w:rsidRDefault="003234D0" w:rsidP="00AB48B0">
      <w:pPr>
        <w:spacing w:line="240" w:lineRule="auto"/>
        <w:jc w:val="both"/>
        <w:rPr>
          <w:rFonts w:ascii="Times New Roman" w:hAnsi="Times New Roman" w:cs="Times New Roman"/>
          <w:i/>
          <w:strike/>
          <w:color w:val="FF0000"/>
          <w:sz w:val="24"/>
          <w:szCs w:val="24"/>
          <w:rPrChange w:id="35" w:author="budi agus Riswandi" w:date="2021-07-26T11:22:00Z">
            <w:rPr>
              <w:rFonts w:ascii="Times New Roman" w:hAnsi="Times New Roman" w:cs="Times New Roman"/>
              <w:i/>
              <w:sz w:val="24"/>
              <w:szCs w:val="24"/>
            </w:rPr>
          </w:rPrChange>
        </w:rPr>
      </w:pPr>
      <w:r w:rsidRPr="008146EF">
        <w:rPr>
          <w:rFonts w:ascii="Times New Roman" w:hAnsi="Times New Roman" w:cs="Times New Roman"/>
          <w:i/>
          <w:sz w:val="24"/>
          <w:szCs w:val="24"/>
        </w:rPr>
        <w:t xml:space="preserve">Studi ini bertujuan untuk mengetahui Pembaharuan Hukum Hak Cipta Tentang Standar Plagiarisme Musik dan Lagu Berdasarkan Undang-Undang Nomor 28 Tahun 2014 Tentang Hak Cipta. Rumusan masalah yang diajukan yaitu : Bagaimana standar plagiarisme musik dan lagu berdasarkan Undang-Undang Nomor 28 Tahun 2014 Tentang Hak Cipta?; Bagaimana pembaharuan hukum hak cipta tentang standar plagiarisme musik dan lagu di Indonesia?. Penelitian ini termasuk tipologi penelitian normatif. </w:t>
      </w:r>
      <w:r w:rsidR="00AB688C" w:rsidRPr="008146EF">
        <w:rPr>
          <w:rFonts w:ascii="Times New Roman" w:hAnsi="Times New Roman" w:cs="Times New Roman"/>
          <w:i/>
          <w:sz w:val="24"/>
          <w:szCs w:val="24"/>
        </w:rPr>
        <w:t xml:space="preserve">Data penelitian didapatkan dari data sekunder, dengan bahan hukum berupa bahan hukum primer, sekunder dan tersier. Bahan hukum perimer adalah bahan yang mempunyai kekuatan megnikat secara yuridis, misalnya peraturan perundang-undangan, putusan pengadilan dan perjanjian. Bahan hukum sekunder ialah bahan yang tidak memiliki kekuatan mengikat secara yuridis seperti rancangan peraturan perundang-undangan, literatur, dan jurnal. Sedangkan bahan hukum tersier ialah pelengkap dari data sekunder seperti kamus dan ensiklopedi. Teknik pengumpulan data dilakukan dengan teknik pengumpulan data sekunder, yaitu melalui studi kepustakaan dan studi doumen. Analisis data yang digunakan merupakan analisis data kualitatif yaitu meliputi kegiatan penyajian hasil analisis dalam bentuk narasi dan pengambilan kesimpulan. </w:t>
      </w:r>
      <w:commentRangeStart w:id="36"/>
      <w:r w:rsidR="00AB688C" w:rsidRPr="008146EF">
        <w:rPr>
          <w:rFonts w:ascii="Times New Roman" w:hAnsi="Times New Roman" w:cs="Times New Roman"/>
          <w:i/>
          <w:sz w:val="24"/>
          <w:szCs w:val="24"/>
        </w:rPr>
        <w:t>Hasil</w:t>
      </w:r>
      <w:commentRangeEnd w:id="36"/>
      <w:r w:rsidR="00111E92">
        <w:rPr>
          <w:rStyle w:val="CommentReference"/>
        </w:rPr>
        <w:commentReference w:id="36"/>
      </w:r>
      <w:r w:rsidR="00AB688C" w:rsidRPr="008146EF">
        <w:rPr>
          <w:rFonts w:ascii="Times New Roman" w:hAnsi="Times New Roman" w:cs="Times New Roman"/>
          <w:i/>
          <w:sz w:val="24"/>
          <w:szCs w:val="24"/>
        </w:rPr>
        <w:t xml:space="preserve"> studi ini menunjukkan bahwa </w:t>
      </w:r>
      <w:r w:rsidR="00D90EFC" w:rsidRPr="008146EF">
        <w:rPr>
          <w:rFonts w:ascii="Times New Roman" w:hAnsi="Times New Roman" w:cs="Times New Roman"/>
          <w:i/>
          <w:sz w:val="24"/>
          <w:szCs w:val="24"/>
        </w:rPr>
        <w:t>terdapat kelemahan dalam hal perlindungan musik dan lagu dari plagiarisme dalam hukum hak cipta yang dikarenakan belum adanya standarisasi perihal plagiarisme di</w:t>
      </w:r>
      <w:r w:rsidR="006E0725" w:rsidRPr="008146EF">
        <w:rPr>
          <w:rFonts w:ascii="Times New Roman" w:hAnsi="Times New Roman" w:cs="Times New Roman"/>
          <w:i/>
          <w:sz w:val="24"/>
          <w:szCs w:val="24"/>
        </w:rPr>
        <w:t xml:space="preserve"> </w:t>
      </w:r>
      <w:r w:rsidR="00D90EFC" w:rsidRPr="008146EF">
        <w:rPr>
          <w:rFonts w:ascii="Times New Roman" w:hAnsi="Times New Roman" w:cs="Times New Roman"/>
          <w:i/>
          <w:sz w:val="24"/>
          <w:szCs w:val="24"/>
        </w:rPr>
        <w:t xml:space="preserve">dalam hukum hak cipta Indonesia. </w:t>
      </w:r>
      <w:r w:rsidR="00D90EFC" w:rsidRPr="00111E92">
        <w:rPr>
          <w:rFonts w:ascii="Times New Roman" w:hAnsi="Times New Roman" w:cs="Times New Roman"/>
          <w:i/>
          <w:strike/>
          <w:color w:val="FF0000"/>
          <w:sz w:val="24"/>
          <w:szCs w:val="24"/>
          <w:rPrChange w:id="37" w:author="budi agus Riswandi" w:date="2021-07-26T11:22:00Z">
            <w:rPr>
              <w:rFonts w:ascii="Times New Roman" w:hAnsi="Times New Roman" w:cs="Times New Roman"/>
              <w:i/>
              <w:sz w:val="24"/>
              <w:szCs w:val="24"/>
            </w:rPr>
          </w:rPrChange>
        </w:rPr>
        <w:t>Penelitian ini merekomendasi adanya penyempurnaan ataupun pembaharuan aturan-aturan mengenai standar plagiarisme musik dan lagu di</w:t>
      </w:r>
      <w:r w:rsidR="006E0725" w:rsidRPr="00111E92">
        <w:rPr>
          <w:rFonts w:ascii="Times New Roman" w:hAnsi="Times New Roman" w:cs="Times New Roman"/>
          <w:i/>
          <w:strike/>
          <w:color w:val="FF0000"/>
          <w:sz w:val="24"/>
          <w:szCs w:val="24"/>
          <w:rPrChange w:id="38" w:author="budi agus Riswandi" w:date="2021-07-26T11:22:00Z">
            <w:rPr>
              <w:rFonts w:ascii="Times New Roman" w:hAnsi="Times New Roman" w:cs="Times New Roman"/>
              <w:i/>
              <w:sz w:val="24"/>
              <w:szCs w:val="24"/>
            </w:rPr>
          </w:rPrChange>
        </w:rPr>
        <w:t xml:space="preserve"> </w:t>
      </w:r>
      <w:r w:rsidR="00D90EFC" w:rsidRPr="00111E92">
        <w:rPr>
          <w:rFonts w:ascii="Times New Roman" w:hAnsi="Times New Roman" w:cs="Times New Roman"/>
          <w:i/>
          <w:strike/>
          <w:color w:val="FF0000"/>
          <w:sz w:val="24"/>
          <w:szCs w:val="24"/>
          <w:rPrChange w:id="39" w:author="budi agus Riswandi" w:date="2021-07-26T11:22:00Z">
            <w:rPr>
              <w:rFonts w:ascii="Times New Roman" w:hAnsi="Times New Roman" w:cs="Times New Roman"/>
              <w:i/>
              <w:sz w:val="24"/>
              <w:szCs w:val="24"/>
            </w:rPr>
          </w:rPrChange>
        </w:rPr>
        <w:t xml:space="preserve">dalam hukum hak cipta Indonesia.  </w:t>
      </w:r>
    </w:p>
    <w:p w14:paraId="62E0F81E" w14:textId="77777777" w:rsidR="00D90EFC" w:rsidRPr="008146EF" w:rsidRDefault="00D90EFC" w:rsidP="00AB48B0">
      <w:pPr>
        <w:spacing w:line="240" w:lineRule="auto"/>
        <w:jc w:val="both"/>
        <w:rPr>
          <w:rFonts w:ascii="Times New Roman" w:hAnsi="Times New Roman" w:cs="Times New Roman"/>
          <w:i/>
          <w:sz w:val="24"/>
          <w:szCs w:val="24"/>
        </w:rPr>
      </w:pPr>
    </w:p>
    <w:p w14:paraId="6B9B809F" w14:textId="77777777" w:rsidR="00533CCA" w:rsidRPr="008146EF" w:rsidRDefault="00D90EFC" w:rsidP="00AB48B0">
      <w:pPr>
        <w:spacing w:line="240" w:lineRule="auto"/>
        <w:jc w:val="both"/>
        <w:rPr>
          <w:rFonts w:ascii="Times New Roman" w:hAnsi="Times New Roman" w:cs="Times New Roman"/>
          <w:i/>
          <w:sz w:val="24"/>
          <w:szCs w:val="24"/>
        </w:rPr>
        <w:sectPr w:rsidR="00533CCA" w:rsidRPr="008146EF" w:rsidSect="00533CCA">
          <w:footerReference w:type="default" r:id="rId13"/>
          <w:type w:val="continuous"/>
          <w:pgSz w:w="11906" w:h="16838"/>
          <w:pgMar w:top="2268" w:right="1701" w:bottom="1701" w:left="2268" w:header="709" w:footer="709" w:gutter="0"/>
          <w:pgNumType w:fmt="lowerRoman"/>
          <w:cols w:space="708"/>
          <w:docGrid w:linePitch="360"/>
        </w:sectPr>
      </w:pPr>
      <w:r w:rsidRPr="008146EF">
        <w:rPr>
          <w:rFonts w:ascii="Times New Roman" w:hAnsi="Times New Roman" w:cs="Times New Roman"/>
          <w:b/>
          <w:i/>
          <w:sz w:val="24"/>
          <w:szCs w:val="24"/>
        </w:rPr>
        <w:t>Ka</w:t>
      </w:r>
      <w:r w:rsidR="00B65494" w:rsidRPr="008146EF">
        <w:rPr>
          <w:rFonts w:ascii="Times New Roman" w:hAnsi="Times New Roman" w:cs="Times New Roman"/>
          <w:b/>
          <w:i/>
          <w:sz w:val="24"/>
          <w:szCs w:val="24"/>
        </w:rPr>
        <w:t>t</w:t>
      </w:r>
      <w:r w:rsidRPr="008146EF">
        <w:rPr>
          <w:rFonts w:ascii="Times New Roman" w:hAnsi="Times New Roman" w:cs="Times New Roman"/>
          <w:b/>
          <w:i/>
          <w:sz w:val="24"/>
          <w:szCs w:val="24"/>
        </w:rPr>
        <w:t>a Kunci : Hak Cipta, Standar Plagiarisme, Musik dan Lagu</w:t>
      </w:r>
    </w:p>
    <w:p w14:paraId="47A238EA" w14:textId="77777777" w:rsidR="00533CCA" w:rsidRPr="008146EF" w:rsidRDefault="00533CCA" w:rsidP="005E5A0F">
      <w:pPr>
        <w:pStyle w:val="Heading1"/>
        <w:spacing w:line="480" w:lineRule="auto"/>
        <w:jc w:val="center"/>
        <w:rPr>
          <w:rFonts w:ascii="Times New Roman" w:hAnsi="Times New Roman" w:cs="Times New Roman"/>
          <w:b/>
          <w:color w:val="auto"/>
          <w:sz w:val="24"/>
          <w:szCs w:val="24"/>
        </w:rPr>
      </w:pPr>
      <w:bookmarkStart w:id="40" w:name="_Toc78035996"/>
      <w:r w:rsidRPr="008146EF">
        <w:rPr>
          <w:rFonts w:ascii="Times New Roman" w:hAnsi="Times New Roman" w:cs="Times New Roman"/>
          <w:b/>
          <w:color w:val="auto"/>
          <w:sz w:val="24"/>
          <w:szCs w:val="24"/>
        </w:rPr>
        <w:lastRenderedPageBreak/>
        <w:t>BAB I</w:t>
      </w:r>
      <w:r w:rsidR="005E5A0F" w:rsidRPr="008146EF">
        <w:rPr>
          <w:rFonts w:ascii="Times New Roman" w:hAnsi="Times New Roman" w:cs="Times New Roman"/>
          <w:b/>
          <w:color w:val="auto"/>
          <w:sz w:val="24"/>
          <w:szCs w:val="24"/>
        </w:rPr>
        <w:br/>
      </w:r>
      <w:r w:rsidRPr="008146EF">
        <w:rPr>
          <w:rFonts w:ascii="Times New Roman" w:hAnsi="Times New Roman" w:cs="Times New Roman"/>
          <w:b/>
          <w:color w:val="auto"/>
          <w:sz w:val="24"/>
          <w:szCs w:val="24"/>
        </w:rPr>
        <w:t>PENDAHULUAN</w:t>
      </w:r>
      <w:bookmarkEnd w:id="40"/>
    </w:p>
    <w:p w14:paraId="356E4B3D" w14:textId="77777777" w:rsidR="00533CCA" w:rsidRPr="008146EF" w:rsidRDefault="00533CCA" w:rsidP="00533CCA">
      <w:pPr>
        <w:tabs>
          <w:tab w:val="left" w:pos="3047"/>
        </w:tabs>
        <w:spacing w:line="240" w:lineRule="auto"/>
        <w:jc w:val="both"/>
        <w:rPr>
          <w:rFonts w:ascii="Times New Roman" w:hAnsi="Times New Roman" w:cs="Times New Roman"/>
          <w:i/>
          <w:sz w:val="24"/>
          <w:szCs w:val="24"/>
        </w:rPr>
      </w:pPr>
    </w:p>
    <w:p w14:paraId="63494204" w14:textId="77777777" w:rsidR="00C72960" w:rsidRPr="008146EF" w:rsidRDefault="00C72960" w:rsidP="00666D96">
      <w:pPr>
        <w:pStyle w:val="Heading2"/>
        <w:numPr>
          <w:ilvl w:val="0"/>
          <w:numId w:val="16"/>
        </w:numPr>
        <w:spacing w:line="480" w:lineRule="auto"/>
        <w:ind w:left="709" w:hanging="709"/>
        <w:rPr>
          <w:rFonts w:ascii="Times New Roman" w:hAnsi="Times New Roman" w:cs="Times New Roman"/>
          <w:b/>
          <w:color w:val="auto"/>
          <w:sz w:val="24"/>
          <w:szCs w:val="24"/>
        </w:rPr>
      </w:pPr>
      <w:bookmarkStart w:id="41" w:name="_Toc78035997"/>
      <w:r w:rsidRPr="008146EF">
        <w:rPr>
          <w:rFonts w:ascii="Times New Roman" w:hAnsi="Times New Roman" w:cs="Times New Roman"/>
          <w:b/>
          <w:color w:val="auto"/>
          <w:sz w:val="24"/>
          <w:szCs w:val="24"/>
        </w:rPr>
        <w:t>Latar Belakang Masalah</w:t>
      </w:r>
      <w:bookmarkEnd w:id="41"/>
    </w:p>
    <w:p w14:paraId="0C769203" w14:textId="77777777" w:rsidR="00C72960" w:rsidRPr="00111E92" w:rsidRDefault="00C72960">
      <w:pPr>
        <w:pStyle w:val="ListParagraph"/>
        <w:spacing w:after="0" w:line="480" w:lineRule="auto"/>
        <w:ind w:left="709" w:firstLine="720"/>
        <w:jc w:val="both"/>
        <w:rPr>
          <w:rFonts w:ascii="Times New Roman" w:hAnsi="Times New Roman" w:cs="Times New Roman"/>
          <w:color w:val="FF0000"/>
          <w:sz w:val="24"/>
          <w:szCs w:val="24"/>
          <w:rPrChange w:id="42" w:author="budi agus Riswandi" w:date="2021-07-26T11:23:00Z">
            <w:rPr>
              <w:rFonts w:ascii="Times New Roman" w:hAnsi="Times New Roman" w:cs="Times New Roman"/>
              <w:sz w:val="24"/>
              <w:szCs w:val="24"/>
            </w:rPr>
          </w:rPrChange>
        </w:rPr>
        <w:pPrChange w:id="43" w:author="budi agus Riswandi" w:date="2021-07-26T11:23:00Z">
          <w:pPr>
            <w:pStyle w:val="ListParagraph"/>
            <w:spacing w:after="0" w:line="480" w:lineRule="auto"/>
            <w:ind w:left="0" w:firstLine="720"/>
            <w:jc w:val="both"/>
          </w:pPr>
        </w:pPrChange>
      </w:pPr>
      <w:r w:rsidRPr="00111E92">
        <w:rPr>
          <w:rFonts w:ascii="Times New Roman" w:hAnsi="Times New Roman" w:cs="Times New Roman"/>
          <w:color w:val="FF0000"/>
          <w:sz w:val="24"/>
          <w:szCs w:val="24"/>
          <w:rPrChange w:id="44" w:author="budi agus Riswandi" w:date="2021-07-26T11:23:00Z">
            <w:rPr>
              <w:rFonts w:ascii="Times New Roman" w:hAnsi="Times New Roman" w:cs="Times New Roman"/>
              <w:sz w:val="24"/>
              <w:szCs w:val="24"/>
            </w:rPr>
          </w:rPrChange>
        </w:rPr>
        <w:t xml:space="preserve">Perlindungan terhadap Hak Cipta sudah dikenal di Indonesia semenjak berlakunya </w:t>
      </w:r>
      <w:r w:rsidRPr="00111E92">
        <w:rPr>
          <w:rFonts w:ascii="Times New Roman" w:hAnsi="Times New Roman" w:cs="Times New Roman"/>
          <w:i/>
          <w:color w:val="FF0000"/>
          <w:sz w:val="24"/>
          <w:szCs w:val="24"/>
          <w:rPrChange w:id="45" w:author="budi agus Riswandi" w:date="2021-07-26T11:23:00Z">
            <w:rPr>
              <w:rFonts w:ascii="Times New Roman" w:hAnsi="Times New Roman" w:cs="Times New Roman"/>
              <w:i/>
              <w:sz w:val="24"/>
              <w:szCs w:val="24"/>
            </w:rPr>
          </w:rPrChange>
        </w:rPr>
        <w:t xml:space="preserve">Auteurswet 1912 </w:t>
      </w:r>
      <w:r w:rsidRPr="00111E92">
        <w:rPr>
          <w:rFonts w:ascii="Times New Roman" w:hAnsi="Times New Roman" w:cs="Times New Roman"/>
          <w:color w:val="FF0000"/>
          <w:sz w:val="24"/>
          <w:szCs w:val="24"/>
          <w:rPrChange w:id="46" w:author="budi agus Riswandi" w:date="2021-07-26T11:23:00Z">
            <w:rPr>
              <w:rFonts w:ascii="Times New Roman" w:hAnsi="Times New Roman" w:cs="Times New Roman"/>
              <w:sz w:val="24"/>
              <w:szCs w:val="24"/>
            </w:rPr>
          </w:rPrChange>
        </w:rPr>
        <w:t xml:space="preserve">pada tanggal 23 September 1912, yang kemudian berdasarkan Pasal II Aturan Peralihan Undang-Undang Dasar 1945 mulai diterapkan di Indonesia.  Dengan adanya </w:t>
      </w:r>
      <w:r w:rsidRPr="00111E92">
        <w:rPr>
          <w:rFonts w:ascii="Times New Roman" w:hAnsi="Times New Roman" w:cs="Times New Roman"/>
          <w:i/>
          <w:color w:val="FF0000"/>
          <w:sz w:val="24"/>
          <w:szCs w:val="24"/>
          <w:rPrChange w:id="47" w:author="budi agus Riswandi" w:date="2021-07-26T11:23:00Z">
            <w:rPr>
              <w:rFonts w:ascii="Times New Roman" w:hAnsi="Times New Roman" w:cs="Times New Roman"/>
              <w:i/>
              <w:sz w:val="24"/>
              <w:szCs w:val="24"/>
            </w:rPr>
          </w:rPrChange>
        </w:rPr>
        <w:t xml:space="preserve">Auteurswet 1912 </w:t>
      </w:r>
      <w:r w:rsidRPr="00111E92">
        <w:rPr>
          <w:rFonts w:ascii="Times New Roman" w:hAnsi="Times New Roman" w:cs="Times New Roman"/>
          <w:color w:val="FF0000"/>
          <w:sz w:val="24"/>
          <w:szCs w:val="24"/>
          <w:rPrChange w:id="48" w:author="budi agus Riswandi" w:date="2021-07-26T11:23:00Z">
            <w:rPr>
              <w:rFonts w:ascii="Times New Roman" w:hAnsi="Times New Roman" w:cs="Times New Roman"/>
              <w:sz w:val="24"/>
              <w:szCs w:val="24"/>
            </w:rPr>
          </w:rPrChange>
        </w:rPr>
        <w:t xml:space="preserve"> inilah yang membuat Indonesia kemudian dianggap terikat dengan Konvensi Bern</w:t>
      </w:r>
      <w:commentRangeStart w:id="49"/>
      <w:r w:rsidRPr="00111E92">
        <w:rPr>
          <w:rStyle w:val="FootnoteReference"/>
          <w:rFonts w:ascii="Times New Roman" w:hAnsi="Times New Roman" w:cs="Times New Roman"/>
          <w:color w:val="FF0000"/>
          <w:sz w:val="24"/>
          <w:szCs w:val="24"/>
          <w:rPrChange w:id="50" w:author="budi agus Riswandi" w:date="2021-07-26T11:23:00Z">
            <w:rPr>
              <w:rStyle w:val="FootnoteReference"/>
              <w:rFonts w:ascii="Times New Roman" w:hAnsi="Times New Roman" w:cs="Times New Roman"/>
              <w:sz w:val="24"/>
              <w:szCs w:val="24"/>
            </w:rPr>
          </w:rPrChange>
        </w:rPr>
        <w:footnoteReference w:id="1"/>
      </w:r>
      <w:commentRangeEnd w:id="49"/>
      <w:r w:rsidR="00111E92" w:rsidRPr="00111E92">
        <w:rPr>
          <w:rStyle w:val="CommentReference"/>
          <w:color w:val="FF0000"/>
          <w:rPrChange w:id="51" w:author="budi agus Riswandi" w:date="2021-07-26T11:23:00Z">
            <w:rPr>
              <w:rStyle w:val="CommentReference"/>
            </w:rPr>
          </w:rPrChange>
        </w:rPr>
        <w:commentReference w:id="49"/>
      </w:r>
      <w:r w:rsidRPr="00111E92">
        <w:rPr>
          <w:rFonts w:ascii="Times New Roman" w:hAnsi="Times New Roman" w:cs="Times New Roman"/>
          <w:color w:val="FF0000"/>
          <w:sz w:val="24"/>
          <w:szCs w:val="24"/>
          <w:rPrChange w:id="52" w:author="budi agus Riswandi" w:date="2021-07-26T11:23:00Z">
            <w:rPr>
              <w:rFonts w:ascii="Times New Roman" w:hAnsi="Times New Roman" w:cs="Times New Roman"/>
              <w:sz w:val="24"/>
              <w:szCs w:val="24"/>
            </w:rPr>
          </w:rPrChange>
        </w:rPr>
        <w:t xml:space="preserve">. </w:t>
      </w:r>
    </w:p>
    <w:p w14:paraId="3BCC288D" w14:textId="77777777" w:rsidR="00C72960" w:rsidRPr="008C34E3" w:rsidRDefault="00C72960" w:rsidP="00114E40">
      <w:pPr>
        <w:pStyle w:val="ListParagraph"/>
        <w:spacing w:after="0" w:line="480" w:lineRule="auto"/>
        <w:ind w:left="0" w:firstLine="720"/>
        <w:jc w:val="both"/>
        <w:rPr>
          <w:rFonts w:ascii="Times New Roman" w:hAnsi="Times New Roman" w:cs="Times New Roman"/>
          <w:sz w:val="24"/>
          <w:szCs w:val="24"/>
        </w:rPr>
      </w:pPr>
      <w:r w:rsidRPr="00F871D3">
        <w:rPr>
          <w:rFonts w:ascii="Times New Roman" w:hAnsi="Times New Roman" w:cs="Times New Roman"/>
          <w:i/>
          <w:sz w:val="24"/>
          <w:szCs w:val="24"/>
        </w:rPr>
        <w:t xml:space="preserve">Berne Convention for the Protection of Literary and Artistic Works </w:t>
      </w:r>
      <w:r w:rsidRPr="00F871D3">
        <w:rPr>
          <w:rFonts w:ascii="Times New Roman" w:hAnsi="Times New Roman" w:cs="Times New Roman"/>
          <w:sz w:val="24"/>
          <w:szCs w:val="24"/>
        </w:rPr>
        <w:t>merupakan perjanjian internasional yang mengatur mengenai perlindungan terhadap seluruh karya sastra, seni maupun ilmu pengetahuan. Perjanjian ini berlaku bagi negara yang turut menjadi anggota konvensi dan meratifikasi, dimana perjanjian ini akan memberikan perlindungan terhadap hak pengarang dibidang karya seni, sastra dan ilmu pengetahuan seluruh anggota konvensi</w:t>
      </w:r>
      <w:r>
        <w:rPr>
          <w:rStyle w:val="FootnoteReference"/>
          <w:rFonts w:ascii="Times New Roman" w:hAnsi="Times New Roman" w:cs="Times New Roman"/>
          <w:sz w:val="24"/>
          <w:szCs w:val="24"/>
        </w:rPr>
        <w:footnoteReference w:id="2"/>
      </w:r>
      <w:r w:rsidRPr="00F871D3">
        <w:rPr>
          <w:rFonts w:ascii="Times New Roman" w:hAnsi="Times New Roman" w:cs="Times New Roman"/>
          <w:sz w:val="24"/>
          <w:szCs w:val="24"/>
        </w:rPr>
        <w:t xml:space="preserve">. </w:t>
      </w:r>
      <w:r>
        <w:rPr>
          <w:rFonts w:ascii="Times New Roman" w:hAnsi="Times New Roman" w:cs="Times New Roman"/>
          <w:sz w:val="24"/>
          <w:szCs w:val="24"/>
        </w:rPr>
        <w:t>Karya-karya yang dilindungi oleh Konvensi Bern ini diatur di</w:t>
      </w:r>
      <w:r w:rsidR="006E0725">
        <w:rPr>
          <w:rFonts w:ascii="Times New Roman" w:hAnsi="Times New Roman" w:cs="Times New Roman"/>
          <w:sz w:val="24"/>
          <w:szCs w:val="24"/>
        </w:rPr>
        <w:t xml:space="preserve"> </w:t>
      </w:r>
      <w:r>
        <w:rPr>
          <w:rFonts w:ascii="Times New Roman" w:hAnsi="Times New Roman" w:cs="Times New Roman"/>
          <w:sz w:val="24"/>
          <w:szCs w:val="24"/>
        </w:rPr>
        <w:t xml:space="preserve">dalam </w:t>
      </w:r>
      <w:r>
        <w:rPr>
          <w:rFonts w:ascii="Times New Roman" w:hAnsi="Times New Roman" w:cs="Times New Roman"/>
          <w:i/>
          <w:sz w:val="24"/>
          <w:szCs w:val="24"/>
        </w:rPr>
        <w:t>Article 2</w:t>
      </w:r>
      <w:r>
        <w:rPr>
          <w:rFonts w:ascii="Times New Roman" w:hAnsi="Times New Roman" w:cs="Times New Roman"/>
          <w:sz w:val="24"/>
          <w:szCs w:val="24"/>
        </w:rPr>
        <w:t>. Akan tetapi, tidak hanya terbatas pada apa yang tercantum di</w:t>
      </w:r>
      <w:r w:rsidR="006E0725">
        <w:rPr>
          <w:rFonts w:ascii="Times New Roman" w:hAnsi="Times New Roman" w:cs="Times New Roman"/>
          <w:sz w:val="24"/>
          <w:szCs w:val="24"/>
        </w:rPr>
        <w:t xml:space="preserve"> </w:t>
      </w:r>
      <w:r>
        <w:rPr>
          <w:rFonts w:ascii="Times New Roman" w:hAnsi="Times New Roman" w:cs="Times New Roman"/>
          <w:sz w:val="24"/>
          <w:szCs w:val="24"/>
        </w:rPr>
        <w:t xml:space="preserve">dalam </w:t>
      </w:r>
      <w:r>
        <w:rPr>
          <w:rFonts w:ascii="Times New Roman" w:hAnsi="Times New Roman" w:cs="Times New Roman"/>
          <w:i/>
          <w:sz w:val="24"/>
          <w:szCs w:val="24"/>
        </w:rPr>
        <w:t xml:space="preserve">Article 2 </w:t>
      </w:r>
      <w:r>
        <w:rPr>
          <w:rFonts w:ascii="Times New Roman" w:hAnsi="Times New Roman" w:cs="Times New Roman"/>
          <w:sz w:val="24"/>
          <w:szCs w:val="24"/>
        </w:rPr>
        <w:t xml:space="preserve">yaitu karya asli dan karya turunannya, namun negara diberikan kebebasan untuk menentukan karya-karya </w:t>
      </w:r>
      <w:r>
        <w:rPr>
          <w:rFonts w:ascii="Times New Roman" w:hAnsi="Times New Roman" w:cs="Times New Roman"/>
          <w:sz w:val="24"/>
          <w:szCs w:val="24"/>
        </w:rPr>
        <w:lastRenderedPageBreak/>
        <w:t>tertentu yang tidak diberikan perlindungan hingga karya tersebut memiliki wujud secara nyata di dalam peraturan Perundang-undangannya</w:t>
      </w:r>
      <w:r>
        <w:rPr>
          <w:rStyle w:val="FootnoteReference"/>
          <w:rFonts w:ascii="Times New Roman" w:hAnsi="Times New Roman" w:cs="Times New Roman"/>
          <w:sz w:val="24"/>
          <w:szCs w:val="24"/>
        </w:rPr>
        <w:footnoteReference w:id="3"/>
      </w:r>
      <w:r>
        <w:rPr>
          <w:rFonts w:ascii="Times New Roman" w:hAnsi="Times New Roman" w:cs="Times New Roman"/>
          <w:sz w:val="24"/>
          <w:szCs w:val="24"/>
        </w:rPr>
        <w:t xml:space="preserve">. </w:t>
      </w:r>
    </w:p>
    <w:p w14:paraId="223C6A30" w14:textId="77777777" w:rsidR="00C72960" w:rsidRDefault="00C72960" w:rsidP="00114E40">
      <w:pPr>
        <w:pStyle w:val="ListParagraph"/>
        <w:spacing w:after="0"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Namun pada tahun 1958, Indonesia melalui Kabinet Juanda mengeluarkan pernyataan secara resmi bahwa Indonesia keluar dari Konvensi Bern. Hal ini disebabkan karena Indonesia sebagai negara muda dan berkembang masih membutuhkan banyak hasil karya luar negeri untuk pembangunan bangsa. Dengan adanya perlindungan hak cipta, akan menghambat Indonesia untuk melakukan penerjemahan terhadap karya-karya luar negeri, dengan kata lain Indonesia tidak ikut serta dalam Konvensi Bern agar dapat melakukan penerjemahan hasil karya luar negeri atau plagiarisme terhadap karya luar negeri secara leluasa demi kepentingan pembangunan bangsa secara mudah. Perlu diketahui jika Indonesia menjadi bagian dari anggota Konvensi Bern, maka Indonesia harus meminta ijin kepada pemilik hak cipta karya tersebut karena hal ini menyangkut pembayaran royalti dari karya hak cipta tersebut</w:t>
      </w:r>
      <w:r>
        <w:rPr>
          <w:rStyle w:val="FootnoteReference"/>
          <w:rFonts w:ascii="Times New Roman" w:hAnsi="Times New Roman" w:cs="Times New Roman"/>
          <w:sz w:val="24"/>
          <w:szCs w:val="24"/>
        </w:rPr>
        <w:footnoteReference w:id="4"/>
      </w:r>
      <w:r>
        <w:rPr>
          <w:rFonts w:ascii="Times New Roman" w:hAnsi="Times New Roman" w:cs="Times New Roman"/>
          <w:sz w:val="24"/>
          <w:szCs w:val="24"/>
        </w:rPr>
        <w:t xml:space="preserve">. </w:t>
      </w:r>
    </w:p>
    <w:p w14:paraId="02C2796D" w14:textId="77777777" w:rsidR="00C72960" w:rsidRDefault="00C72960" w:rsidP="00114E40">
      <w:pPr>
        <w:pStyle w:val="ListParagraph"/>
        <w:spacing w:after="0"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 Akan tetapi, pada akhirnya Indonesia mengesahkan Undang-Undang Hak Cipta Nomor 6 Tahun 1982 sebagai perwujudan dari cita-cita hukum nasional yang sejalan dengan Garis-garis Besar Haluan Negara (GBHN) serta adanya pergejolakan dari kalangan pencipta dan juga budayawan Indonesia yang menginginkan Indonesia memiliki Undang-Undang Hak Cipta melalui beberapa </w:t>
      </w:r>
      <w:r>
        <w:rPr>
          <w:rFonts w:ascii="Times New Roman" w:hAnsi="Times New Roman" w:cs="Times New Roman"/>
          <w:sz w:val="24"/>
          <w:szCs w:val="24"/>
        </w:rPr>
        <w:lastRenderedPageBreak/>
        <w:t>pembahasan mulai dari Konstituante Bandung, Kongres Nasional Kebudayaan ke-2 di Bandung, Organisasi Pengarang Indonesia, dan Seminar Nasional Hak Cipta 1975 di Bali</w:t>
      </w:r>
      <w:r>
        <w:rPr>
          <w:rStyle w:val="FootnoteReference"/>
          <w:rFonts w:ascii="Times New Roman" w:hAnsi="Times New Roman" w:cs="Times New Roman"/>
          <w:sz w:val="24"/>
          <w:szCs w:val="24"/>
        </w:rPr>
        <w:footnoteReference w:id="5"/>
      </w:r>
      <w:r>
        <w:rPr>
          <w:rFonts w:ascii="Times New Roman" w:hAnsi="Times New Roman" w:cs="Times New Roman"/>
          <w:sz w:val="24"/>
          <w:szCs w:val="24"/>
        </w:rPr>
        <w:t xml:space="preserve">. Sehingga peraturan Perundang-undangan mengenai Hak Cipta yang berlaku di Indonesia ialah mulai dari Undang-Undang Hak Cipta Nomor 6 Tahun 1982, kemudian diubah menjadi Undang-Undang Hak Cipta Nomor 7 Tahun 1987, kemudian diubah menjadi Undang-Undang Nomor 12 Tahun 1997 tentang Perubahan atas Undang-Undang Nomor 6 Tahun 1982 tentang Hak Cipta, dan perubahan yang terbaru Undang-Undang Nomor 28 Tahun 2014 tentang Hak Cipta. </w:t>
      </w:r>
    </w:p>
    <w:p w14:paraId="79B8F0BC" w14:textId="77777777" w:rsidR="00C72960" w:rsidRDefault="00C72960" w:rsidP="00114E40">
      <w:pPr>
        <w:pStyle w:val="ListParagraph"/>
        <w:spacing w:after="0" w:line="480" w:lineRule="auto"/>
        <w:ind w:left="0" w:firstLine="851"/>
        <w:jc w:val="both"/>
        <w:rPr>
          <w:rFonts w:ascii="Times New Roman" w:hAnsi="Times New Roman" w:cs="Times New Roman"/>
          <w:sz w:val="24"/>
          <w:szCs w:val="24"/>
        </w:rPr>
      </w:pPr>
      <w:r w:rsidRPr="00BA79A0">
        <w:rPr>
          <w:rFonts w:ascii="Times New Roman" w:hAnsi="Times New Roman" w:cs="Times New Roman"/>
          <w:sz w:val="24"/>
          <w:szCs w:val="24"/>
        </w:rPr>
        <w:t xml:space="preserve">Berdasarkan </w:t>
      </w:r>
      <w:r>
        <w:rPr>
          <w:rFonts w:ascii="Times New Roman" w:hAnsi="Times New Roman" w:cs="Times New Roman"/>
          <w:sz w:val="24"/>
          <w:szCs w:val="24"/>
        </w:rPr>
        <w:t>Konsideran Huruf a Undang-Undang Nomor 28 Tahun 2014 tentang Hak Cipta</w:t>
      </w:r>
      <w:r w:rsidR="007752A3">
        <w:rPr>
          <w:rStyle w:val="FootnoteReference"/>
          <w:rFonts w:ascii="Times New Roman" w:hAnsi="Times New Roman" w:cs="Times New Roman"/>
          <w:sz w:val="24"/>
          <w:szCs w:val="24"/>
        </w:rPr>
        <w:footnoteReference w:id="6"/>
      </w:r>
      <w:r>
        <w:rPr>
          <w:rFonts w:ascii="Times New Roman" w:hAnsi="Times New Roman" w:cs="Times New Roman"/>
          <w:sz w:val="24"/>
          <w:szCs w:val="24"/>
        </w:rPr>
        <w:t xml:space="preserve"> “bahwa hak cipta merupakan kekayaan intelektual di bidang ilmu pengetahuan, seni, dan sastra yang mempunyai peranan strategis dalam mendukung pembangunan bangsa dan memajukan kesejahteraan umum sebagaimana diamanatkan oleh Undang-Undang Negara Republik Indonesia Tahun 1945, cukup memberi bukti bahwa Indonesia sedang berupaya untuk melindungi hak-hak eksklusif para pencipta karya di bidang ilmu pengetahuan, seni, dan sastra. Perlindungan ini diwujudkan dengan mengatur beberapa definisi terkait hak cipta dan juga hak terkait yang di</w:t>
      </w:r>
      <w:r w:rsidR="006E0725">
        <w:rPr>
          <w:rFonts w:ascii="Times New Roman" w:hAnsi="Times New Roman" w:cs="Times New Roman"/>
          <w:sz w:val="24"/>
          <w:szCs w:val="24"/>
        </w:rPr>
        <w:t xml:space="preserve"> </w:t>
      </w:r>
      <w:r>
        <w:rPr>
          <w:rFonts w:ascii="Times New Roman" w:hAnsi="Times New Roman" w:cs="Times New Roman"/>
          <w:sz w:val="24"/>
          <w:szCs w:val="24"/>
        </w:rPr>
        <w:t>dalamnya termasuk hak moral maupun hak ekonomi, kemudian mengatur mengenai perlindungan baik terhadap hak ekonomi maupun hak moral pemilik hak cipta, penyelesaian sengketa, hingga pengaturan mengenai Lembaga Manajemen Koletif.</w:t>
      </w:r>
    </w:p>
    <w:p w14:paraId="46F84799" w14:textId="77777777" w:rsidR="00C72960" w:rsidRPr="00C45A4E" w:rsidRDefault="0047208D" w:rsidP="00114E40">
      <w:pPr>
        <w:pStyle w:val="ListParagraph"/>
        <w:spacing w:after="0" w:line="480" w:lineRule="auto"/>
        <w:ind w:left="0" w:firstLine="851"/>
        <w:jc w:val="both"/>
        <w:rPr>
          <w:rFonts w:ascii="Times New Roman" w:hAnsi="Times New Roman" w:cs="Times New Roman"/>
          <w:sz w:val="24"/>
          <w:szCs w:val="24"/>
        </w:rPr>
      </w:pPr>
      <w:r>
        <w:rPr>
          <w:rFonts w:ascii="Times New Roman" w:hAnsi="Times New Roman" w:cs="Times New Roman"/>
          <w:sz w:val="24"/>
          <w:szCs w:val="24"/>
        </w:rPr>
        <w:lastRenderedPageBreak/>
        <w:t>S</w:t>
      </w:r>
      <w:r w:rsidR="00C72960">
        <w:rPr>
          <w:rFonts w:ascii="Times New Roman" w:hAnsi="Times New Roman" w:cs="Times New Roman"/>
          <w:sz w:val="24"/>
          <w:szCs w:val="24"/>
        </w:rPr>
        <w:t>alah satu ciptaan yang dilindungi oleh Undang-Undang Nomor 28 Tahun 2014 tentang Hak Cipta ini ialah lagu dan/atau musik dengan atau tanpa teks, sebagaimana yang telah dicantumkan di</w:t>
      </w:r>
      <w:r w:rsidR="006E0725">
        <w:rPr>
          <w:rFonts w:ascii="Times New Roman" w:hAnsi="Times New Roman" w:cs="Times New Roman"/>
          <w:sz w:val="24"/>
          <w:szCs w:val="24"/>
        </w:rPr>
        <w:t xml:space="preserve"> </w:t>
      </w:r>
      <w:r w:rsidR="00C72960">
        <w:rPr>
          <w:rFonts w:ascii="Times New Roman" w:hAnsi="Times New Roman" w:cs="Times New Roman"/>
          <w:sz w:val="24"/>
          <w:szCs w:val="24"/>
        </w:rPr>
        <w:t>dalam Pasal 40 ayat (1) Undang-Undang Nomor 28 Tahun 2014 tentang Hak Cipta. Musik dan lagu merupakan salah satu produk kreatif yang sering kali didengarkan oleh masyarakat. Bahkan industri musik dan lagu sangat berkembang pesat hingga saat ini. Terdapat berbagai macam cara menyajikan musik dan lagu di masa kini mulai dari pertunjukan musik secara langsung (</w:t>
      </w:r>
      <w:r w:rsidR="00C72960">
        <w:rPr>
          <w:rFonts w:ascii="Times New Roman" w:hAnsi="Times New Roman" w:cs="Times New Roman"/>
          <w:i/>
          <w:sz w:val="24"/>
          <w:szCs w:val="24"/>
        </w:rPr>
        <w:t>live</w:t>
      </w:r>
      <w:r w:rsidR="00C72960">
        <w:rPr>
          <w:rFonts w:ascii="Times New Roman" w:hAnsi="Times New Roman" w:cs="Times New Roman"/>
          <w:sz w:val="24"/>
          <w:szCs w:val="24"/>
        </w:rPr>
        <w:t xml:space="preserve">), </w:t>
      </w:r>
      <w:r w:rsidR="00C72960">
        <w:rPr>
          <w:rFonts w:ascii="Times New Roman" w:hAnsi="Times New Roman" w:cs="Times New Roman"/>
          <w:i/>
          <w:sz w:val="24"/>
          <w:szCs w:val="24"/>
        </w:rPr>
        <w:t>youtube</w:t>
      </w:r>
      <w:r w:rsidR="00C72960">
        <w:rPr>
          <w:rFonts w:ascii="Times New Roman" w:hAnsi="Times New Roman" w:cs="Times New Roman"/>
          <w:sz w:val="24"/>
          <w:szCs w:val="24"/>
        </w:rPr>
        <w:t xml:space="preserve">, melalui aplikasi pemutar musik </w:t>
      </w:r>
      <w:r w:rsidR="00C72960">
        <w:rPr>
          <w:rFonts w:ascii="Times New Roman" w:hAnsi="Times New Roman" w:cs="Times New Roman"/>
          <w:i/>
          <w:sz w:val="24"/>
          <w:szCs w:val="24"/>
        </w:rPr>
        <w:t>joox, spotify</w:t>
      </w:r>
      <w:r w:rsidR="00C72960">
        <w:rPr>
          <w:rFonts w:ascii="Times New Roman" w:hAnsi="Times New Roman" w:cs="Times New Roman"/>
          <w:sz w:val="24"/>
          <w:szCs w:val="24"/>
        </w:rPr>
        <w:t xml:space="preserve"> dan sebagainya, </w:t>
      </w:r>
      <w:r w:rsidR="00C72960">
        <w:rPr>
          <w:rFonts w:ascii="Times New Roman" w:hAnsi="Times New Roman" w:cs="Times New Roman"/>
          <w:i/>
          <w:sz w:val="24"/>
          <w:szCs w:val="24"/>
        </w:rPr>
        <w:t xml:space="preserve">instagram, </w:t>
      </w:r>
      <w:r w:rsidR="00C72960">
        <w:rPr>
          <w:rFonts w:ascii="Times New Roman" w:hAnsi="Times New Roman" w:cs="Times New Roman"/>
          <w:sz w:val="24"/>
          <w:szCs w:val="24"/>
        </w:rPr>
        <w:t xml:space="preserve">bahkan melalui </w:t>
      </w:r>
      <w:r w:rsidR="00C72960">
        <w:rPr>
          <w:rFonts w:ascii="Times New Roman" w:hAnsi="Times New Roman" w:cs="Times New Roman"/>
          <w:i/>
          <w:sz w:val="24"/>
          <w:szCs w:val="24"/>
        </w:rPr>
        <w:t xml:space="preserve">platform </w:t>
      </w:r>
      <w:r w:rsidR="00C72960">
        <w:rPr>
          <w:rFonts w:ascii="Times New Roman" w:hAnsi="Times New Roman" w:cs="Times New Roman"/>
          <w:sz w:val="24"/>
          <w:szCs w:val="24"/>
        </w:rPr>
        <w:t xml:space="preserve">yang saat ini sedang naik daun, yaitu </w:t>
      </w:r>
      <w:r w:rsidR="00C72960">
        <w:rPr>
          <w:rFonts w:ascii="Times New Roman" w:hAnsi="Times New Roman" w:cs="Times New Roman"/>
          <w:i/>
          <w:sz w:val="24"/>
          <w:szCs w:val="24"/>
        </w:rPr>
        <w:t>TikTok.</w:t>
      </w:r>
      <w:r w:rsidR="00C72960">
        <w:rPr>
          <w:rFonts w:ascii="Times New Roman" w:hAnsi="Times New Roman" w:cs="Times New Roman"/>
          <w:sz w:val="24"/>
          <w:szCs w:val="24"/>
        </w:rPr>
        <w:t xml:space="preserve"> </w:t>
      </w:r>
      <w:r w:rsidR="00C72960" w:rsidRPr="00C45A4E">
        <w:rPr>
          <w:rFonts w:ascii="Times New Roman" w:hAnsi="Times New Roman" w:cs="Times New Roman"/>
          <w:sz w:val="24"/>
          <w:szCs w:val="24"/>
        </w:rPr>
        <w:t>Berada di masa globalisasi, dengan pesatnya perkembangan teknologi dan ilmu pengetahuan mengakibatkan terjadinya revolusi industri. Revolusi ini membawa konvergensi teknologi yang terdiri atas telekomunikasi, media dan informatika. Pada akhirnya konvergensi inilah yang terbentuk dalam kehidupan sehari-hari manusia, yang kita kenal sebagai internet</w:t>
      </w:r>
      <w:r w:rsidR="00C72960">
        <w:rPr>
          <w:rStyle w:val="FootnoteReference"/>
          <w:rFonts w:ascii="Times New Roman" w:hAnsi="Times New Roman" w:cs="Times New Roman"/>
          <w:sz w:val="24"/>
          <w:szCs w:val="24"/>
        </w:rPr>
        <w:footnoteReference w:id="7"/>
      </w:r>
      <w:r w:rsidR="00C72960" w:rsidRPr="00C45A4E">
        <w:rPr>
          <w:rFonts w:ascii="Times New Roman" w:hAnsi="Times New Roman" w:cs="Times New Roman"/>
          <w:sz w:val="24"/>
          <w:szCs w:val="24"/>
        </w:rPr>
        <w:t xml:space="preserve">. </w:t>
      </w:r>
    </w:p>
    <w:p w14:paraId="3DDF8755" w14:textId="77777777" w:rsidR="00C72960" w:rsidRPr="00114E40" w:rsidRDefault="00C72960" w:rsidP="00114E40">
      <w:pPr>
        <w:pStyle w:val="ListParagraph"/>
        <w:spacing w:after="0" w:line="480" w:lineRule="auto"/>
        <w:ind w:left="0" w:firstLine="993"/>
        <w:jc w:val="both"/>
        <w:rPr>
          <w:rFonts w:ascii="Times New Roman" w:hAnsi="Times New Roman" w:cs="Times New Roman"/>
          <w:sz w:val="24"/>
          <w:szCs w:val="24"/>
        </w:rPr>
      </w:pPr>
      <w:r>
        <w:rPr>
          <w:rFonts w:ascii="Times New Roman" w:hAnsi="Times New Roman" w:cs="Times New Roman"/>
          <w:sz w:val="24"/>
          <w:szCs w:val="24"/>
        </w:rPr>
        <w:t xml:space="preserve">Dapat disimpulkan bahwa dari besarnya pasar musik dan lagu ini menjadi sebuah potensi untuk mendapatkan keuntungan secara materiil dari sebuah karya musik dan lagu. Sehingga dengan timbulnya potensi keuntungan secara materiil inilah yang mendorong para musisi bahkan orang awam sekalipun turut serta dalam bidang industri musik dan lagu ini. </w:t>
      </w:r>
      <w:r w:rsidRPr="00114E40">
        <w:rPr>
          <w:rFonts w:ascii="Times New Roman" w:hAnsi="Times New Roman" w:cs="Times New Roman"/>
          <w:sz w:val="24"/>
          <w:szCs w:val="24"/>
        </w:rPr>
        <w:t xml:space="preserve">Namun, yang perlu diwaspadai dewasa ini ialah dikarenakan persaingan ketat untuk menciptakan sebuah musik ataupun lagu, sering kali ditemukan hasil karya musik atau lagu yang memiliki kesamaan satu sama lain. </w:t>
      </w:r>
      <w:r w:rsidRPr="00114E40">
        <w:rPr>
          <w:rFonts w:ascii="Times New Roman" w:hAnsi="Times New Roman" w:cs="Times New Roman"/>
          <w:sz w:val="24"/>
          <w:szCs w:val="24"/>
        </w:rPr>
        <w:lastRenderedPageBreak/>
        <w:t xml:space="preserve">Baik dari segi judul, konsep maupun notasi dari musik dan/atau lagu tersebut. Kesamaan atau kemiripan sebuah musik dan/atau lagu ini tidak hanya terjadi pada musisi di Indonesia ataupun pada karya musik dan/atau lagu di Indonesia. Akan tetapi, ada beberapa kasus dimana lagu para pencipta lagu di Indonesia memiliki kesamaan dengan karya musik dan/atau lagu dari pencipta di luar negeri. Kesamaan terhadap musik dan/atau lagu ini dapat kita sebut sebagai plagiarisme. </w:t>
      </w:r>
    </w:p>
    <w:p w14:paraId="43579E0C" w14:textId="77777777" w:rsidR="00C72960" w:rsidRDefault="00C72960" w:rsidP="00114E40">
      <w:pPr>
        <w:pStyle w:val="ListParagraph"/>
        <w:spacing w:after="0" w:line="480" w:lineRule="auto"/>
        <w:ind w:left="0" w:firstLine="720"/>
        <w:jc w:val="both"/>
        <w:rPr>
          <w:rFonts w:ascii="Times New Roman" w:hAnsi="Times New Roman" w:cs="Times New Roman"/>
          <w:sz w:val="24"/>
          <w:szCs w:val="24"/>
        </w:rPr>
      </w:pPr>
      <w:r w:rsidRPr="00F77BB7">
        <w:rPr>
          <w:rFonts w:ascii="Times New Roman" w:hAnsi="Times New Roman" w:cs="Times New Roman"/>
          <w:sz w:val="24"/>
          <w:szCs w:val="24"/>
        </w:rPr>
        <w:t>Beberapa tindakan plagiarisme yang pernah terjadi di Indonesia di antaranya yait</w:t>
      </w:r>
      <w:r>
        <w:rPr>
          <w:rFonts w:ascii="Times New Roman" w:hAnsi="Times New Roman" w:cs="Times New Roman"/>
          <w:sz w:val="24"/>
          <w:szCs w:val="24"/>
        </w:rPr>
        <w:t>u :</w:t>
      </w:r>
    </w:p>
    <w:p w14:paraId="135707DB" w14:textId="77777777" w:rsidR="00C72960" w:rsidRPr="00111E92" w:rsidRDefault="00C72960">
      <w:pPr>
        <w:pStyle w:val="ListParagraph"/>
        <w:numPr>
          <w:ilvl w:val="0"/>
          <w:numId w:val="74"/>
        </w:numPr>
        <w:spacing w:after="0" w:line="480" w:lineRule="auto"/>
        <w:jc w:val="both"/>
        <w:rPr>
          <w:rFonts w:ascii="Times New Roman" w:hAnsi="Times New Roman" w:cs="Times New Roman"/>
          <w:color w:val="FF0000"/>
          <w:sz w:val="24"/>
          <w:szCs w:val="24"/>
          <w:rPrChange w:id="66" w:author="budi agus Riswandi" w:date="2021-07-26T11:24:00Z">
            <w:rPr>
              <w:rFonts w:ascii="Times New Roman" w:hAnsi="Times New Roman" w:cs="Times New Roman"/>
              <w:sz w:val="24"/>
              <w:szCs w:val="24"/>
            </w:rPr>
          </w:rPrChange>
        </w:rPr>
        <w:pPrChange w:id="67" w:author="budi agus Riswandi" w:date="2021-07-26T11:24:00Z">
          <w:pPr>
            <w:pStyle w:val="ListParagraph"/>
            <w:numPr>
              <w:numId w:val="4"/>
            </w:numPr>
            <w:spacing w:after="0" w:line="480" w:lineRule="auto"/>
            <w:ind w:left="0" w:firstLine="709"/>
            <w:jc w:val="both"/>
          </w:pPr>
        </w:pPrChange>
      </w:pPr>
      <w:r w:rsidRPr="00111E92">
        <w:rPr>
          <w:rFonts w:ascii="Times New Roman" w:hAnsi="Times New Roman" w:cs="Times New Roman"/>
          <w:color w:val="FF0000"/>
          <w:sz w:val="24"/>
          <w:szCs w:val="24"/>
          <w:rPrChange w:id="68" w:author="budi agus Riswandi" w:date="2021-07-26T11:24:00Z">
            <w:rPr>
              <w:rFonts w:ascii="Times New Roman" w:hAnsi="Times New Roman" w:cs="Times New Roman"/>
              <w:sz w:val="24"/>
              <w:szCs w:val="24"/>
            </w:rPr>
          </w:rPrChange>
        </w:rPr>
        <w:t xml:space="preserve">Kasus plagiarisme yang baru pada tahun 2020 ini terjadi yaitu kasus plagiarisme yang dilakukan oleh Rahmawati Kekeyi Putri Cantikka yang merupakan seorang </w:t>
      </w:r>
      <w:r w:rsidRPr="00111E92">
        <w:rPr>
          <w:rFonts w:ascii="Times New Roman" w:hAnsi="Times New Roman" w:cs="Times New Roman"/>
          <w:i/>
          <w:color w:val="FF0000"/>
          <w:sz w:val="24"/>
          <w:szCs w:val="24"/>
          <w:rPrChange w:id="69" w:author="budi agus Riswandi" w:date="2021-07-26T11:24:00Z">
            <w:rPr>
              <w:rFonts w:ascii="Times New Roman" w:hAnsi="Times New Roman" w:cs="Times New Roman"/>
              <w:i/>
              <w:sz w:val="24"/>
              <w:szCs w:val="24"/>
            </w:rPr>
          </w:rPrChange>
        </w:rPr>
        <w:t>youtuber</w:t>
      </w:r>
      <w:r w:rsidRPr="00111E92">
        <w:rPr>
          <w:rFonts w:ascii="Times New Roman" w:hAnsi="Times New Roman" w:cs="Times New Roman"/>
          <w:color w:val="FF0000"/>
          <w:sz w:val="24"/>
          <w:szCs w:val="24"/>
          <w:rPrChange w:id="70" w:author="budi agus Riswandi" w:date="2021-07-26T11:24:00Z">
            <w:rPr>
              <w:rFonts w:ascii="Times New Roman" w:hAnsi="Times New Roman" w:cs="Times New Roman"/>
              <w:sz w:val="24"/>
              <w:szCs w:val="24"/>
            </w:rPr>
          </w:rPrChange>
        </w:rPr>
        <w:t>. Rahmawati atau Kekeyi ini merilis sebuah lagu dengan judul “</w:t>
      </w:r>
      <w:r w:rsidRPr="00111E92">
        <w:rPr>
          <w:rFonts w:ascii="Times New Roman" w:hAnsi="Times New Roman" w:cs="Times New Roman"/>
          <w:i/>
          <w:color w:val="FF0000"/>
          <w:sz w:val="24"/>
          <w:szCs w:val="24"/>
          <w:rPrChange w:id="71" w:author="budi agus Riswandi" w:date="2021-07-26T11:24:00Z">
            <w:rPr>
              <w:rFonts w:ascii="Times New Roman" w:hAnsi="Times New Roman" w:cs="Times New Roman"/>
              <w:i/>
              <w:sz w:val="24"/>
              <w:szCs w:val="24"/>
            </w:rPr>
          </w:rPrChange>
        </w:rPr>
        <w:t>Keke Bukan Boneka”</w:t>
      </w:r>
      <w:r w:rsidRPr="00111E92">
        <w:rPr>
          <w:rFonts w:ascii="Times New Roman" w:hAnsi="Times New Roman" w:cs="Times New Roman"/>
          <w:color w:val="FF0000"/>
          <w:sz w:val="24"/>
          <w:szCs w:val="24"/>
          <w:rPrChange w:id="72" w:author="budi agus Riswandi" w:date="2021-07-26T11:24:00Z">
            <w:rPr>
              <w:rFonts w:ascii="Times New Roman" w:hAnsi="Times New Roman" w:cs="Times New Roman"/>
              <w:sz w:val="24"/>
              <w:szCs w:val="24"/>
            </w:rPr>
          </w:rPrChange>
        </w:rPr>
        <w:t xml:space="preserve"> yang kemudian diprotes oleh Rini Wulandari sebagai penyanyi dari lagu yang memiliki judul hampir sama yaitu “</w:t>
      </w:r>
      <w:r w:rsidRPr="00111E92">
        <w:rPr>
          <w:rFonts w:ascii="Times New Roman" w:hAnsi="Times New Roman" w:cs="Times New Roman"/>
          <w:i/>
          <w:color w:val="FF0000"/>
          <w:sz w:val="24"/>
          <w:szCs w:val="24"/>
          <w:rPrChange w:id="73" w:author="budi agus Riswandi" w:date="2021-07-26T11:24:00Z">
            <w:rPr>
              <w:rFonts w:ascii="Times New Roman" w:hAnsi="Times New Roman" w:cs="Times New Roman"/>
              <w:i/>
              <w:sz w:val="24"/>
              <w:szCs w:val="24"/>
            </w:rPr>
          </w:rPrChange>
        </w:rPr>
        <w:t>Aku Bukan Boneka</w:t>
      </w:r>
      <w:r w:rsidRPr="00111E92">
        <w:rPr>
          <w:rFonts w:ascii="Times New Roman" w:hAnsi="Times New Roman" w:cs="Times New Roman"/>
          <w:color w:val="FF0000"/>
          <w:sz w:val="24"/>
          <w:szCs w:val="24"/>
          <w:rPrChange w:id="74" w:author="budi agus Riswandi" w:date="2021-07-26T11:24:00Z">
            <w:rPr>
              <w:rFonts w:ascii="Times New Roman" w:hAnsi="Times New Roman" w:cs="Times New Roman"/>
              <w:sz w:val="24"/>
              <w:szCs w:val="24"/>
            </w:rPr>
          </w:rPrChange>
        </w:rPr>
        <w:t>” serta sang pencipta lagu tersebut yaitu Novi Umar</w:t>
      </w:r>
      <w:commentRangeStart w:id="75"/>
      <w:r w:rsidRPr="00111E92">
        <w:rPr>
          <w:rStyle w:val="FootnoteReference"/>
          <w:rFonts w:ascii="Times New Roman" w:hAnsi="Times New Roman" w:cs="Times New Roman"/>
          <w:color w:val="FF0000"/>
          <w:sz w:val="24"/>
          <w:szCs w:val="24"/>
          <w:rPrChange w:id="76" w:author="budi agus Riswandi" w:date="2021-07-26T11:24:00Z">
            <w:rPr>
              <w:rStyle w:val="FootnoteReference"/>
              <w:rFonts w:ascii="Times New Roman" w:hAnsi="Times New Roman" w:cs="Times New Roman"/>
              <w:sz w:val="24"/>
              <w:szCs w:val="24"/>
            </w:rPr>
          </w:rPrChange>
        </w:rPr>
        <w:footnoteReference w:id="8"/>
      </w:r>
      <w:commentRangeEnd w:id="75"/>
      <w:r w:rsidR="00111E92">
        <w:rPr>
          <w:rStyle w:val="CommentReference"/>
        </w:rPr>
        <w:commentReference w:id="75"/>
      </w:r>
      <w:r w:rsidRPr="00111E92">
        <w:rPr>
          <w:rFonts w:ascii="Times New Roman" w:hAnsi="Times New Roman" w:cs="Times New Roman"/>
          <w:color w:val="FF0000"/>
          <w:sz w:val="24"/>
          <w:szCs w:val="24"/>
          <w:rPrChange w:id="77" w:author="budi agus Riswandi" w:date="2021-07-26T11:24:00Z">
            <w:rPr>
              <w:rFonts w:ascii="Times New Roman" w:hAnsi="Times New Roman" w:cs="Times New Roman"/>
              <w:sz w:val="24"/>
              <w:szCs w:val="24"/>
            </w:rPr>
          </w:rPrChange>
        </w:rPr>
        <w:t xml:space="preserve">. </w:t>
      </w:r>
    </w:p>
    <w:p w14:paraId="0CD519B4" w14:textId="77777777" w:rsidR="00C72960" w:rsidRDefault="00C72960" w:rsidP="00114E40">
      <w:pPr>
        <w:pStyle w:val="ListParagraph"/>
        <w:numPr>
          <w:ilvl w:val="0"/>
          <w:numId w:val="4"/>
        </w:numPr>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Kasus Coldplay vs Joe Satriani yang pada tahun 2008 juga turut bersengketa masalah plagiarisme lagu. Dimana lagu “</w:t>
      </w:r>
      <w:r>
        <w:rPr>
          <w:rFonts w:ascii="Times New Roman" w:hAnsi="Times New Roman" w:cs="Times New Roman"/>
          <w:i/>
          <w:sz w:val="24"/>
          <w:szCs w:val="24"/>
        </w:rPr>
        <w:t xml:space="preserve">Viva La </w:t>
      </w:r>
      <w:r w:rsidRPr="00B84517">
        <w:rPr>
          <w:rFonts w:ascii="Times New Roman" w:hAnsi="Times New Roman" w:cs="Times New Roman"/>
          <w:sz w:val="24"/>
          <w:szCs w:val="24"/>
        </w:rPr>
        <w:t>Vida</w:t>
      </w:r>
      <w:r>
        <w:rPr>
          <w:rFonts w:ascii="Times New Roman" w:hAnsi="Times New Roman" w:cs="Times New Roman"/>
          <w:sz w:val="24"/>
          <w:szCs w:val="24"/>
        </w:rPr>
        <w:t xml:space="preserve">” karya Coldplay memiliki kemiripan dengan lagu dari </w:t>
      </w:r>
      <w:r w:rsidRPr="00B84517">
        <w:rPr>
          <w:rFonts w:ascii="Times New Roman" w:hAnsi="Times New Roman" w:cs="Times New Roman"/>
          <w:sz w:val="24"/>
          <w:szCs w:val="24"/>
        </w:rPr>
        <w:t>Joe</w:t>
      </w:r>
      <w:r>
        <w:rPr>
          <w:rFonts w:ascii="Times New Roman" w:hAnsi="Times New Roman" w:cs="Times New Roman"/>
          <w:sz w:val="24"/>
          <w:szCs w:val="24"/>
        </w:rPr>
        <w:t xml:space="preserve"> Satriani yang berjudul </w:t>
      </w:r>
      <w:r>
        <w:rPr>
          <w:rFonts w:ascii="Times New Roman" w:hAnsi="Times New Roman" w:cs="Times New Roman"/>
          <w:i/>
          <w:sz w:val="24"/>
          <w:szCs w:val="24"/>
        </w:rPr>
        <w:t>“If I could Fly”</w:t>
      </w:r>
      <w:r>
        <w:rPr>
          <w:rFonts w:ascii="Times New Roman" w:hAnsi="Times New Roman" w:cs="Times New Roman"/>
          <w:sz w:val="24"/>
          <w:szCs w:val="24"/>
        </w:rPr>
        <w:t xml:space="preserve">. Dari eksperimen yang dilakukan oleh beberapa orang, ditemukan beberapa melodi serta </w:t>
      </w:r>
      <w:r>
        <w:rPr>
          <w:rFonts w:ascii="Times New Roman" w:hAnsi="Times New Roman" w:cs="Times New Roman"/>
          <w:i/>
          <w:sz w:val="24"/>
          <w:szCs w:val="24"/>
        </w:rPr>
        <w:t>chord progression</w:t>
      </w:r>
      <w:r>
        <w:rPr>
          <w:rFonts w:ascii="Times New Roman" w:hAnsi="Times New Roman" w:cs="Times New Roman"/>
          <w:sz w:val="24"/>
          <w:szCs w:val="24"/>
        </w:rPr>
        <w:t xml:space="preserve"> dari kedua lagu tersebut yang memiliki kemiripan. Coldplay pada saat itu membantah dan mengatakan bahwa kemiripan tersebut </w:t>
      </w:r>
      <w:r>
        <w:rPr>
          <w:rFonts w:ascii="Times New Roman" w:hAnsi="Times New Roman" w:cs="Times New Roman"/>
          <w:sz w:val="24"/>
          <w:szCs w:val="24"/>
        </w:rPr>
        <w:lastRenderedPageBreak/>
        <w:t xml:space="preserve">merupakan kebetulan saja. Kasus ini pun kemudian dibawa Joe Satriani ke ranah hukum sehari setelah Coldplay menerima tujuh nominasi </w:t>
      </w:r>
      <w:r>
        <w:rPr>
          <w:rFonts w:ascii="Times New Roman" w:hAnsi="Times New Roman" w:cs="Times New Roman"/>
          <w:i/>
          <w:sz w:val="24"/>
          <w:szCs w:val="24"/>
        </w:rPr>
        <w:t>Grammy Award</w:t>
      </w:r>
      <w:r>
        <w:rPr>
          <w:rStyle w:val="FootnoteReference"/>
          <w:rFonts w:ascii="Times New Roman" w:hAnsi="Times New Roman" w:cs="Times New Roman"/>
          <w:i/>
          <w:sz w:val="24"/>
          <w:szCs w:val="24"/>
        </w:rPr>
        <w:footnoteReference w:id="9"/>
      </w:r>
      <w:r>
        <w:rPr>
          <w:rFonts w:ascii="Times New Roman" w:hAnsi="Times New Roman" w:cs="Times New Roman"/>
          <w:sz w:val="24"/>
          <w:szCs w:val="24"/>
        </w:rPr>
        <w:t>.</w:t>
      </w:r>
    </w:p>
    <w:p w14:paraId="6647CA42" w14:textId="77777777" w:rsidR="00C72960" w:rsidRDefault="00C72960" w:rsidP="00114E40">
      <w:pPr>
        <w:pStyle w:val="ListParagraph"/>
        <w:numPr>
          <w:ilvl w:val="0"/>
          <w:numId w:val="4"/>
        </w:numPr>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Kasus kemiripan intro lagu “</w:t>
      </w:r>
      <w:r>
        <w:rPr>
          <w:rFonts w:ascii="Times New Roman" w:hAnsi="Times New Roman" w:cs="Times New Roman"/>
          <w:i/>
          <w:sz w:val="24"/>
          <w:szCs w:val="24"/>
        </w:rPr>
        <w:t>Dark house</w:t>
      </w:r>
      <w:r>
        <w:rPr>
          <w:rFonts w:ascii="Times New Roman" w:hAnsi="Times New Roman" w:cs="Times New Roman"/>
          <w:sz w:val="24"/>
          <w:szCs w:val="24"/>
        </w:rPr>
        <w:t>” milik Katy Perry dengan lagu Nike Ardila yang berjudul “Tinggallah Ku Sendiri”. Namun belum ada tindak lanjut hingga jalur hukum dikarenakan kesamaan hanya pada intro dan iramanya saja</w:t>
      </w:r>
      <w:r>
        <w:rPr>
          <w:rStyle w:val="FootnoteReference"/>
          <w:rFonts w:ascii="Times New Roman" w:hAnsi="Times New Roman" w:cs="Times New Roman"/>
          <w:sz w:val="24"/>
          <w:szCs w:val="24"/>
        </w:rPr>
        <w:footnoteReference w:id="10"/>
      </w:r>
      <w:r>
        <w:rPr>
          <w:rFonts w:ascii="Times New Roman" w:hAnsi="Times New Roman" w:cs="Times New Roman"/>
          <w:sz w:val="24"/>
          <w:szCs w:val="24"/>
        </w:rPr>
        <w:t>.</w:t>
      </w:r>
    </w:p>
    <w:p w14:paraId="6B2724D5" w14:textId="77777777" w:rsidR="00C72960" w:rsidRDefault="00C72960" w:rsidP="00114E40">
      <w:pPr>
        <w:pStyle w:val="ListParagraph"/>
        <w:numPr>
          <w:ilvl w:val="0"/>
          <w:numId w:val="4"/>
        </w:numPr>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Kasus yang sama terhadap judul lagu “</w:t>
      </w:r>
      <w:r>
        <w:rPr>
          <w:rFonts w:ascii="Times New Roman" w:hAnsi="Times New Roman" w:cs="Times New Roman"/>
          <w:i/>
          <w:sz w:val="24"/>
          <w:szCs w:val="24"/>
        </w:rPr>
        <w:t>Dark house</w:t>
      </w:r>
      <w:r>
        <w:rPr>
          <w:rFonts w:ascii="Times New Roman" w:hAnsi="Times New Roman" w:cs="Times New Roman"/>
          <w:sz w:val="24"/>
          <w:szCs w:val="24"/>
        </w:rPr>
        <w:t>” milik Katy Perry digugat ke Pengadilan karena terbukti melakukan plagiasi lagu “</w:t>
      </w:r>
      <w:r>
        <w:rPr>
          <w:rFonts w:ascii="Times New Roman" w:hAnsi="Times New Roman" w:cs="Times New Roman"/>
          <w:i/>
          <w:sz w:val="24"/>
          <w:szCs w:val="24"/>
        </w:rPr>
        <w:t>Joyful Noise</w:t>
      </w:r>
      <w:r>
        <w:rPr>
          <w:rFonts w:ascii="Times New Roman" w:hAnsi="Times New Roman" w:cs="Times New Roman"/>
          <w:sz w:val="24"/>
          <w:szCs w:val="24"/>
        </w:rPr>
        <w:t>” milik Marcus Gray. Pihak Katy Perry harus mengganti rugi sebesar US$2,7 juta atau senilai dengan Rp. 39,5 miliar. Tidak hanya label Katy Perry yang bertanggung jawab, hal ini juga menyeret para penggarap lagu “</w:t>
      </w:r>
      <w:r>
        <w:rPr>
          <w:rFonts w:ascii="Times New Roman" w:hAnsi="Times New Roman" w:cs="Times New Roman"/>
          <w:i/>
          <w:sz w:val="24"/>
          <w:szCs w:val="24"/>
        </w:rPr>
        <w:t xml:space="preserve">Dark </w:t>
      </w:r>
      <w:r w:rsidRPr="00767335">
        <w:rPr>
          <w:rFonts w:ascii="Times New Roman" w:hAnsi="Times New Roman" w:cs="Times New Roman"/>
          <w:sz w:val="24"/>
          <w:szCs w:val="24"/>
        </w:rPr>
        <w:t>House</w:t>
      </w:r>
      <w:r>
        <w:rPr>
          <w:rFonts w:ascii="Times New Roman" w:hAnsi="Times New Roman" w:cs="Times New Roman"/>
          <w:sz w:val="24"/>
          <w:szCs w:val="24"/>
        </w:rPr>
        <w:t xml:space="preserve">” tersebut </w:t>
      </w:r>
      <w:r w:rsidRPr="00767335">
        <w:rPr>
          <w:rFonts w:ascii="Times New Roman" w:hAnsi="Times New Roman" w:cs="Times New Roman"/>
          <w:sz w:val="24"/>
          <w:szCs w:val="24"/>
        </w:rPr>
        <w:t>yang</w:t>
      </w:r>
      <w:r>
        <w:rPr>
          <w:rFonts w:ascii="Times New Roman" w:hAnsi="Times New Roman" w:cs="Times New Roman"/>
          <w:sz w:val="24"/>
          <w:szCs w:val="24"/>
        </w:rPr>
        <w:t xml:space="preserve"> terdiri dari 6 orang termasuk Katy Perry sendiri yang hanya mengambil bagian dalam pembuatan lirik. Kuasa hukum Marcus Gray mengatakan bahwa gugatan lagu tersebut mencakup 45 persen dari “</w:t>
      </w:r>
      <w:r>
        <w:rPr>
          <w:rFonts w:ascii="Times New Roman" w:hAnsi="Times New Roman" w:cs="Times New Roman"/>
          <w:i/>
          <w:sz w:val="24"/>
          <w:szCs w:val="24"/>
        </w:rPr>
        <w:t xml:space="preserve">Dark House” </w:t>
      </w:r>
      <w:r>
        <w:rPr>
          <w:rFonts w:ascii="Times New Roman" w:hAnsi="Times New Roman" w:cs="Times New Roman"/>
          <w:sz w:val="24"/>
          <w:szCs w:val="24"/>
        </w:rPr>
        <w:t>sehingga penggugat berhak atas pendapatan dari lagu tersebut sebanyak 45%</w:t>
      </w:r>
      <w:r>
        <w:rPr>
          <w:rStyle w:val="FootnoteReference"/>
          <w:rFonts w:ascii="Times New Roman" w:hAnsi="Times New Roman" w:cs="Times New Roman"/>
          <w:sz w:val="24"/>
          <w:szCs w:val="24"/>
        </w:rPr>
        <w:footnoteReference w:id="11"/>
      </w:r>
      <w:r>
        <w:rPr>
          <w:rFonts w:ascii="Times New Roman" w:hAnsi="Times New Roman" w:cs="Times New Roman"/>
          <w:sz w:val="24"/>
          <w:szCs w:val="24"/>
        </w:rPr>
        <w:t xml:space="preserve">. </w:t>
      </w:r>
    </w:p>
    <w:p w14:paraId="57BCFDEF" w14:textId="77777777" w:rsidR="00C72960" w:rsidRDefault="00C72960" w:rsidP="00114E40">
      <w:pPr>
        <w:pStyle w:val="ListParagraph"/>
        <w:numPr>
          <w:ilvl w:val="0"/>
          <w:numId w:val="4"/>
        </w:numPr>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Lagu “Pusing Pala Barbie” yang dibawakan oleh grup vokal Putri Bahar ini dianggap memplagiasi lagu “</w:t>
      </w:r>
      <w:r>
        <w:rPr>
          <w:rFonts w:ascii="Times New Roman" w:hAnsi="Times New Roman" w:cs="Times New Roman"/>
          <w:i/>
          <w:sz w:val="24"/>
          <w:szCs w:val="24"/>
        </w:rPr>
        <w:t>All About That Bass</w:t>
      </w:r>
      <w:r>
        <w:rPr>
          <w:rFonts w:ascii="Times New Roman" w:hAnsi="Times New Roman" w:cs="Times New Roman"/>
          <w:sz w:val="24"/>
          <w:szCs w:val="24"/>
        </w:rPr>
        <w:t xml:space="preserve">” milik Meghan Trainor. Jika didengarkan secara keseluruhan, lagu “Pusing Pala Barbie” dapat dianggap </w:t>
      </w:r>
      <w:r>
        <w:rPr>
          <w:rFonts w:ascii="Times New Roman" w:hAnsi="Times New Roman" w:cs="Times New Roman"/>
          <w:sz w:val="24"/>
          <w:szCs w:val="24"/>
        </w:rPr>
        <w:lastRenderedPageBreak/>
        <w:t>memiliki nada yang sama persis, hanya berbeda di lirik dan juga tambahan ritme kendang. Namun, tidak ada tindak lanjut apapun terhadap tindakan plagiasi ini</w:t>
      </w:r>
      <w:r>
        <w:rPr>
          <w:rStyle w:val="FootnoteReference"/>
          <w:rFonts w:ascii="Times New Roman" w:hAnsi="Times New Roman" w:cs="Times New Roman"/>
          <w:sz w:val="24"/>
          <w:szCs w:val="24"/>
        </w:rPr>
        <w:footnoteReference w:id="12"/>
      </w:r>
      <w:r>
        <w:rPr>
          <w:rFonts w:ascii="Times New Roman" w:hAnsi="Times New Roman" w:cs="Times New Roman"/>
          <w:sz w:val="24"/>
          <w:szCs w:val="24"/>
        </w:rPr>
        <w:t xml:space="preserve">. </w:t>
      </w:r>
    </w:p>
    <w:p w14:paraId="08668BB9" w14:textId="77777777" w:rsidR="00C72960" w:rsidRDefault="00C72960" w:rsidP="00114E40">
      <w:pPr>
        <w:pStyle w:val="ListParagraph"/>
        <w:spacing w:after="0" w:line="480" w:lineRule="auto"/>
        <w:ind w:left="0" w:firstLine="709"/>
        <w:jc w:val="both"/>
        <w:rPr>
          <w:rFonts w:ascii="Times New Roman" w:hAnsi="Times New Roman" w:cs="Times New Roman"/>
          <w:sz w:val="24"/>
          <w:szCs w:val="24"/>
        </w:rPr>
      </w:pPr>
      <w:r w:rsidRPr="0070187F">
        <w:rPr>
          <w:rFonts w:ascii="Times New Roman" w:hAnsi="Times New Roman" w:cs="Times New Roman"/>
          <w:sz w:val="24"/>
          <w:szCs w:val="24"/>
        </w:rPr>
        <w:t>Dari beberapa kasus di</w:t>
      </w:r>
      <w:ins w:id="78" w:author="budi agus Riswandi" w:date="2021-07-26T11:25:00Z">
        <w:r w:rsidR="00111E92">
          <w:rPr>
            <w:rFonts w:ascii="Times New Roman" w:hAnsi="Times New Roman" w:cs="Times New Roman"/>
            <w:sz w:val="24"/>
            <w:szCs w:val="24"/>
          </w:rPr>
          <w:t xml:space="preserve"> </w:t>
        </w:r>
      </w:ins>
      <w:r w:rsidRPr="0070187F">
        <w:rPr>
          <w:rFonts w:ascii="Times New Roman" w:hAnsi="Times New Roman" w:cs="Times New Roman"/>
          <w:sz w:val="24"/>
          <w:szCs w:val="24"/>
        </w:rPr>
        <w:t xml:space="preserve">atas, dapat terlihat bahwa plagiarisme tidak hanya terjadi di Indonesia, akan tetapi di luar negeri pun terdapat kasus plagiarisme. </w:t>
      </w:r>
      <w:r>
        <w:rPr>
          <w:rFonts w:ascii="Times New Roman" w:hAnsi="Times New Roman" w:cs="Times New Roman"/>
          <w:sz w:val="24"/>
          <w:szCs w:val="24"/>
        </w:rPr>
        <w:t xml:space="preserve">Plagiarisme dapat dikatakan sebagai usaha orang lain selain daripada pemegang hak cipta untuk memperoleh keuntungan dari karya orang lain dengan mengambil sebagian ataupun seluruh  karya intelektual orang lain tanpa seizin dari pemegang atau pemilik hak cipta tersebut. Plagiarisme termasuk sebagai tindakan yang dapat merugikan pemegang hak cipta, baik dari segi hak moral maupun hak ekonominya. </w:t>
      </w:r>
    </w:p>
    <w:p w14:paraId="610B0023" w14:textId="77777777" w:rsidR="00C72960" w:rsidRDefault="00C72960" w:rsidP="00114E40">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Dalam Undang-Undang Nomor 28 Tahun 2014 tentang Hak Cipta itu sendiri tidak terdapat definisi plagiarisme. Namun dapat kita jumpai pada definisi pembajakan yang terdapat pada Pasal 1 Angka 23 yang berbunyi “Pembajakan adalah Penggandaan Ciptaan dan/atau produk Hak Terkait secara tidak sah dan pendistribusian barang hasil penggandaan dimaksud secara luas untuk memperoleh keuntungan ekonomi". Selain itu, definisi plagiarisme  dapat kita lihat di</w:t>
      </w:r>
      <w:r w:rsidR="006E0725">
        <w:rPr>
          <w:rFonts w:ascii="Times New Roman" w:hAnsi="Times New Roman" w:cs="Times New Roman"/>
          <w:sz w:val="24"/>
          <w:szCs w:val="24"/>
        </w:rPr>
        <w:t xml:space="preserve"> </w:t>
      </w:r>
      <w:r>
        <w:rPr>
          <w:rFonts w:ascii="Times New Roman" w:hAnsi="Times New Roman" w:cs="Times New Roman"/>
          <w:sz w:val="24"/>
          <w:szCs w:val="24"/>
        </w:rPr>
        <w:t xml:space="preserve">dalam </w:t>
      </w:r>
      <w:r>
        <w:rPr>
          <w:rFonts w:ascii="Times New Roman" w:hAnsi="Times New Roman" w:cs="Times New Roman"/>
          <w:i/>
          <w:sz w:val="24"/>
          <w:szCs w:val="24"/>
        </w:rPr>
        <w:t>WIPO Glossary of Terms Of The Law Of Copyright and Neighboring Rights</w:t>
      </w:r>
      <w:r>
        <w:rPr>
          <w:rStyle w:val="FootnoteReference"/>
          <w:rFonts w:ascii="Times New Roman" w:hAnsi="Times New Roman" w:cs="Times New Roman"/>
          <w:i/>
          <w:sz w:val="24"/>
          <w:szCs w:val="24"/>
        </w:rPr>
        <w:footnoteReference w:id="13"/>
      </w:r>
      <w:r>
        <w:rPr>
          <w:rFonts w:ascii="Times New Roman" w:hAnsi="Times New Roman" w:cs="Times New Roman"/>
          <w:sz w:val="24"/>
          <w:szCs w:val="24"/>
        </w:rPr>
        <w:t>, yaitu :</w:t>
      </w:r>
    </w:p>
    <w:p w14:paraId="7E1126F0" w14:textId="77777777" w:rsidR="00C72960" w:rsidRDefault="00C72960" w:rsidP="00C72960">
      <w:pPr>
        <w:spacing w:after="0" w:line="240" w:lineRule="auto"/>
        <w:ind w:left="993" w:right="424" w:firstLine="709"/>
        <w:jc w:val="both"/>
        <w:rPr>
          <w:rFonts w:ascii="Times New Roman" w:hAnsi="Times New Roman" w:cs="Times New Roman"/>
          <w:sz w:val="24"/>
          <w:szCs w:val="24"/>
        </w:rPr>
      </w:pPr>
      <w:r w:rsidRPr="00107879">
        <w:rPr>
          <w:rFonts w:ascii="Times New Roman" w:hAnsi="Times New Roman" w:cs="Times New Roman"/>
          <w:i/>
          <w:sz w:val="24"/>
          <w:szCs w:val="24"/>
        </w:rPr>
        <w:t>“</w:t>
      </w:r>
      <w:r w:rsidRPr="00107879">
        <w:rPr>
          <w:rFonts w:ascii="Times New Roman" w:hAnsi="Times New Roman" w:cs="Times New Roman"/>
          <w:sz w:val="24"/>
          <w:szCs w:val="24"/>
        </w:rPr>
        <w:t xml:space="preserve">Generally understood as the act of offering or presenting as one's own the *work of another, wholly or partly, in a more or less altered *form or context. The person so doing is called a plagiarist; he is guilty of deception and, in the case of works protected by </w:t>
      </w:r>
      <w:r w:rsidRPr="00107879">
        <w:rPr>
          <w:rFonts w:ascii="Times New Roman" w:hAnsi="Times New Roman" w:cs="Times New Roman"/>
          <w:sz w:val="24"/>
          <w:szCs w:val="24"/>
        </w:rPr>
        <w:lastRenderedPageBreak/>
        <w:t xml:space="preserve">*copyright, also of *infringement of copyright. Plagiarism is not to be confused with the *free use of mere ideas or methods of *creation taken over from another work when creating a new original one. On the other hand, plagiarism is not generally understood as being restricted to cases of formal similarity; to *make a work available to the public which is an *adaptation of the contents of works of others in new forms of literary or artistic *expression and pass it off as if it were one's own *original work is likewise plagiarism, provided the contents so adapted do not form part of a well-known cultural </w:t>
      </w:r>
      <w:commentRangeStart w:id="79"/>
      <w:r w:rsidRPr="00107879">
        <w:rPr>
          <w:rFonts w:ascii="Times New Roman" w:hAnsi="Times New Roman" w:cs="Times New Roman"/>
          <w:sz w:val="24"/>
          <w:szCs w:val="24"/>
        </w:rPr>
        <w:t>heritage</w:t>
      </w:r>
      <w:commentRangeEnd w:id="79"/>
      <w:r w:rsidR="00111E92">
        <w:rPr>
          <w:rStyle w:val="CommentReference"/>
        </w:rPr>
        <w:commentReference w:id="79"/>
      </w:r>
      <w:r w:rsidRPr="00107879">
        <w:rPr>
          <w:rFonts w:ascii="Times New Roman" w:hAnsi="Times New Roman" w:cs="Times New Roman"/>
          <w:sz w:val="24"/>
          <w:szCs w:val="24"/>
        </w:rPr>
        <w:t>”</w:t>
      </w:r>
    </w:p>
    <w:p w14:paraId="730FB86D" w14:textId="77777777" w:rsidR="00114E40" w:rsidRPr="00107879" w:rsidRDefault="00114E40" w:rsidP="00C72960">
      <w:pPr>
        <w:spacing w:after="0" w:line="240" w:lineRule="auto"/>
        <w:ind w:left="993" w:right="424" w:firstLine="709"/>
        <w:jc w:val="both"/>
        <w:rPr>
          <w:rFonts w:ascii="Times New Roman" w:hAnsi="Times New Roman" w:cs="Times New Roman"/>
          <w:sz w:val="24"/>
          <w:szCs w:val="24"/>
        </w:rPr>
      </w:pPr>
    </w:p>
    <w:p w14:paraId="3D231586" w14:textId="77777777" w:rsidR="00C72960" w:rsidRDefault="00C72960" w:rsidP="00114E40">
      <w:pPr>
        <w:spacing w:after="0" w:line="480" w:lineRule="auto"/>
        <w:ind w:right="-1" w:firstLine="709"/>
        <w:jc w:val="both"/>
        <w:rPr>
          <w:rFonts w:ascii="Times New Roman" w:hAnsi="Times New Roman" w:cs="Times New Roman"/>
          <w:i/>
          <w:sz w:val="24"/>
          <w:szCs w:val="24"/>
        </w:rPr>
      </w:pPr>
      <w:r>
        <w:rPr>
          <w:rFonts w:ascii="Times New Roman" w:hAnsi="Times New Roman" w:cs="Times New Roman"/>
          <w:sz w:val="24"/>
          <w:szCs w:val="24"/>
        </w:rPr>
        <w:t xml:space="preserve">Dengan kata lain, plagiarisme menurut definisi dari </w:t>
      </w:r>
      <w:r>
        <w:rPr>
          <w:rFonts w:ascii="Times New Roman" w:hAnsi="Times New Roman" w:cs="Times New Roman"/>
          <w:i/>
          <w:sz w:val="24"/>
          <w:szCs w:val="24"/>
        </w:rPr>
        <w:t>World Intellectual Property Organization (WIPO)</w:t>
      </w:r>
      <w:r>
        <w:rPr>
          <w:rFonts w:ascii="Times New Roman" w:hAnsi="Times New Roman" w:cs="Times New Roman"/>
          <w:sz w:val="24"/>
          <w:szCs w:val="24"/>
        </w:rPr>
        <w:t xml:space="preserve"> ialah tindakan mempersembahkan sebagian atau seluruh karya milik orang dengan sedikit banyak mengubah konteks dari karya tersebut dan menyebarkannya seolah-olah itu adalah karya sendiri. Kata plagiarisme itu sendiri juga termasuk kedalam salah satu tindakan pelanggaran hak cipta menurut </w:t>
      </w:r>
      <w:r>
        <w:rPr>
          <w:rFonts w:ascii="Times New Roman" w:hAnsi="Times New Roman" w:cs="Times New Roman"/>
          <w:i/>
          <w:sz w:val="24"/>
          <w:szCs w:val="24"/>
        </w:rPr>
        <w:t>WIPO</w:t>
      </w:r>
      <w:r>
        <w:rPr>
          <w:rStyle w:val="FootnoteReference"/>
          <w:rFonts w:ascii="Times New Roman" w:hAnsi="Times New Roman" w:cs="Times New Roman"/>
          <w:sz w:val="24"/>
          <w:szCs w:val="24"/>
        </w:rPr>
        <w:footnoteReference w:id="14"/>
      </w:r>
      <w:r>
        <w:rPr>
          <w:rFonts w:ascii="Times New Roman" w:hAnsi="Times New Roman" w:cs="Times New Roman"/>
          <w:i/>
          <w:sz w:val="24"/>
          <w:szCs w:val="24"/>
        </w:rPr>
        <w:t>.</w:t>
      </w:r>
    </w:p>
    <w:p w14:paraId="05FD8D20" w14:textId="77777777" w:rsidR="00C72960" w:rsidRPr="00415657" w:rsidRDefault="00C72960" w:rsidP="00114E40">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ab/>
        <w:t>Kemudian, yang menjadi ukuran untuk dikatakan sebagai plagiarisme tidak sepenuhnya diakomodir di Undang-Undang Nomor 28 Tahun 2014 tentang Hak Cipta. Satu-satunya pasal yang memberikan suatu petunjuk mengenai plagiarisme ini terdapat pada Pasal 44 ayat (1) Undang-Undang Nomor 28 Tahun 2014 yaitu “Penggunaan, pengambilan, penggandaan, dan/atau pengubahan suatu ciptaan dan/atau produk Hak Terkait  secara seluruh atau sebagiam yang substansial…”. Dalam hal ini, pasal tersebut menggunakan ukuran kualitatif dan bukan kuantitatif. Tidak ada penjelasan mengenai seperti apa yang disebut sebagai “substansial” yang dimaksud di</w:t>
      </w:r>
      <w:r w:rsidR="006E0725">
        <w:rPr>
          <w:rFonts w:ascii="Times New Roman" w:hAnsi="Times New Roman" w:cs="Times New Roman"/>
          <w:sz w:val="24"/>
          <w:szCs w:val="24"/>
        </w:rPr>
        <w:t xml:space="preserve"> </w:t>
      </w:r>
      <w:r>
        <w:rPr>
          <w:rFonts w:ascii="Times New Roman" w:hAnsi="Times New Roman" w:cs="Times New Roman"/>
          <w:sz w:val="24"/>
          <w:szCs w:val="24"/>
        </w:rPr>
        <w:t xml:space="preserve">dalam Pasal 44 ayat (1) tersebut. Jika memang pengukuran plagiarisme hanya sebatas hal “yang substansial”, maka akan membuka jalan yang luas bagi </w:t>
      </w:r>
      <w:r>
        <w:rPr>
          <w:rFonts w:ascii="Times New Roman" w:hAnsi="Times New Roman" w:cs="Times New Roman"/>
          <w:sz w:val="24"/>
          <w:szCs w:val="24"/>
        </w:rPr>
        <w:lastRenderedPageBreak/>
        <w:t>orang lain untuk menjadi plagiator</w:t>
      </w:r>
      <w:r>
        <w:rPr>
          <w:rStyle w:val="FootnoteReference"/>
          <w:rFonts w:ascii="Times New Roman" w:hAnsi="Times New Roman" w:cs="Times New Roman"/>
          <w:sz w:val="24"/>
          <w:szCs w:val="24"/>
        </w:rPr>
        <w:footnoteReference w:id="15"/>
      </w:r>
      <w:r>
        <w:rPr>
          <w:rFonts w:ascii="Times New Roman" w:hAnsi="Times New Roman" w:cs="Times New Roman"/>
          <w:sz w:val="24"/>
          <w:szCs w:val="24"/>
        </w:rPr>
        <w:t>. Oleh karena itu penulis bermaksud untuk melakukan penelitian dengan judul “</w:t>
      </w:r>
      <w:r w:rsidRPr="00256AFF">
        <w:rPr>
          <w:rFonts w:ascii="Times New Roman" w:hAnsi="Times New Roman" w:cs="Times New Roman"/>
          <w:b/>
          <w:sz w:val="24"/>
          <w:szCs w:val="24"/>
        </w:rPr>
        <w:t>Pembaharuan Hukum Hak Cipta Tentang Standar Plagiarisme Musik Dan Lagu Berdasarkan Undang-Undang Nomor 28 Tahun 2014 Tentang Hak Cipta</w:t>
      </w:r>
      <w:r>
        <w:rPr>
          <w:rFonts w:ascii="Times New Roman" w:hAnsi="Times New Roman" w:cs="Times New Roman"/>
          <w:sz w:val="24"/>
          <w:szCs w:val="24"/>
        </w:rPr>
        <w:t>”</w:t>
      </w:r>
    </w:p>
    <w:p w14:paraId="6B1BB720" w14:textId="77777777" w:rsidR="00C72960" w:rsidRPr="008146EF" w:rsidRDefault="00C72960" w:rsidP="00666D96">
      <w:pPr>
        <w:pStyle w:val="Heading2"/>
        <w:numPr>
          <w:ilvl w:val="0"/>
          <w:numId w:val="16"/>
        </w:numPr>
        <w:spacing w:line="480" w:lineRule="auto"/>
        <w:ind w:left="709" w:hanging="709"/>
        <w:rPr>
          <w:rFonts w:ascii="Times New Roman" w:hAnsi="Times New Roman" w:cs="Times New Roman"/>
          <w:b/>
          <w:color w:val="auto"/>
          <w:sz w:val="24"/>
          <w:szCs w:val="24"/>
        </w:rPr>
      </w:pPr>
      <w:bookmarkStart w:id="80" w:name="_Toc78035998"/>
      <w:r w:rsidRPr="008146EF">
        <w:rPr>
          <w:rFonts w:ascii="Times New Roman" w:hAnsi="Times New Roman" w:cs="Times New Roman"/>
          <w:b/>
          <w:color w:val="auto"/>
          <w:sz w:val="24"/>
          <w:szCs w:val="24"/>
        </w:rPr>
        <w:t>Rumusan Masalah</w:t>
      </w:r>
      <w:bookmarkEnd w:id="80"/>
    </w:p>
    <w:p w14:paraId="214D30CD" w14:textId="77777777" w:rsidR="00C72960" w:rsidRDefault="00C72960" w:rsidP="00114E40">
      <w:pPr>
        <w:pStyle w:val="ListParagraph"/>
        <w:spacing w:after="0" w:line="480" w:lineRule="auto"/>
        <w:ind w:left="0" w:firstLine="426"/>
        <w:jc w:val="both"/>
        <w:rPr>
          <w:rFonts w:ascii="Times New Roman" w:hAnsi="Times New Roman" w:cs="Times New Roman"/>
          <w:sz w:val="24"/>
          <w:szCs w:val="24"/>
        </w:rPr>
      </w:pPr>
      <w:r>
        <w:rPr>
          <w:rFonts w:ascii="Times New Roman" w:hAnsi="Times New Roman" w:cs="Times New Roman"/>
          <w:sz w:val="24"/>
          <w:szCs w:val="24"/>
        </w:rPr>
        <w:t xml:space="preserve">     Berdasarkan uraian yang dikemukakan dalam latar belakang masalah di atas, maka penulis mengambil rumusan masalah sebagai berikut :</w:t>
      </w:r>
    </w:p>
    <w:p w14:paraId="2955EAC9" w14:textId="77777777" w:rsidR="00C72960" w:rsidRDefault="00C72960" w:rsidP="00114E40">
      <w:pPr>
        <w:pStyle w:val="ListParagraph"/>
        <w:numPr>
          <w:ilvl w:val="0"/>
          <w:numId w:val="1"/>
        </w:numPr>
        <w:spacing w:after="0"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Bagaimanakah standar plagiarisme musik dan lagu berdasarkan Undang-Undang Nomor 28 Tahun 2014 Tentang Hak Cipta?</w:t>
      </w:r>
    </w:p>
    <w:p w14:paraId="601CF157" w14:textId="77777777" w:rsidR="00C72960" w:rsidRPr="00256AFF" w:rsidRDefault="00C72960" w:rsidP="00114E40">
      <w:pPr>
        <w:pStyle w:val="ListParagraph"/>
        <w:numPr>
          <w:ilvl w:val="0"/>
          <w:numId w:val="1"/>
        </w:numPr>
        <w:spacing w:after="0"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Bagaimana pembaharuan hukum hak cipta tentang standar plagiarisme musik dan lagu di Indonesia?</w:t>
      </w:r>
    </w:p>
    <w:p w14:paraId="51638C04" w14:textId="77777777" w:rsidR="00C72960" w:rsidRPr="008146EF" w:rsidRDefault="00C72960" w:rsidP="00666D96">
      <w:pPr>
        <w:pStyle w:val="Heading2"/>
        <w:numPr>
          <w:ilvl w:val="0"/>
          <w:numId w:val="16"/>
        </w:numPr>
        <w:spacing w:line="480" w:lineRule="auto"/>
        <w:ind w:left="709" w:hanging="709"/>
        <w:rPr>
          <w:rFonts w:ascii="Times New Roman" w:hAnsi="Times New Roman" w:cs="Times New Roman"/>
          <w:b/>
          <w:color w:val="auto"/>
          <w:sz w:val="24"/>
          <w:szCs w:val="24"/>
        </w:rPr>
      </w:pPr>
      <w:bookmarkStart w:id="81" w:name="_Toc78035999"/>
      <w:r w:rsidRPr="008146EF">
        <w:rPr>
          <w:rFonts w:ascii="Times New Roman" w:hAnsi="Times New Roman" w:cs="Times New Roman"/>
          <w:b/>
          <w:color w:val="auto"/>
          <w:sz w:val="24"/>
          <w:szCs w:val="24"/>
        </w:rPr>
        <w:t>Tujuan Penelitian</w:t>
      </w:r>
      <w:bookmarkEnd w:id="81"/>
    </w:p>
    <w:p w14:paraId="72FF677E" w14:textId="77777777" w:rsidR="00C72960" w:rsidRDefault="00C72960" w:rsidP="00114E40">
      <w:pPr>
        <w:pStyle w:val="ListParagraph"/>
        <w:tabs>
          <w:tab w:val="left" w:pos="709"/>
        </w:tabs>
        <w:spacing w:after="0" w:line="480" w:lineRule="auto"/>
        <w:ind w:left="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Sebagaimana yang telah dijelaskan pada latar belakang dan juga rumusan masalah pada penelitian ini, maka dapat dikemukakan tujuan dari penelitian ini adalah sebagai berikut:</w:t>
      </w:r>
    </w:p>
    <w:p w14:paraId="4B323825" w14:textId="77777777" w:rsidR="00C72960" w:rsidRDefault="00C72960" w:rsidP="00114E40">
      <w:pPr>
        <w:pStyle w:val="ListParagraph"/>
        <w:numPr>
          <w:ilvl w:val="0"/>
          <w:numId w:val="2"/>
        </w:numPr>
        <w:spacing w:after="0" w:line="480" w:lineRule="auto"/>
        <w:ind w:left="709" w:hanging="709"/>
        <w:jc w:val="both"/>
        <w:rPr>
          <w:rFonts w:ascii="Times New Roman" w:hAnsi="Times New Roman" w:cs="Times New Roman"/>
          <w:sz w:val="24"/>
          <w:szCs w:val="24"/>
        </w:rPr>
      </w:pPr>
      <w:r>
        <w:rPr>
          <w:rFonts w:ascii="Times New Roman" w:hAnsi="Times New Roman" w:cs="Times New Roman"/>
          <w:sz w:val="24"/>
          <w:szCs w:val="24"/>
        </w:rPr>
        <w:t>Untuk menganalisis pengaturan mengenai standar plagiarisme musik dan lagu berdasarkan Undang-Undang Nomor 28 Tahun 2014 Tentang Hak Cipta.</w:t>
      </w:r>
    </w:p>
    <w:p w14:paraId="60A0C885" w14:textId="77777777" w:rsidR="00C72960" w:rsidRPr="00261887" w:rsidRDefault="00C72960" w:rsidP="00114E40">
      <w:pPr>
        <w:pStyle w:val="ListParagraph"/>
        <w:numPr>
          <w:ilvl w:val="0"/>
          <w:numId w:val="2"/>
        </w:numPr>
        <w:tabs>
          <w:tab w:val="left" w:pos="851"/>
        </w:tabs>
        <w:spacing w:after="0" w:line="480" w:lineRule="auto"/>
        <w:ind w:left="709" w:hanging="709"/>
        <w:jc w:val="both"/>
        <w:rPr>
          <w:rFonts w:ascii="Times New Roman" w:hAnsi="Times New Roman" w:cs="Times New Roman"/>
          <w:sz w:val="24"/>
          <w:szCs w:val="24"/>
        </w:rPr>
      </w:pPr>
      <w:r>
        <w:rPr>
          <w:rFonts w:ascii="Times New Roman" w:hAnsi="Times New Roman" w:cs="Times New Roman"/>
          <w:sz w:val="24"/>
          <w:szCs w:val="24"/>
        </w:rPr>
        <w:t>Untuk menemukan gagasan apa saja yang dapat digunakan untuk pembaharuan hukum hak cipta tentang standar plagiarisme musik dan lagu di Indonesia.</w:t>
      </w:r>
    </w:p>
    <w:p w14:paraId="1339716F" w14:textId="77777777" w:rsidR="00C72960" w:rsidRPr="008146EF" w:rsidRDefault="00C72960" w:rsidP="00666D96">
      <w:pPr>
        <w:pStyle w:val="Heading2"/>
        <w:numPr>
          <w:ilvl w:val="0"/>
          <w:numId w:val="16"/>
        </w:numPr>
        <w:spacing w:line="480" w:lineRule="auto"/>
        <w:ind w:left="709" w:hanging="709"/>
        <w:rPr>
          <w:rFonts w:ascii="Times New Roman" w:hAnsi="Times New Roman" w:cs="Times New Roman"/>
          <w:b/>
          <w:color w:val="auto"/>
          <w:sz w:val="24"/>
          <w:szCs w:val="24"/>
        </w:rPr>
      </w:pPr>
      <w:bookmarkStart w:id="82" w:name="_Toc78036000"/>
      <w:r w:rsidRPr="008146EF">
        <w:rPr>
          <w:rFonts w:ascii="Times New Roman" w:hAnsi="Times New Roman" w:cs="Times New Roman"/>
          <w:b/>
          <w:color w:val="auto"/>
          <w:sz w:val="24"/>
          <w:szCs w:val="24"/>
        </w:rPr>
        <w:lastRenderedPageBreak/>
        <w:t>Orisinalitas Penelitian</w:t>
      </w:r>
      <w:bookmarkEnd w:id="82"/>
    </w:p>
    <w:tbl>
      <w:tblPr>
        <w:tblStyle w:val="TableGrid"/>
        <w:tblW w:w="7213" w:type="dxa"/>
        <w:tblInd w:w="720" w:type="dxa"/>
        <w:tblLayout w:type="fixed"/>
        <w:tblLook w:val="04A0" w:firstRow="1" w:lastRow="0" w:firstColumn="1" w:lastColumn="0" w:noHBand="0" w:noVBand="1"/>
      </w:tblPr>
      <w:tblGrid>
        <w:gridCol w:w="570"/>
        <w:gridCol w:w="2533"/>
        <w:gridCol w:w="1985"/>
        <w:gridCol w:w="2125"/>
      </w:tblGrid>
      <w:tr w:rsidR="00C72960" w14:paraId="09E09B73" w14:textId="77777777" w:rsidTr="005E5A0F">
        <w:tc>
          <w:tcPr>
            <w:tcW w:w="570" w:type="dxa"/>
            <w:vAlign w:val="center"/>
          </w:tcPr>
          <w:p w14:paraId="1DC15E02" w14:textId="77777777" w:rsidR="00C72960" w:rsidRDefault="00C72960" w:rsidP="005E5A0F">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No.</w:t>
            </w:r>
          </w:p>
        </w:tc>
        <w:tc>
          <w:tcPr>
            <w:tcW w:w="2533" w:type="dxa"/>
            <w:vAlign w:val="center"/>
          </w:tcPr>
          <w:p w14:paraId="1E402C6C" w14:textId="77777777" w:rsidR="00C72960" w:rsidRDefault="00C72960" w:rsidP="005E5A0F">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Nama Peneliti, Judul, Jenis Penelitian</w:t>
            </w:r>
          </w:p>
        </w:tc>
        <w:tc>
          <w:tcPr>
            <w:tcW w:w="1985" w:type="dxa"/>
            <w:vAlign w:val="center"/>
          </w:tcPr>
          <w:p w14:paraId="1EF4FFD5" w14:textId="77777777" w:rsidR="00C72960" w:rsidRDefault="00C72960" w:rsidP="005E5A0F">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Subjek Penelitian</w:t>
            </w:r>
          </w:p>
        </w:tc>
        <w:tc>
          <w:tcPr>
            <w:tcW w:w="2125" w:type="dxa"/>
            <w:vAlign w:val="center"/>
          </w:tcPr>
          <w:p w14:paraId="380744A1" w14:textId="77777777" w:rsidR="00C72960" w:rsidRDefault="00C72960" w:rsidP="005E5A0F">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Perbedaan</w:t>
            </w:r>
          </w:p>
        </w:tc>
      </w:tr>
      <w:tr w:rsidR="00C72960" w14:paraId="09A20766" w14:textId="77777777" w:rsidTr="005E5A0F">
        <w:tc>
          <w:tcPr>
            <w:tcW w:w="570" w:type="dxa"/>
          </w:tcPr>
          <w:p w14:paraId="08B83EC8" w14:textId="77777777" w:rsidR="00C72960" w:rsidRPr="00415657" w:rsidRDefault="00C72960" w:rsidP="006D7163">
            <w:pPr>
              <w:pStyle w:val="ListParagraph"/>
              <w:numPr>
                <w:ilvl w:val="0"/>
                <w:numId w:val="5"/>
              </w:numPr>
              <w:spacing w:line="480" w:lineRule="auto"/>
              <w:ind w:hanging="720"/>
              <w:jc w:val="center"/>
              <w:rPr>
                <w:rFonts w:ascii="Times New Roman" w:hAnsi="Times New Roman" w:cs="Times New Roman"/>
                <w:sz w:val="24"/>
                <w:szCs w:val="24"/>
              </w:rPr>
            </w:pPr>
          </w:p>
        </w:tc>
        <w:tc>
          <w:tcPr>
            <w:tcW w:w="2533" w:type="dxa"/>
          </w:tcPr>
          <w:p w14:paraId="1F4D3462" w14:textId="77777777" w:rsidR="00C72960" w:rsidRDefault="00C72960" w:rsidP="005E5A0F">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Mohammad Ryan Hernandi, </w:t>
            </w:r>
            <w:r>
              <w:rPr>
                <w:rFonts w:ascii="Times New Roman" w:hAnsi="Times New Roman" w:cs="Times New Roman"/>
                <w:i/>
                <w:sz w:val="24"/>
                <w:szCs w:val="24"/>
              </w:rPr>
              <w:t>Urgensi Pengaturan Standar Plagiarisme Musik dan Lagu Dalam Hak Kekayaan Intelektual di Indonesia</w:t>
            </w:r>
            <w:r>
              <w:rPr>
                <w:rFonts w:ascii="Times New Roman" w:hAnsi="Times New Roman" w:cs="Times New Roman"/>
                <w:sz w:val="24"/>
                <w:szCs w:val="24"/>
              </w:rPr>
              <w:t>, skripsi.</w:t>
            </w:r>
          </w:p>
          <w:p w14:paraId="6FDF5024" w14:textId="77777777" w:rsidR="00C72960" w:rsidRDefault="00C72960" w:rsidP="005E5A0F">
            <w:pPr>
              <w:pStyle w:val="ListParagraph"/>
              <w:spacing w:line="480" w:lineRule="auto"/>
              <w:ind w:left="0"/>
              <w:rPr>
                <w:rFonts w:ascii="Times New Roman" w:hAnsi="Times New Roman" w:cs="Times New Roman"/>
                <w:sz w:val="24"/>
                <w:szCs w:val="24"/>
              </w:rPr>
            </w:pPr>
          </w:p>
        </w:tc>
        <w:tc>
          <w:tcPr>
            <w:tcW w:w="1985" w:type="dxa"/>
          </w:tcPr>
          <w:p w14:paraId="65126C49" w14:textId="77777777" w:rsidR="00C72960" w:rsidRPr="00917D5E" w:rsidRDefault="00C72960" w:rsidP="005E5A0F">
            <w:pPr>
              <w:spacing w:line="480" w:lineRule="auto"/>
              <w:jc w:val="both"/>
              <w:rPr>
                <w:rFonts w:ascii="Times New Roman" w:hAnsi="Times New Roman" w:cs="Times New Roman"/>
                <w:sz w:val="24"/>
                <w:szCs w:val="24"/>
              </w:rPr>
            </w:pPr>
            <w:r>
              <w:rPr>
                <w:rFonts w:ascii="Times New Roman" w:hAnsi="Times New Roman" w:cs="Times New Roman"/>
                <w:sz w:val="24"/>
                <w:szCs w:val="24"/>
              </w:rPr>
              <w:t>Plagiarisme, Musik/lagu, Hak Cipta.</w:t>
            </w:r>
          </w:p>
        </w:tc>
        <w:tc>
          <w:tcPr>
            <w:tcW w:w="2125" w:type="dxa"/>
          </w:tcPr>
          <w:p w14:paraId="0ED12C6D" w14:textId="77777777" w:rsidR="00C72960" w:rsidRDefault="00C72960" w:rsidP="005E5A0F">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Permasalahan yang diangkat mengenai bentuk, implikasi yang timbul dan upaya hukum penyelesaian dari tindakan plagiarisme. </w:t>
            </w:r>
          </w:p>
        </w:tc>
      </w:tr>
      <w:tr w:rsidR="00C72960" w14:paraId="4E60B5B2" w14:textId="77777777" w:rsidTr="005E5A0F">
        <w:tc>
          <w:tcPr>
            <w:tcW w:w="570" w:type="dxa"/>
          </w:tcPr>
          <w:p w14:paraId="28029791" w14:textId="77777777" w:rsidR="00C72960" w:rsidRDefault="00C72960" w:rsidP="006D7163">
            <w:pPr>
              <w:pStyle w:val="ListParagraph"/>
              <w:numPr>
                <w:ilvl w:val="0"/>
                <w:numId w:val="5"/>
              </w:numPr>
              <w:spacing w:line="480" w:lineRule="auto"/>
              <w:ind w:left="295" w:hanging="283"/>
              <w:rPr>
                <w:rFonts w:ascii="Times New Roman" w:hAnsi="Times New Roman" w:cs="Times New Roman"/>
                <w:sz w:val="24"/>
                <w:szCs w:val="24"/>
              </w:rPr>
            </w:pPr>
          </w:p>
        </w:tc>
        <w:tc>
          <w:tcPr>
            <w:tcW w:w="2533" w:type="dxa"/>
          </w:tcPr>
          <w:p w14:paraId="067D6268" w14:textId="77777777" w:rsidR="00C72960" w:rsidRPr="0079326A" w:rsidRDefault="00C72960" w:rsidP="005E5A0F">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Faghlaifi Naim, </w:t>
            </w:r>
            <w:r>
              <w:rPr>
                <w:rFonts w:ascii="Times New Roman" w:hAnsi="Times New Roman" w:cs="Times New Roman"/>
                <w:i/>
                <w:sz w:val="24"/>
                <w:szCs w:val="24"/>
              </w:rPr>
              <w:t xml:space="preserve">Kriteria pembatasan Hak Cipta Lagu Dalam Praktik Covering Melalui Youtube, </w:t>
            </w:r>
            <w:r>
              <w:rPr>
                <w:rFonts w:ascii="Times New Roman" w:hAnsi="Times New Roman" w:cs="Times New Roman"/>
                <w:sz w:val="24"/>
                <w:szCs w:val="24"/>
              </w:rPr>
              <w:t>skripsi.</w:t>
            </w:r>
          </w:p>
        </w:tc>
        <w:tc>
          <w:tcPr>
            <w:tcW w:w="1985" w:type="dxa"/>
          </w:tcPr>
          <w:p w14:paraId="1334E343" w14:textId="77777777" w:rsidR="00C72960" w:rsidRPr="00917D5E" w:rsidRDefault="00C72960" w:rsidP="005E5A0F">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Hak Cipta, Pembatasan Hak Cipta, Praktik </w:t>
            </w:r>
            <w:r>
              <w:rPr>
                <w:rFonts w:ascii="Times New Roman" w:hAnsi="Times New Roman" w:cs="Times New Roman"/>
                <w:i/>
                <w:sz w:val="24"/>
                <w:szCs w:val="24"/>
              </w:rPr>
              <w:t>Covering</w:t>
            </w:r>
            <w:r>
              <w:rPr>
                <w:rFonts w:ascii="Times New Roman" w:hAnsi="Times New Roman" w:cs="Times New Roman"/>
                <w:sz w:val="24"/>
                <w:szCs w:val="24"/>
              </w:rPr>
              <w:t xml:space="preserve">, </w:t>
            </w:r>
            <w:r>
              <w:rPr>
                <w:rFonts w:ascii="Times New Roman" w:hAnsi="Times New Roman" w:cs="Times New Roman"/>
                <w:i/>
                <w:sz w:val="24"/>
                <w:szCs w:val="24"/>
              </w:rPr>
              <w:t>Youtube.</w:t>
            </w:r>
          </w:p>
        </w:tc>
        <w:tc>
          <w:tcPr>
            <w:tcW w:w="2125" w:type="dxa"/>
          </w:tcPr>
          <w:p w14:paraId="6EFF2CA5" w14:textId="77777777" w:rsidR="00C72960" w:rsidRPr="00917D5E" w:rsidRDefault="00C72960" w:rsidP="005E5A0F">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Permasalahan yang diangkat mengenai kriteria pembatasan hak cipta lagu untuk praktik </w:t>
            </w:r>
            <w:r>
              <w:rPr>
                <w:rFonts w:ascii="Times New Roman" w:hAnsi="Times New Roman" w:cs="Times New Roman"/>
                <w:i/>
                <w:sz w:val="24"/>
                <w:szCs w:val="24"/>
              </w:rPr>
              <w:t xml:space="preserve">covering </w:t>
            </w:r>
            <w:r>
              <w:rPr>
                <w:rFonts w:ascii="Times New Roman" w:hAnsi="Times New Roman" w:cs="Times New Roman"/>
                <w:sz w:val="24"/>
                <w:szCs w:val="24"/>
              </w:rPr>
              <w:t xml:space="preserve">di </w:t>
            </w:r>
            <w:r>
              <w:rPr>
                <w:rFonts w:ascii="Times New Roman" w:hAnsi="Times New Roman" w:cs="Times New Roman"/>
                <w:i/>
                <w:sz w:val="24"/>
                <w:szCs w:val="24"/>
              </w:rPr>
              <w:t xml:space="preserve">youtube. </w:t>
            </w:r>
          </w:p>
        </w:tc>
      </w:tr>
      <w:tr w:rsidR="00C72960" w14:paraId="79090730" w14:textId="77777777" w:rsidTr="005E5A0F">
        <w:tc>
          <w:tcPr>
            <w:tcW w:w="570" w:type="dxa"/>
          </w:tcPr>
          <w:p w14:paraId="6F273BF6" w14:textId="77777777" w:rsidR="00C72960" w:rsidRDefault="00C72960" w:rsidP="006D7163">
            <w:pPr>
              <w:pStyle w:val="ListParagraph"/>
              <w:numPr>
                <w:ilvl w:val="0"/>
                <w:numId w:val="5"/>
              </w:numPr>
              <w:spacing w:line="480" w:lineRule="auto"/>
              <w:ind w:hanging="708"/>
              <w:rPr>
                <w:rFonts w:ascii="Times New Roman" w:hAnsi="Times New Roman" w:cs="Times New Roman"/>
                <w:sz w:val="24"/>
                <w:szCs w:val="24"/>
              </w:rPr>
            </w:pPr>
          </w:p>
        </w:tc>
        <w:tc>
          <w:tcPr>
            <w:tcW w:w="2533" w:type="dxa"/>
          </w:tcPr>
          <w:p w14:paraId="4F344573" w14:textId="77777777" w:rsidR="00C72960" w:rsidRPr="0079326A" w:rsidRDefault="00C72960" w:rsidP="005E5A0F">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Faisal Vero Gerungan, </w:t>
            </w:r>
            <w:r>
              <w:rPr>
                <w:rFonts w:ascii="Times New Roman" w:hAnsi="Times New Roman" w:cs="Times New Roman"/>
                <w:i/>
                <w:sz w:val="24"/>
                <w:szCs w:val="24"/>
              </w:rPr>
              <w:t xml:space="preserve">Penyidikan Terhadap Plagiat Karya Musik dan Lagu di Indonesia, </w:t>
            </w:r>
            <w:r>
              <w:rPr>
                <w:rFonts w:ascii="Times New Roman" w:hAnsi="Times New Roman" w:cs="Times New Roman"/>
                <w:sz w:val="24"/>
                <w:szCs w:val="24"/>
              </w:rPr>
              <w:t>artikel.</w:t>
            </w:r>
          </w:p>
        </w:tc>
        <w:tc>
          <w:tcPr>
            <w:tcW w:w="1985" w:type="dxa"/>
          </w:tcPr>
          <w:p w14:paraId="23593B00" w14:textId="77777777" w:rsidR="00C72960" w:rsidRDefault="00C72960" w:rsidP="005E5A0F">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Plagiat, musik dan lagu.</w:t>
            </w:r>
          </w:p>
        </w:tc>
        <w:tc>
          <w:tcPr>
            <w:tcW w:w="2125" w:type="dxa"/>
          </w:tcPr>
          <w:p w14:paraId="313929E5" w14:textId="77777777" w:rsidR="00C72960" w:rsidRDefault="00C72960" w:rsidP="005E5A0F">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Permasalahan yang diangkat mengenai peranan pemerintah dalam penyidikan dan penegakan hukum terhadap </w:t>
            </w:r>
            <w:r>
              <w:rPr>
                <w:rFonts w:ascii="Times New Roman" w:hAnsi="Times New Roman" w:cs="Times New Roman"/>
                <w:sz w:val="24"/>
                <w:szCs w:val="24"/>
              </w:rPr>
              <w:lastRenderedPageBreak/>
              <w:t>kegiatan plagiat dalam musik dan lagu.</w:t>
            </w:r>
          </w:p>
        </w:tc>
      </w:tr>
    </w:tbl>
    <w:p w14:paraId="6A65A3D6" w14:textId="77777777" w:rsidR="00C72960" w:rsidRDefault="00C72960" w:rsidP="00C72960">
      <w:pPr>
        <w:pStyle w:val="ListParagraph"/>
        <w:spacing w:after="0" w:line="480" w:lineRule="auto"/>
        <w:rPr>
          <w:rFonts w:ascii="Times New Roman" w:hAnsi="Times New Roman" w:cs="Times New Roman"/>
          <w:sz w:val="24"/>
          <w:szCs w:val="24"/>
        </w:rPr>
      </w:pPr>
    </w:p>
    <w:p w14:paraId="584B3C0E" w14:textId="77777777" w:rsidR="00C72960" w:rsidRPr="0079326A" w:rsidRDefault="00C72960" w:rsidP="005D5D73">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Berdasarkan beberapa penelitian di atas, penelitian yang </w:t>
      </w:r>
      <w:r>
        <w:rPr>
          <w:rFonts w:ascii="Times New Roman" w:hAnsi="Times New Roman" w:cs="Times New Roman"/>
          <w:sz w:val="24"/>
          <w:szCs w:val="24"/>
        </w:rPr>
        <w:br/>
        <w:t xml:space="preserve">akan dilakukan oleh penulis lebih berfokus pada pembaharuan hukum hak cipta mengenai standar plagiarisme yang mengacu pada Undang-Undang Nomor 28 Tahun 2014 Tentang Hak Cipta, sehingga kesimpulan yang akan diberikan berupa beberapa ketentuan mengenai standar plagiarisme yang dirasa cocok untuk membaharui Undang-Undang Nomor 28 Tahun 2014 Tentang Hak Cipta. Penelitian yang akan dilakukan oleh penulis dengan penelitian yang tercantum diatas terdapat perbedaan, sehingga apa yang akan ditulis oleh penulis memiliki keaslian dan dapat dipertanggungjawabkan secara ilmiah. </w:t>
      </w:r>
    </w:p>
    <w:p w14:paraId="594BD3D4" w14:textId="77777777" w:rsidR="00C72960" w:rsidRPr="008146EF" w:rsidRDefault="00C72960" w:rsidP="00666D96">
      <w:pPr>
        <w:pStyle w:val="Heading2"/>
        <w:numPr>
          <w:ilvl w:val="0"/>
          <w:numId w:val="16"/>
        </w:numPr>
        <w:spacing w:line="480" w:lineRule="auto"/>
        <w:ind w:left="709" w:hanging="731"/>
        <w:rPr>
          <w:rFonts w:ascii="Times New Roman" w:hAnsi="Times New Roman" w:cs="Times New Roman"/>
          <w:b/>
          <w:color w:val="auto"/>
          <w:sz w:val="24"/>
          <w:szCs w:val="24"/>
        </w:rPr>
      </w:pPr>
      <w:bookmarkStart w:id="83" w:name="_Toc78036001"/>
      <w:r w:rsidRPr="008146EF">
        <w:rPr>
          <w:rFonts w:ascii="Times New Roman" w:hAnsi="Times New Roman" w:cs="Times New Roman"/>
          <w:b/>
          <w:color w:val="auto"/>
          <w:sz w:val="24"/>
          <w:szCs w:val="24"/>
        </w:rPr>
        <w:t>Tinjauan Pustaka</w:t>
      </w:r>
      <w:bookmarkEnd w:id="83"/>
    </w:p>
    <w:p w14:paraId="4D0A57B0" w14:textId="77777777" w:rsidR="00C72960" w:rsidRPr="008146EF" w:rsidRDefault="00C72960" w:rsidP="00666D96">
      <w:pPr>
        <w:pStyle w:val="Heading3"/>
        <w:numPr>
          <w:ilvl w:val="0"/>
          <w:numId w:val="17"/>
        </w:numPr>
        <w:spacing w:line="480" w:lineRule="auto"/>
        <w:ind w:left="1134" w:hanging="425"/>
        <w:rPr>
          <w:rFonts w:ascii="Times New Roman" w:hAnsi="Times New Roman" w:cs="Times New Roman"/>
          <w:b/>
          <w:color w:val="auto"/>
        </w:rPr>
      </w:pPr>
      <w:bookmarkStart w:id="84" w:name="_Toc78036002"/>
      <w:r w:rsidRPr="008146EF">
        <w:rPr>
          <w:rFonts w:ascii="Times New Roman" w:hAnsi="Times New Roman" w:cs="Times New Roman"/>
          <w:b/>
          <w:color w:val="auto"/>
        </w:rPr>
        <w:t>Hak Cipta</w:t>
      </w:r>
      <w:bookmarkEnd w:id="84"/>
    </w:p>
    <w:p w14:paraId="20D2D574" w14:textId="77777777" w:rsidR="00C72960" w:rsidRPr="008146EF" w:rsidRDefault="00C72960" w:rsidP="008146EF">
      <w:pPr>
        <w:pStyle w:val="ListParagraph"/>
        <w:spacing w:after="0" w:line="480" w:lineRule="auto"/>
        <w:ind w:left="1134" w:firstLine="425"/>
        <w:jc w:val="both"/>
        <w:rPr>
          <w:rFonts w:ascii="Times New Roman" w:hAnsi="Times New Roman" w:cs="Times New Roman"/>
          <w:sz w:val="24"/>
          <w:szCs w:val="24"/>
        </w:rPr>
      </w:pPr>
      <w:r w:rsidRPr="008146EF">
        <w:rPr>
          <w:rFonts w:ascii="Times New Roman" w:hAnsi="Times New Roman" w:cs="Times New Roman"/>
          <w:sz w:val="24"/>
          <w:szCs w:val="24"/>
        </w:rPr>
        <w:t xml:space="preserve">Hak Cipta sendiri sudah dikenal di Indonesia semenjak diberlakukannya </w:t>
      </w:r>
      <w:r w:rsidRPr="008146EF">
        <w:rPr>
          <w:rFonts w:ascii="Times New Roman" w:hAnsi="Times New Roman" w:cs="Times New Roman"/>
          <w:i/>
          <w:sz w:val="24"/>
          <w:szCs w:val="24"/>
        </w:rPr>
        <w:t xml:space="preserve">Auteurswet </w:t>
      </w:r>
      <w:r w:rsidRPr="008146EF">
        <w:rPr>
          <w:rFonts w:ascii="Times New Roman" w:hAnsi="Times New Roman" w:cs="Times New Roman"/>
          <w:sz w:val="24"/>
          <w:szCs w:val="24"/>
        </w:rPr>
        <w:t xml:space="preserve">1912 buatan Belanda yang kemudian seiring berjalannya waktu dan dikarenakan pergejolakan di antara para pencipta dan juga akademisi, akhirnya Indonesia membuat sendiri Undang-Undang Hak Cipta nya. Pada awal pemberlakuan </w:t>
      </w:r>
      <w:r w:rsidRPr="008146EF">
        <w:rPr>
          <w:rFonts w:ascii="Times New Roman" w:hAnsi="Times New Roman" w:cs="Times New Roman"/>
          <w:i/>
          <w:sz w:val="24"/>
          <w:szCs w:val="24"/>
        </w:rPr>
        <w:t xml:space="preserve">Auteurswet </w:t>
      </w:r>
      <w:r w:rsidRPr="008146EF">
        <w:rPr>
          <w:rFonts w:ascii="Times New Roman" w:hAnsi="Times New Roman" w:cs="Times New Roman"/>
          <w:sz w:val="24"/>
          <w:szCs w:val="24"/>
        </w:rPr>
        <w:t xml:space="preserve">1912 ini sendiri, Indonesia awalnya secara tidak langsung menjadi bagian dari Konvensi Bern. Konvensi Bern adalah perjanjian internasional yang lahir atas dasar kesadaran pencipta terhadap karya </w:t>
      </w:r>
      <w:r w:rsidRPr="008146EF">
        <w:rPr>
          <w:rFonts w:ascii="Times New Roman" w:hAnsi="Times New Roman" w:cs="Times New Roman"/>
          <w:sz w:val="24"/>
          <w:szCs w:val="24"/>
        </w:rPr>
        <w:lastRenderedPageBreak/>
        <w:t xml:space="preserve">ciptaan nya yang mungkin saja dapat digandakan tanpa seizin atau sepengetahuan pencipta. Namun, pada tahun 1958 melalui Kabinet Juanda, Indonesia secara resmi menyatakan keluar dari Konvensi Bern tersebut. Hal ini tentu menjadi perdebatan pada masa itu. </w:t>
      </w:r>
    </w:p>
    <w:p w14:paraId="535386CD" w14:textId="77777777" w:rsidR="00C72960" w:rsidRPr="008146EF" w:rsidRDefault="00C72960" w:rsidP="008146EF">
      <w:pPr>
        <w:pStyle w:val="ListParagraph"/>
        <w:spacing w:after="0" w:line="480" w:lineRule="auto"/>
        <w:ind w:left="1134" w:firstLine="425"/>
        <w:jc w:val="both"/>
        <w:rPr>
          <w:rFonts w:ascii="Times New Roman" w:hAnsi="Times New Roman" w:cs="Times New Roman"/>
          <w:sz w:val="24"/>
          <w:szCs w:val="24"/>
        </w:rPr>
      </w:pPr>
      <w:r w:rsidRPr="008146EF">
        <w:rPr>
          <w:rFonts w:ascii="Times New Roman" w:hAnsi="Times New Roman" w:cs="Times New Roman"/>
          <w:sz w:val="24"/>
          <w:szCs w:val="24"/>
        </w:rPr>
        <w:t xml:space="preserve">Konvensi Bern sendiri memiliki tiga asas dalam hal perlindungan hak cipta yaitu </w:t>
      </w:r>
      <w:r w:rsidRPr="008146EF">
        <w:rPr>
          <w:rStyle w:val="FootnoteReference"/>
          <w:rFonts w:ascii="Times New Roman" w:hAnsi="Times New Roman" w:cs="Times New Roman"/>
          <w:sz w:val="24"/>
          <w:szCs w:val="24"/>
        </w:rPr>
        <w:footnoteReference w:id="16"/>
      </w:r>
      <w:r w:rsidRPr="008146EF">
        <w:rPr>
          <w:rFonts w:ascii="Times New Roman" w:hAnsi="Times New Roman" w:cs="Times New Roman"/>
          <w:sz w:val="24"/>
          <w:szCs w:val="24"/>
        </w:rPr>
        <w:t>:</w:t>
      </w:r>
    </w:p>
    <w:p w14:paraId="46674123" w14:textId="77777777" w:rsidR="00C72960" w:rsidRPr="008146EF" w:rsidRDefault="00C72960" w:rsidP="00666D96">
      <w:pPr>
        <w:pStyle w:val="ListParagraph"/>
        <w:numPr>
          <w:ilvl w:val="0"/>
          <w:numId w:val="7"/>
        </w:numPr>
        <w:spacing w:after="0" w:line="480" w:lineRule="auto"/>
        <w:ind w:left="1560" w:hanging="426"/>
        <w:jc w:val="both"/>
        <w:rPr>
          <w:rFonts w:ascii="Times New Roman" w:hAnsi="Times New Roman" w:cs="Times New Roman"/>
          <w:sz w:val="24"/>
          <w:szCs w:val="24"/>
        </w:rPr>
      </w:pPr>
      <w:r w:rsidRPr="008146EF">
        <w:rPr>
          <w:rFonts w:ascii="Times New Roman" w:hAnsi="Times New Roman" w:cs="Times New Roman"/>
          <w:sz w:val="24"/>
          <w:szCs w:val="24"/>
        </w:rPr>
        <w:t xml:space="preserve">Asas </w:t>
      </w:r>
      <w:r w:rsidRPr="008146EF">
        <w:rPr>
          <w:rFonts w:ascii="Times New Roman" w:hAnsi="Times New Roman" w:cs="Times New Roman"/>
          <w:i/>
          <w:sz w:val="24"/>
          <w:szCs w:val="24"/>
        </w:rPr>
        <w:t xml:space="preserve">national treatment </w:t>
      </w:r>
      <w:r w:rsidRPr="008146EF">
        <w:rPr>
          <w:rFonts w:ascii="Times New Roman" w:hAnsi="Times New Roman" w:cs="Times New Roman"/>
          <w:sz w:val="24"/>
          <w:szCs w:val="24"/>
        </w:rPr>
        <w:t xml:space="preserve">atau </w:t>
      </w:r>
      <w:r w:rsidRPr="008146EF">
        <w:rPr>
          <w:rFonts w:ascii="Times New Roman" w:hAnsi="Times New Roman" w:cs="Times New Roman"/>
          <w:i/>
          <w:sz w:val="24"/>
          <w:szCs w:val="24"/>
        </w:rPr>
        <w:t>assimilation</w:t>
      </w:r>
      <w:r w:rsidRPr="008146EF">
        <w:rPr>
          <w:rFonts w:ascii="Times New Roman" w:hAnsi="Times New Roman" w:cs="Times New Roman"/>
          <w:sz w:val="24"/>
          <w:szCs w:val="24"/>
        </w:rPr>
        <w:t xml:space="preserve">, yaitu konvensi ini akan memberikan perlindungan terhadap anggota dari konvensi bern atas ciptaannya selayaknya memberikan perlindungan atas ciptaan terhadap warga negaranya sendiri. </w:t>
      </w:r>
    </w:p>
    <w:p w14:paraId="023AAD51" w14:textId="77777777" w:rsidR="00C72960" w:rsidRPr="008146EF" w:rsidRDefault="00C72960" w:rsidP="00666D96">
      <w:pPr>
        <w:pStyle w:val="ListParagraph"/>
        <w:numPr>
          <w:ilvl w:val="0"/>
          <w:numId w:val="7"/>
        </w:numPr>
        <w:spacing w:after="0" w:line="480" w:lineRule="auto"/>
        <w:ind w:left="1560" w:hanging="426"/>
        <w:jc w:val="both"/>
        <w:rPr>
          <w:rFonts w:ascii="Times New Roman" w:hAnsi="Times New Roman" w:cs="Times New Roman"/>
          <w:sz w:val="24"/>
          <w:szCs w:val="24"/>
        </w:rPr>
      </w:pPr>
      <w:r w:rsidRPr="008146EF">
        <w:rPr>
          <w:rFonts w:ascii="Times New Roman" w:hAnsi="Times New Roman" w:cs="Times New Roman"/>
          <w:sz w:val="24"/>
          <w:szCs w:val="24"/>
        </w:rPr>
        <w:t xml:space="preserve">Asas </w:t>
      </w:r>
      <w:r w:rsidRPr="008146EF">
        <w:rPr>
          <w:rFonts w:ascii="Times New Roman" w:hAnsi="Times New Roman" w:cs="Times New Roman"/>
          <w:i/>
          <w:sz w:val="24"/>
          <w:szCs w:val="24"/>
        </w:rPr>
        <w:t>automatic protection</w:t>
      </w:r>
      <w:r w:rsidRPr="008146EF">
        <w:rPr>
          <w:rFonts w:ascii="Times New Roman" w:hAnsi="Times New Roman" w:cs="Times New Roman"/>
          <w:sz w:val="24"/>
          <w:szCs w:val="24"/>
        </w:rPr>
        <w:t xml:space="preserve">, yaitu perlindungan tidak diberikan kepada hal yang formalitas seperti pendaftaran hak cipta, pemberitahuan pengumuman, maupun pembayaran pendaftaran tersebut. </w:t>
      </w:r>
    </w:p>
    <w:p w14:paraId="2017A87C" w14:textId="77777777" w:rsidR="00C72960" w:rsidRPr="008146EF" w:rsidRDefault="00C72960" w:rsidP="00666D96">
      <w:pPr>
        <w:pStyle w:val="ListParagraph"/>
        <w:numPr>
          <w:ilvl w:val="0"/>
          <w:numId w:val="7"/>
        </w:numPr>
        <w:spacing w:after="0" w:line="480" w:lineRule="auto"/>
        <w:ind w:left="1560" w:hanging="426"/>
        <w:jc w:val="both"/>
        <w:rPr>
          <w:rFonts w:ascii="Times New Roman" w:hAnsi="Times New Roman" w:cs="Times New Roman"/>
          <w:sz w:val="24"/>
          <w:szCs w:val="24"/>
        </w:rPr>
      </w:pPr>
      <w:r w:rsidRPr="008146EF">
        <w:rPr>
          <w:rFonts w:ascii="Times New Roman" w:hAnsi="Times New Roman" w:cs="Times New Roman"/>
          <w:sz w:val="24"/>
          <w:szCs w:val="24"/>
        </w:rPr>
        <w:t xml:space="preserve">Asas </w:t>
      </w:r>
      <w:r w:rsidRPr="008146EF">
        <w:rPr>
          <w:rFonts w:ascii="Times New Roman" w:hAnsi="Times New Roman" w:cs="Times New Roman"/>
          <w:i/>
          <w:sz w:val="24"/>
          <w:szCs w:val="24"/>
        </w:rPr>
        <w:t xml:space="preserve">independence of protection, </w:t>
      </w:r>
      <w:r w:rsidRPr="008146EF">
        <w:rPr>
          <w:rFonts w:ascii="Times New Roman" w:hAnsi="Times New Roman" w:cs="Times New Roman"/>
          <w:sz w:val="24"/>
          <w:szCs w:val="24"/>
        </w:rPr>
        <w:t xml:space="preserve">yaitu perlindungan tidak terbatas pada perlindungan yang ada di negara asal ciptaan tersebut. </w:t>
      </w:r>
    </w:p>
    <w:p w14:paraId="46A76F65" w14:textId="77777777" w:rsidR="00C72960" w:rsidRPr="008146EF" w:rsidRDefault="00C72960" w:rsidP="008146EF">
      <w:pPr>
        <w:pStyle w:val="ListParagraph"/>
        <w:spacing w:after="0" w:line="480" w:lineRule="auto"/>
        <w:ind w:left="1134" w:firstLine="426"/>
        <w:jc w:val="both"/>
        <w:rPr>
          <w:rFonts w:ascii="Times New Roman" w:hAnsi="Times New Roman" w:cs="Times New Roman"/>
          <w:sz w:val="24"/>
          <w:szCs w:val="24"/>
        </w:rPr>
      </w:pPr>
      <w:r w:rsidRPr="008146EF">
        <w:rPr>
          <w:rFonts w:ascii="Times New Roman" w:hAnsi="Times New Roman" w:cs="Times New Roman"/>
          <w:sz w:val="24"/>
          <w:szCs w:val="24"/>
        </w:rPr>
        <w:t>Indonesia sudah berkali-kali melakukan penggantian terhadap Undang-Undang Hak Cipta. Mulai dari Undang-Undang Hak Cipta Nomor 6 Tahun 1982, kemudian diubah menjadi Undang-Undang Hak Cipta Nomor 7 Tahun 1987, kemudian diubah menjadi Undang-Undang Nomor 12 Tahun 1997 tentang Perubahan atas Undang-</w:t>
      </w:r>
      <w:r w:rsidRPr="008146EF">
        <w:rPr>
          <w:rFonts w:ascii="Times New Roman" w:hAnsi="Times New Roman" w:cs="Times New Roman"/>
          <w:sz w:val="24"/>
          <w:szCs w:val="24"/>
        </w:rPr>
        <w:lastRenderedPageBreak/>
        <w:t xml:space="preserve">Undang Nomor 6 Tahun 1982 tentang Hak Cipta, dan perubahan yang terbaru Undang-Undang Nomor 28 Tahun 2014 tentang Hak Cipta. Untuk perubahan Undang-Undang Nomor 12 Tahun 1997 tentang Perubahan atas Undang-Undang Nomor 6 Tahun 1982 tentang Hak Cipta inipun dikeluarkan setelah Indonesia ikut serta dan juga meratifikasi Perjanjian dari Organisasi Perdagangan Dunia (WTO). Dimana perjanjian WTO ini mengharuskan segala hal yang menyangkut hak kekayaan intelektual untuk mengacu pada </w:t>
      </w:r>
      <w:r w:rsidRPr="008146EF">
        <w:rPr>
          <w:rFonts w:ascii="Times New Roman" w:hAnsi="Times New Roman" w:cs="Times New Roman"/>
          <w:i/>
          <w:sz w:val="24"/>
          <w:szCs w:val="24"/>
        </w:rPr>
        <w:t>Trade Related Intellectual Property Rights</w:t>
      </w:r>
      <w:r w:rsidRPr="008146EF">
        <w:rPr>
          <w:rFonts w:ascii="Times New Roman" w:hAnsi="Times New Roman" w:cs="Times New Roman"/>
          <w:sz w:val="24"/>
          <w:szCs w:val="24"/>
        </w:rPr>
        <w:t xml:space="preserve"> (TRIPs) yang dihasilkan oleh WTO</w:t>
      </w:r>
      <w:r w:rsidRPr="008146EF">
        <w:rPr>
          <w:rStyle w:val="FootnoteReference"/>
          <w:rFonts w:ascii="Times New Roman" w:hAnsi="Times New Roman" w:cs="Times New Roman"/>
          <w:sz w:val="24"/>
          <w:szCs w:val="24"/>
        </w:rPr>
        <w:footnoteReference w:id="17"/>
      </w:r>
      <w:r w:rsidRPr="008146EF">
        <w:rPr>
          <w:rFonts w:ascii="Times New Roman" w:hAnsi="Times New Roman" w:cs="Times New Roman"/>
          <w:sz w:val="24"/>
          <w:szCs w:val="24"/>
        </w:rPr>
        <w:t>.</w:t>
      </w:r>
    </w:p>
    <w:p w14:paraId="20695813" w14:textId="77777777" w:rsidR="00C72960" w:rsidRPr="008146EF" w:rsidRDefault="00C72960" w:rsidP="008146EF">
      <w:pPr>
        <w:pStyle w:val="ListParagraph"/>
        <w:spacing w:after="0" w:line="480" w:lineRule="auto"/>
        <w:ind w:left="1134" w:firstLine="426"/>
        <w:jc w:val="both"/>
        <w:rPr>
          <w:rFonts w:ascii="Times New Roman" w:hAnsi="Times New Roman" w:cs="Times New Roman"/>
          <w:sz w:val="24"/>
          <w:szCs w:val="24"/>
        </w:rPr>
      </w:pPr>
      <w:r w:rsidRPr="008146EF">
        <w:rPr>
          <w:rFonts w:ascii="Times New Roman" w:hAnsi="Times New Roman" w:cs="Times New Roman"/>
          <w:sz w:val="24"/>
          <w:szCs w:val="24"/>
        </w:rPr>
        <w:t xml:space="preserve">Pengertian hak cipta tercantum pada Pasal 1 angka 1 Undang-Undang Nomor 28 Tahun 2014 Tentang Hak Cipta, yaitu </w:t>
      </w:r>
    </w:p>
    <w:p w14:paraId="04649757" w14:textId="77777777" w:rsidR="00C72960" w:rsidRPr="008146EF" w:rsidRDefault="00C72960" w:rsidP="008146EF">
      <w:pPr>
        <w:pStyle w:val="ListParagraph"/>
        <w:spacing w:after="0" w:line="240" w:lineRule="auto"/>
        <w:ind w:left="1418"/>
        <w:jc w:val="both"/>
        <w:rPr>
          <w:rFonts w:ascii="Times New Roman" w:hAnsi="Times New Roman" w:cs="Times New Roman"/>
          <w:sz w:val="24"/>
          <w:szCs w:val="24"/>
        </w:rPr>
      </w:pPr>
      <w:r w:rsidRPr="008146EF">
        <w:rPr>
          <w:rFonts w:ascii="Times New Roman" w:hAnsi="Times New Roman" w:cs="Times New Roman"/>
          <w:sz w:val="24"/>
          <w:szCs w:val="24"/>
        </w:rPr>
        <w:t xml:space="preserve">“Hak Cipta adalah hak eksklusif pencipta yang timbul secara otomatis berdasarkan prinsip deklaratif setelah suatu ciptaan diwujudkan dalam bentuk nyata tanpa mengurangi pembatasan sesuai dengan ketentuan peraturan perundang-undangan”. </w:t>
      </w:r>
    </w:p>
    <w:p w14:paraId="220E8E31" w14:textId="77777777" w:rsidR="00C72960" w:rsidRPr="008146EF" w:rsidRDefault="00C72960" w:rsidP="00C72960">
      <w:pPr>
        <w:pStyle w:val="ListParagraph"/>
        <w:spacing w:after="0" w:line="240" w:lineRule="auto"/>
        <w:ind w:firstLine="720"/>
        <w:jc w:val="both"/>
        <w:rPr>
          <w:rFonts w:ascii="Times New Roman" w:hAnsi="Times New Roman" w:cs="Times New Roman"/>
          <w:i/>
          <w:sz w:val="24"/>
          <w:szCs w:val="24"/>
        </w:rPr>
      </w:pPr>
    </w:p>
    <w:p w14:paraId="2371C060" w14:textId="77777777" w:rsidR="00C72960" w:rsidRPr="008146EF" w:rsidRDefault="00C72960" w:rsidP="008146EF">
      <w:pPr>
        <w:pStyle w:val="ListParagraph"/>
        <w:spacing w:after="0" w:line="480" w:lineRule="auto"/>
        <w:ind w:left="1134" w:firstLine="426"/>
        <w:jc w:val="both"/>
        <w:rPr>
          <w:rFonts w:ascii="Times New Roman" w:hAnsi="Times New Roman" w:cs="Times New Roman"/>
          <w:sz w:val="24"/>
          <w:szCs w:val="24"/>
        </w:rPr>
      </w:pPr>
      <w:r w:rsidRPr="008146EF">
        <w:rPr>
          <w:rFonts w:ascii="Times New Roman" w:hAnsi="Times New Roman" w:cs="Times New Roman"/>
          <w:sz w:val="24"/>
          <w:szCs w:val="24"/>
        </w:rPr>
        <w:t>Berdasarkan pengertian tersebut, dapat diketahui bahwa hak cipta merupakan hak yang timbul dari hasil olah pikir manusia yang diwujudkan secara nyata yang semata-mata hanya diperuntukkan bagi penciptanya. Dengan kata lain, orang lain tanpa seizin dari pemegang hak cipta tidak dapat menggunakan hak tersebut.</w:t>
      </w:r>
    </w:p>
    <w:p w14:paraId="5DEDDCCB" w14:textId="77777777" w:rsidR="00C72960" w:rsidRPr="008146EF" w:rsidRDefault="00C72960" w:rsidP="008146EF">
      <w:pPr>
        <w:pStyle w:val="ListParagraph"/>
        <w:spacing w:after="0" w:line="480" w:lineRule="auto"/>
        <w:ind w:left="1134" w:firstLine="426"/>
        <w:jc w:val="both"/>
        <w:rPr>
          <w:rFonts w:ascii="Times New Roman" w:hAnsi="Times New Roman" w:cs="Times New Roman"/>
          <w:sz w:val="24"/>
          <w:szCs w:val="24"/>
        </w:rPr>
      </w:pPr>
      <w:r w:rsidRPr="008146EF">
        <w:rPr>
          <w:rFonts w:ascii="Times New Roman" w:hAnsi="Times New Roman" w:cs="Times New Roman"/>
          <w:sz w:val="24"/>
          <w:szCs w:val="24"/>
        </w:rPr>
        <w:t xml:space="preserve">Selain itu, terdapat pengertian mengenai hak cipta di dalam Pasal 1 </w:t>
      </w:r>
      <w:r w:rsidRPr="008146EF">
        <w:rPr>
          <w:rFonts w:ascii="Times New Roman" w:hAnsi="Times New Roman" w:cs="Times New Roman"/>
          <w:i/>
          <w:sz w:val="24"/>
          <w:szCs w:val="24"/>
        </w:rPr>
        <w:t xml:space="preserve">Auteurswet </w:t>
      </w:r>
      <w:r w:rsidRPr="008146EF">
        <w:rPr>
          <w:rFonts w:ascii="Times New Roman" w:hAnsi="Times New Roman" w:cs="Times New Roman"/>
          <w:sz w:val="24"/>
          <w:szCs w:val="24"/>
        </w:rPr>
        <w:t xml:space="preserve">1912, yaitu hak cipta merupakan hak yang dimiliki </w:t>
      </w:r>
      <w:r w:rsidRPr="008146EF">
        <w:rPr>
          <w:rFonts w:ascii="Times New Roman" w:hAnsi="Times New Roman" w:cs="Times New Roman"/>
          <w:sz w:val="24"/>
          <w:szCs w:val="24"/>
        </w:rPr>
        <w:lastRenderedPageBreak/>
        <w:t>pencipta seorang, yang hasil ciptaannya berada dalam lingkup sastra, pengetahuan dan kesenian, serta memiliki hak untuk mengumumkan dan memperbanyaknya dengan mengacu pada pembatasan yang telah ditentukan di dalam Undang-Undang</w:t>
      </w:r>
      <w:r w:rsidRPr="008146EF">
        <w:rPr>
          <w:rStyle w:val="FootnoteReference"/>
          <w:rFonts w:ascii="Times New Roman" w:hAnsi="Times New Roman" w:cs="Times New Roman"/>
          <w:sz w:val="24"/>
          <w:szCs w:val="24"/>
        </w:rPr>
        <w:footnoteReference w:id="18"/>
      </w:r>
      <w:r w:rsidRPr="008146EF">
        <w:rPr>
          <w:rFonts w:ascii="Times New Roman" w:hAnsi="Times New Roman" w:cs="Times New Roman"/>
          <w:sz w:val="24"/>
          <w:szCs w:val="24"/>
        </w:rPr>
        <w:t xml:space="preserve">. </w:t>
      </w:r>
    </w:p>
    <w:p w14:paraId="093C4140" w14:textId="77777777" w:rsidR="00C72960" w:rsidRPr="008146EF" w:rsidRDefault="0047208D" w:rsidP="008146EF">
      <w:pPr>
        <w:pStyle w:val="ListParagraph"/>
        <w:spacing w:after="0" w:line="480" w:lineRule="auto"/>
        <w:ind w:left="1134" w:firstLine="426"/>
        <w:jc w:val="both"/>
        <w:rPr>
          <w:rFonts w:ascii="Times New Roman" w:hAnsi="Times New Roman" w:cs="Times New Roman"/>
          <w:sz w:val="24"/>
          <w:szCs w:val="24"/>
        </w:rPr>
      </w:pPr>
      <w:r>
        <w:rPr>
          <w:rFonts w:ascii="Times New Roman" w:hAnsi="Times New Roman" w:cs="Times New Roman"/>
          <w:sz w:val="24"/>
          <w:szCs w:val="24"/>
        </w:rPr>
        <w:t>U</w:t>
      </w:r>
      <w:r w:rsidR="00C72960" w:rsidRPr="008146EF">
        <w:rPr>
          <w:rFonts w:ascii="Times New Roman" w:hAnsi="Times New Roman" w:cs="Times New Roman"/>
          <w:sz w:val="24"/>
          <w:szCs w:val="24"/>
        </w:rPr>
        <w:t>nsur-unsur yang dapat disimpulkan dari pengertian hak cipta ini ialah</w:t>
      </w:r>
      <w:r w:rsidR="00C72960" w:rsidRPr="008146EF">
        <w:rPr>
          <w:rStyle w:val="FootnoteReference"/>
          <w:rFonts w:ascii="Times New Roman" w:hAnsi="Times New Roman" w:cs="Times New Roman"/>
          <w:sz w:val="24"/>
          <w:szCs w:val="24"/>
        </w:rPr>
        <w:footnoteReference w:id="19"/>
      </w:r>
      <w:r w:rsidR="00C72960" w:rsidRPr="008146EF">
        <w:rPr>
          <w:rFonts w:ascii="Times New Roman" w:hAnsi="Times New Roman" w:cs="Times New Roman"/>
          <w:sz w:val="24"/>
          <w:szCs w:val="24"/>
        </w:rPr>
        <w:t>:</w:t>
      </w:r>
    </w:p>
    <w:p w14:paraId="679FDE22" w14:textId="77777777" w:rsidR="00C72960" w:rsidRPr="008146EF" w:rsidRDefault="00C72960" w:rsidP="00666D96">
      <w:pPr>
        <w:pStyle w:val="ListParagraph"/>
        <w:numPr>
          <w:ilvl w:val="0"/>
          <w:numId w:val="14"/>
        </w:numPr>
        <w:spacing w:after="0" w:line="240" w:lineRule="auto"/>
        <w:ind w:hanging="240"/>
        <w:jc w:val="both"/>
        <w:rPr>
          <w:rFonts w:ascii="Times New Roman" w:hAnsi="Times New Roman" w:cs="Times New Roman"/>
          <w:sz w:val="24"/>
          <w:szCs w:val="24"/>
        </w:rPr>
      </w:pPr>
      <w:r w:rsidRPr="008146EF">
        <w:rPr>
          <w:rFonts w:ascii="Times New Roman" w:hAnsi="Times New Roman" w:cs="Times New Roman"/>
          <w:sz w:val="24"/>
          <w:szCs w:val="24"/>
        </w:rPr>
        <w:t>Hak cipta adala hak eksklusif bagi pencipta atau pemegang hak cipta;</w:t>
      </w:r>
    </w:p>
    <w:p w14:paraId="7B19ACCB" w14:textId="77777777" w:rsidR="00C72960" w:rsidRPr="008146EF" w:rsidRDefault="00C72960" w:rsidP="00666D96">
      <w:pPr>
        <w:pStyle w:val="ListParagraph"/>
        <w:numPr>
          <w:ilvl w:val="0"/>
          <w:numId w:val="14"/>
        </w:numPr>
        <w:spacing w:after="0" w:line="240" w:lineRule="auto"/>
        <w:ind w:hanging="240"/>
        <w:jc w:val="both"/>
        <w:rPr>
          <w:rFonts w:ascii="Times New Roman" w:hAnsi="Times New Roman" w:cs="Times New Roman"/>
          <w:sz w:val="24"/>
          <w:szCs w:val="24"/>
        </w:rPr>
      </w:pPr>
      <w:r w:rsidRPr="008146EF">
        <w:rPr>
          <w:rFonts w:ascii="Times New Roman" w:hAnsi="Times New Roman" w:cs="Times New Roman"/>
          <w:sz w:val="24"/>
          <w:szCs w:val="24"/>
        </w:rPr>
        <w:t>Untuk mengumumkan atau memperbanyak ciptaan;</w:t>
      </w:r>
    </w:p>
    <w:p w14:paraId="2306DDE9" w14:textId="77777777" w:rsidR="00C72960" w:rsidRPr="008146EF" w:rsidRDefault="00C72960" w:rsidP="00666D96">
      <w:pPr>
        <w:pStyle w:val="ListParagraph"/>
        <w:numPr>
          <w:ilvl w:val="0"/>
          <w:numId w:val="14"/>
        </w:numPr>
        <w:spacing w:after="0" w:line="240" w:lineRule="auto"/>
        <w:ind w:hanging="240"/>
        <w:jc w:val="both"/>
        <w:rPr>
          <w:rFonts w:ascii="Times New Roman" w:hAnsi="Times New Roman" w:cs="Times New Roman"/>
          <w:sz w:val="24"/>
          <w:szCs w:val="24"/>
        </w:rPr>
      </w:pPr>
      <w:r w:rsidRPr="008146EF">
        <w:rPr>
          <w:rFonts w:ascii="Times New Roman" w:hAnsi="Times New Roman" w:cs="Times New Roman"/>
          <w:sz w:val="24"/>
          <w:szCs w:val="24"/>
        </w:rPr>
        <w:t>Timbul secara otomatis setelah suatu ciptaan dilahirkan;</w:t>
      </w:r>
    </w:p>
    <w:p w14:paraId="597BF85A" w14:textId="77777777" w:rsidR="00C72960" w:rsidRPr="008146EF" w:rsidRDefault="00C72960" w:rsidP="00666D96">
      <w:pPr>
        <w:pStyle w:val="ListParagraph"/>
        <w:numPr>
          <w:ilvl w:val="0"/>
          <w:numId w:val="14"/>
        </w:numPr>
        <w:spacing w:after="0" w:line="240" w:lineRule="auto"/>
        <w:ind w:hanging="240"/>
        <w:jc w:val="both"/>
        <w:rPr>
          <w:rFonts w:ascii="Times New Roman" w:hAnsi="Times New Roman" w:cs="Times New Roman"/>
          <w:sz w:val="24"/>
          <w:szCs w:val="24"/>
        </w:rPr>
      </w:pPr>
      <w:r w:rsidRPr="008146EF">
        <w:rPr>
          <w:rFonts w:ascii="Times New Roman" w:hAnsi="Times New Roman" w:cs="Times New Roman"/>
          <w:sz w:val="24"/>
          <w:szCs w:val="24"/>
        </w:rPr>
        <w:t>Tanpa mengurangi pembatasan peraturan perundang-undangan yang berlaku.</w:t>
      </w:r>
    </w:p>
    <w:p w14:paraId="03F38431" w14:textId="77777777" w:rsidR="00C72960" w:rsidRPr="008146EF" w:rsidRDefault="00C72960" w:rsidP="00C72960">
      <w:pPr>
        <w:spacing w:after="0" w:line="240" w:lineRule="auto"/>
        <w:jc w:val="both"/>
        <w:rPr>
          <w:rFonts w:ascii="Times New Roman" w:hAnsi="Times New Roman" w:cs="Times New Roman"/>
          <w:sz w:val="24"/>
          <w:szCs w:val="24"/>
        </w:rPr>
      </w:pPr>
    </w:p>
    <w:p w14:paraId="30230A11" w14:textId="77777777" w:rsidR="00C72960" w:rsidRPr="008146EF" w:rsidRDefault="00C72960" w:rsidP="00C72960">
      <w:pPr>
        <w:spacing w:after="0" w:line="240" w:lineRule="auto"/>
        <w:ind w:left="720"/>
        <w:jc w:val="both"/>
        <w:rPr>
          <w:rFonts w:ascii="Times New Roman" w:hAnsi="Times New Roman" w:cs="Times New Roman"/>
          <w:sz w:val="24"/>
          <w:szCs w:val="24"/>
        </w:rPr>
      </w:pPr>
    </w:p>
    <w:p w14:paraId="4B4605D7" w14:textId="77777777" w:rsidR="00C72960" w:rsidRPr="008146EF" w:rsidRDefault="00C72960" w:rsidP="008146EF">
      <w:pPr>
        <w:spacing w:after="0" w:line="480" w:lineRule="auto"/>
        <w:ind w:left="1134" w:firstLine="426"/>
        <w:jc w:val="both"/>
        <w:rPr>
          <w:rFonts w:ascii="Times New Roman" w:hAnsi="Times New Roman" w:cs="Times New Roman"/>
          <w:sz w:val="24"/>
          <w:szCs w:val="24"/>
        </w:rPr>
      </w:pPr>
      <w:r w:rsidRPr="008146EF">
        <w:rPr>
          <w:rFonts w:ascii="Times New Roman" w:hAnsi="Times New Roman" w:cs="Times New Roman"/>
          <w:sz w:val="24"/>
          <w:szCs w:val="24"/>
        </w:rPr>
        <w:t>Undang-Undang Nomor 28 Tahun 2014 tentang Hak Cipta membedakan antara pencipta, ciptaan, dan pemegang hak cipta. Pada Pasal 1 angka 2</w:t>
      </w:r>
      <w:r w:rsidRPr="008146EF">
        <w:rPr>
          <w:rStyle w:val="FootnoteReference"/>
          <w:rFonts w:ascii="Times New Roman" w:hAnsi="Times New Roman" w:cs="Times New Roman"/>
          <w:sz w:val="24"/>
          <w:szCs w:val="24"/>
        </w:rPr>
        <w:footnoteReference w:id="20"/>
      </w:r>
      <w:r w:rsidRPr="008146EF">
        <w:rPr>
          <w:rFonts w:ascii="Times New Roman" w:hAnsi="Times New Roman" w:cs="Times New Roman"/>
          <w:sz w:val="24"/>
          <w:szCs w:val="24"/>
        </w:rPr>
        <w:t xml:space="preserve"> disebutkan bahwa pencipta ialah orang atau beberapa orang yang membuat sebuah ciptaan baik sendiri maupun secara bersama-sama yang memiliki suatu ciri khas dan pribadi dan dihasilkan atas dasar kreativitas dari diri sendiri. Sedangkan ciptaan ialah hasil karya yang dihasilkan melalui kreativitas pencipta yang diwujudkan dalam bentuk nyata. Perbedaan pencipta dengan pemegang hak cipta dapat dilihat pada definisinya dalam Pasal 1 angka 4</w:t>
      </w:r>
      <w:r w:rsidRPr="008146EF">
        <w:rPr>
          <w:rStyle w:val="FootnoteReference"/>
          <w:rFonts w:ascii="Times New Roman" w:hAnsi="Times New Roman" w:cs="Times New Roman"/>
          <w:sz w:val="24"/>
          <w:szCs w:val="24"/>
        </w:rPr>
        <w:footnoteReference w:id="21"/>
      </w:r>
      <w:r w:rsidRPr="008146EF">
        <w:rPr>
          <w:rFonts w:ascii="Times New Roman" w:hAnsi="Times New Roman" w:cs="Times New Roman"/>
          <w:sz w:val="24"/>
          <w:szCs w:val="24"/>
        </w:rPr>
        <w:t xml:space="preserve"> yaitu pemegang hak cipta ialah pemilik hak cipta yang telah di menerima hak cipta </w:t>
      </w:r>
      <w:r w:rsidRPr="008146EF">
        <w:rPr>
          <w:rFonts w:ascii="Times New Roman" w:hAnsi="Times New Roman" w:cs="Times New Roman"/>
          <w:sz w:val="24"/>
          <w:szCs w:val="24"/>
        </w:rPr>
        <w:lastRenderedPageBreak/>
        <w:t>tersebut secara sah, dengan kata lain telah terdaftar Direktorat Jenderal Kekayaan Intelektual (DJKI).</w:t>
      </w:r>
    </w:p>
    <w:p w14:paraId="585AF6E0" w14:textId="77777777" w:rsidR="00C72960" w:rsidRPr="008146EF" w:rsidRDefault="00C72960" w:rsidP="008146EF">
      <w:pPr>
        <w:pStyle w:val="ListParagraph"/>
        <w:spacing w:after="0" w:line="480" w:lineRule="auto"/>
        <w:ind w:left="1134" w:firstLine="426"/>
        <w:jc w:val="both"/>
        <w:rPr>
          <w:rFonts w:ascii="Times New Roman" w:hAnsi="Times New Roman" w:cs="Times New Roman"/>
          <w:sz w:val="24"/>
          <w:szCs w:val="24"/>
        </w:rPr>
      </w:pPr>
      <w:r w:rsidRPr="008146EF">
        <w:rPr>
          <w:rFonts w:ascii="Times New Roman" w:hAnsi="Times New Roman" w:cs="Times New Roman"/>
          <w:sz w:val="24"/>
          <w:szCs w:val="24"/>
        </w:rPr>
        <w:t>Ciptaan yang dilindungi menurut Pasal 40 Undang-Undang Nomor 28 Tahun 2014 Tentang Hak Cipta ini terdiri atas</w:t>
      </w:r>
      <w:r w:rsidR="008146EF" w:rsidRPr="008146EF">
        <w:rPr>
          <w:rStyle w:val="FootnoteReference"/>
          <w:rFonts w:ascii="Times New Roman" w:hAnsi="Times New Roman" w:cs="Times New Roman"/>
          <w:sz w:val="24"/>
          <w:szCs w:val="24"/>
        </w:rPr>
        <w:footnoteReference w:id="22"/>
      </w:r>
      <w:r w:rsidRPr="008146EF">
        <w:rPr>
          <w:rFonts w:ascii="Times New Roman" w:hAnsi="Times New Roman" w:cs="Times New Roman"/>
          <w:sz w:val="24"/>
          <w:szCs w:val="24"/>
        </w:rPr>
        <w:t xml:space="preserve"> :</w:t>
      </w:r>
    </w:p>
    <w:p w14:paraId="34BDCD30" w14:textId="77777777" w:rsidR="00C72960" w:rsidRPr="008146EF" w:rsidRDefault="00C72960" w:rsidP="00666D96">
      <w:pPr>
        <w:pStyle w:val="ListParagraph"/>
        <w:numPr>
          <w:ilvl w:val="0"/>
          <w:numId w:val="8"/>
        </w:numPr>
        <w:spacing w:after="0" w:line="240" w:lineRule="auto"/>
        <w:jc w:val="both"/>
        <w:rPr>
          <w:rFonts w:ascii="Times New Roman" w:hAnsi="Times New Roman" w:cs="Times New Roman"/>
          <w:sz w:val="24"/>
          <w:szCs w:val="24"/>
        </w:rPr>
      </w:pPr>
      <w:r w:rsidRPr="008146EF">
        <w:rPr>
          <w:rFonts w:ascii="Times New Roman" w:hAnsi="Times New Roman" w:cs="Times New Roman"/>
          <w:sz w:val="24"/>
          <w:szCs w:val="24"/>
        </w:rPr>
        <w:t xml:space="preserve">buku, pamflet, perwajahan karya tulis yang diterbitkan, dan semua hasil karya tulis lainnya; </w:t>
      </w:r>
    </w:p>
    <w:p w14:paraId="70756DCC" w14:textId="77777777" w:rsidR="00C72960" w:rsidRPr="008146EF" w:rsidRDefault="00C72960" w:rsidP="00666D96">
      <w:pPr>
        <w:pStyle w:val="ListParagraph"/>
        <w:numPr>
          <w:ilvl w:val="0"/>
          <w:numId w:val="8"/>
        </w:numPr>
        <w:spacing w:after="0" w:line="240" w:lineRule="auto"/>
        <w:jc w:val="both"/>
        <w:rPr>
          <w:rFonts w:ascii="Times New Roman" w:hAnsi="Times New Roman" w:cs="Times New Roman"/>
          <w:sz w:val="24"/>
          <w:szCs w:val="24"/>
        </w:rPr>
      </w:pPr>
      <w:r w:rsidRPr="008146EF">
        <w:rPr>
          <w:rFonts w:ascii="Times New Roman" w:hAnsi="Times New Roman" w:cs="Times New Roman"/>
          <w:sz w:val="24"/>
          <w:szCs w:val="24"/>
        </w:rPr>
        <w:t>ceramah, kuliah, pidato, dan Ciptaan sejenis lainnya;</w:t>
      </w:r>
    </w:p>
    <w:p w14:paraId="64021043" w14:textId="77777777" w:rsidR="00C72960" w:rsidRPr="008146EF" w:rsidRDefault="00C72960" w:rsidP="00666D96">
      <w:pPr>
        <w:pStyle w:val="ListParagraph"/>
        <w:numPr>
          <w:ilvl w:val="0"/>
          <w:numId w:val="8"/>
        </w:numPr>
        <w:spacing w:after="0" w:line="240" w:lineRule="auto"/>
        <w:jc w:val="both"/>
        <w:rPr>
          <w:rFonts w:ascii="Times New Roman" w:hAnsi="Times New Roman" w:cs="Times New Roman"/>
          <w:sz w:val="24"/>
          <w:szCs w:val="24"/>
        </w:rPr>
      </w:pPr>
      <w:r w:rsidRPr="008146EF">
        <w:rPr>
          <w:rFonts w:ascii="Times New Roman" w:hAnsi="Times New Roman" w:cs="Times New Roman"/>
          <w:sz w:val="24"/>
          <w:szCs w:val="24"/>
        </w:rPr>
        <w:t xml:space="preserve"> alat peraga yang dibuat untuk kepentingan pendidikan dan ilmu pengetahuan; </w:t>
      </w:r>
    </w:p>
    <w:p w14:paraId="3E36BC92" w14:textId="77777777" w:rsidR="00C72960" w:rsidRPr="008146EF" w:rsidRDefault="00C72960" w:rsidP="00666D96">
      <w:pPr>
        <w:pStyle w:val="ListParagraph"/>
        <w:numPr>
          <w:ilvl w:val="0"/>
          <w:numId w:val="8"/>
        </w:numPr>
        <w:spacing w:after="0" w:line="240" w:lineRule="auto"/>
        <w:jc w:val="both"/>
        <w:rPr>
          <w:rFonts w:ascii="Times New Roman" w:hAnsi="Times New Roman" w:cs="Times New Roman"/>
          <w:sz w:val="24"/>
          <w:szCs w:val="24"/>
        </w:rPr>
      </w:pPr>
      <w:r w:rsidRPr="008146EF">
        <w:rPr>
          <w:rFonts w:ascii="Times New Roman" w:hAnsi="Times New Roman" w:cs="Times New Roman"/>
          <w:sz w:val="24"/>
          <w:szCs w:val="24"/>
        </w:rPr>
        <w:t xml:space="preserve">lagu dan/atau musik dengan atau tanpa teks; </w:t>
      </w:r>
    </w:p>
    <w:p w14:paraId="54ED0BE6" w14:textId="77777777" w:rsidR="00C72960" w:rsidRPr="008146EF" w:rsidRDefault="00C72960" w:rsidP="00666D96">
      <w:pPr>
        <w:pStyle w:val="ListParagraph"/>
        <w:numPr>
          <w:ilvl w:val="0"/>
          <w:numId w:val="8"/>
        </w:numPr>
        <w:spacing w:after="0" w:line="240" w:lineRule="auto"/>
        <w:jc w:val="both"/>
        <w:rPr>
          <w:rFonts w:ascii="Times New Roman" w:hAnsi="Times New Roman" w:cs="Times New Roman"/>
          <w:sz w:val="24"/>
          <w:szCs w:val="24"/>
        </w:rPr>
      </w:pPr>
      <w:r w:rsidRPr="008146EF">
        <w:rPr>
          <w:rFonts w:ascii="Times New Roman" w:hAnsi="Times New Roman" w:cs="Times New Roman"/>
          <w:sz w:val="24"/>
          <w:szCs w:val="24"/>
        </w:rPr>
        <w:t xml:space="preserve">drama, drama musikal, tari, koreografi, pewayangan, dan pantomim; </w:t>
      </w:r>
    </w:p>
    <w:p w14:paraId="24EE4EBF" w14:textId="77777777" w:rsidR="00C72960" w:rsidRPr="008146EF" w:rsidRDefault="00C72960" w:rsidP="00666D96">
      <w:pPr>
        <w:pStyle w:val="ListParagraph"/>
        <w:numPr>
          <w:ilvl w:val="0"/>
          <w:numId w:val="8"/>
        </w:numPr>
        <w:spacing w:after="0" w:line="240" w:lineRule="auto"/>
        <w:jc w:val="both"/>
        <w:rPr>
          <w:rFonts w:ascii="Times New Roman" w:hAnsi="Times New Roman" w:cs="Times New Roman"/>
          <w:sz w:val="24"/>
          <w:szCs w:val="24"/>
        </w:rPr>
      </w:pPr>
      <w:r w:rsidRPr="008146EF">
        <w:rPr>
          <w:rFonts w:ascii="Times New Roman" w:hAnsi="Times New Roman" w:cs="Times New Roman"/>
          <w:sz w:val="24"/>
          <w:szCs w:val="24"/>
        </w:rPr>
        <w:t xml:space="preserve">karya seni rupa dalam segala bentuk seperti lukisan, gambar, ukiran, kaligrafi, seni pahat, patung, atau kolase; </w:t>
      </w:r>
    </w:p>
    <w:p w14:paraId="654FC735" w14:textId="77777777" w:rsidR="00C72960" w:rsidRPr="008146EF" w:rsidRDefault="00C72960" w:rsidP="00666D96">
      <w:pPr>
        <w:pStyle w:val="ListParagraph"/>
        <w:numPr>
          <w:ilvl w:val="0"/>
          <w:numId w:val="8"/>
        </w:numPr>
        <w:spacing w:after="0" w:line="240" w:lineRule="auto"/>
        <w:jc w:val="both"/>
        <w:rPr>
          <w:rFonts w:ascii="Times New Roman" w:hAnsi="Times New Roman" w:cs="Times New Roman"/>
          <w:sz w:val="24"/>
          <w:szCs w:val="24"/>
        </w:rPr>
      </w:pPr>
      <w:r w:rsidRPr="008146EF">
        <w:rPr>
          <w:rFonts w:ascii="Times New Roman" w:hAnsi="Times New Roman" w:cs="Times New Roman"/>
          <w:sz w:val="24"/>
          <w:szCs w:val="24"/>
        </w:rPr>
        <w:t xml:space="preserve">karya seni terapan; </w:t>
      </w:r>
    </w:p>
    <w:p w14:paraId="409A2395" w14:textId="77777777" w:rsidR="00C72960" w:rsidRPr="008146EF" w:rsidRDefault="00C72960" w:rsidP="00666D96">
      <w:pPr>
        <w:pStyle w:val="ListParagraph"/>
        <w:numPr>
          <w:ilvl w:val="0"/>
          <w:numId w:val="8"/>
        </w:numPr>
        <w:spacing w:after="0" w:line="240" w:lineRule="auto"/>
        <w:jc w:val="both"/>
        <w:rPr>
          <w:rFonts w:ascii="Times New Roman" w:hAnsi="Times New Roman" w:cs="Times New Roman"/>
          <w:sz w:val="24"/>
          <w:szCs w:val="24"/>
        </w:rPr>
      </w:pPr>
      <w:r w:rsidRPr="008146EF">
        <w:rPr>
          <w:rFonts w:ascii="Times New Roman" w:hAnsi="Times New Roman" w:cs="Times New Roman"/>
          <w:sz w:val="24"/>
          <w:szCs w:val="24"/>
        </w:rPr>
        <w:t xml:space="preserve">karya arsitektur; </w:t>
      </w:r>
    </w:p>
    <w:p w14:paraId="7453D11C" w14:textId="77777777" w:rsidR="00C72960" w:rsidRPr="008146EF" w:rsidRDefault="00C72960" w:rsidP="00666D96">
      <w:pPr>
        <w:pStyle w:val="ListParagraph"/>
        <w:numPr>
          <w:ilvl w:val="0"/>
          <w:numId w:val="8"/>
        </w:numPr>
        <w:spacing w:after="0" w:line="240" w:lineRule="auto"/>
        <w:jc w:val="both"/>
        <w:rPr>
          <w:rFonts w:ascii="Times New Roman" w:hAnsi="Times New Roman" w:cs="Times New Roman"/>
          <w:sz w:val="24"/>
          <w:szCs w:val="24"/>
        </w:rPr>
      </w:pPr>
      <w:r w:rsidRPr="008146EF">
        <w:rPr>
          <w:rFonts w:ascii="Times New Roman" w:hAnsi="Times New Roman" w:cs="Times New Roman"/>
          <w:sz w:val="24"/>
          <w:szCs w:val="24"/>
        </w:rPr>
        <w:t xml:space="preserve">peta; </w:t>
      </w:r>
    </w:p>
    <w:p w14:paraId="4E8A1209" w14:textId="77777777" w:rsidR="00C72960" w:rsidRPr="008146EF" w:rsidRDefault="00C72960" w:rsidP="00666D96">
      <w:pPr>
        <w:pStyle w:val="ListParagraph"/>
        <w:numPr>
          <w:ilvl w:val="0"/>
          <w:numId w:val="8"/>
        </w:numPr>
        <w:spacing w:after="0" w:line="240" w:lineRule="auto"/>
        <w:jc w:val="both"/>
        <w:rPr>
          <w:rFonts w:ascii="Times New Roman" w:hAnsi="Times New Roman" w:cs="Times New Roman"/>
          <w:sz w:val="24"/>
          <w:szCs w:val="24"/>
        </w:rPr>
      </w:pPr>
      <w:r w:rsidRPr="008146EF">
        <w:rPr>
          <w:rFonts w:ascii="Times New Roman" w:hAnsi="Times New Roman" w:cs="Times New Roman"/>
          <w:sz w:val="24"/>
          <w:szCs w:val="24"/>
        </w:rPr>
        <w:t xml:space="preserve">karya seni batik atau seni motif lain; </w:t>
      </w:r>
    </w:p>
    <w:p w14:paraId="21E2CEA5" w14:textId="77777777" w:rsidR="00C72960" w:rsidRPr="008146EF" w:rsidRDefault="00C72960" w:rsidP="00666D96">
      <w:pPr>
        <w:pStyle w:val="ListParagraph"/>
        <w:numPr>
          <w:ilvl w:val="0"/>
          <w:numId w:val="8"/>
        </w:numPr>
        <w:spacing w:after="0" w:line="240" w:lineRule="auto"/>
        <w:jc w:val="both"/>
        <w:rPr>
          <w:rFonts w:ascii="Times New Roman" w:hAnsi="Times New Roman" w:cs="Times New Roman"/>
          <w:sz w:val="24"/>
          <w:szCs w:val="24"/>
        </w:rPr>
      </w:pPr>
      <w:r w:rsidRPr="008146EF">
        <w:rPr>
          <w:rFonts w:ascii="Times New Roman" w:hAnsi="Times New Roman" w:cs="Times New Roman"/>
          <w:sz w:val="24"/>
          <w:szCs w:val="24"/>
        </w:rPr>
        <w:t xml:space="preserve">karya fotografi; </w:t>
      </w:r>
    </w:p>
    <w:p w14:paraId="151E4E96" w14:textId="77777777" w:rsidR="00C72960" w:rsidRPr="008146EF" w:rsidRDefault="00C72960" w:rsidP="00666D96">
      <w:pPr>
        <w:pStyle w:val="ListParagraph"/>
        <w:numPr>
          <w:ilvl w:val="0"/>
          <w:numId w:val="8"/>
        </w:numPr>
        <w:spacing w:after="0" w:line="240" w:lineRule="auto"/>
        <w:jc w:val="both"/>
        <w:rPr>
          <w:rFonts w:ascii="Times New Roman" w:hAnsi="Times New Roman" w:cs="Times New Roman"/>
          <w:sz w:val="24"/>
          <w:szCs w:val="24"/>
        </w:rPr>
      </w:pPr>
      <w:r w:rsidRPr="008146EF">
        <w:rPr>
          <w:rFonts w:ascii="Times New Roman" w:hAnsi="Times New Roman" w:cs="Times New Roman"/>
          <w:sz w:val="24"/>
          <w:szCs w:val="24"/>
        </w:rPr>
        <w:t xml:space="preserve">Potret; </w:t>
      </w:r>
    </w:p>
    <w:p w14:paraId="46B97E46" w14:textId="77777777" w:rsidR="00C72960" w:rsidRPr="008146EF" w:rsidRDefault="00C72960" w:rsidP="00666D96">
      <w:pPr>
        <w:pStyle w:val="ListParagraph"/>
        <w:numPr>
          <w:ilvl w:val="0"/>
          <w:numId w:val="8"/>
        </w:numPr>
        <w:spacing w:after="0" w:line="240" w:lineRule="auto"/>
        <w:jc w:val="both"/>
        <w:rPr>
          <w:rFonts w:ascii="Times New Roman" w:hAnsi="Times New Roman" w:cs="Times New Roman"/>
          <w:sz w:val="24"/>
          <w:szCs w:val="24"/>
        </w:rPr>
      </w:pPr>
      <w:r w:rsidRPr="008146EF">
        <w:rPr>
          <w:rFonts w:ascii="Times New Roman" w:hAnsi="Times New Roman" w:cs="Times New Roman"/>
          <w:sz w:val="24"/>
          <w:szCs w:val="24"/>
        </w:rPr>
        <w:t xml:space="preserve">karya sinematografi; </w:t>
      </w:r>
    </w:p>
    <w:p w14:paraId="552E1C98" w14:textId="77777777" w:rsidR="00C72960" w:rsidRPr="008146EF" w:rsidRDefault="00C72960" w:rsidP="00666D96">
      <w:pPr>
        <w:pStyle w:val="ListParagraph"/>
        <w:numPr>
          <w:ilvl w:val="0"/>
          <w:numId w:val="8"/>
        </w:numPr>
        <w:spacing w:after="0" w:line="240" w:lineRule="auto"/>
        <w:jc w:val="both"/>
        <w:rPr>
          <w:rFonts w:ascii="Times New Roman" w:hAnsi="Times New Roman" w:cs="Times New Roman"/>
          <w:sz w:val="24"/>
          <w:szCs w:val="24"/>
        </w:rPr>
      </w:pPr>
      <w:r w:rsidRPr="008146EF">
        <w:rPr>
          <w:rFonts w:ascii="Times New Roman" w:hAnsi="Times New Roman" w:cs="Times New Roman"/>
          <w:sz w:val="24"/>
          <w:szCs w:val="24"/>
        </w:rPr>
        <w:t xml:space="preserve">terjemahan, tafsir, saduran, bunga rampai, basis data, adaptasi, aransemen, modifikasi dan karya lain dari hasil transformasi; </w:t>
      </w:r>
    </w:p>
    <w:p w14:paraId="650BD2E6" w14:textId="77777777" w:rsidR="00C72960" w:rsidRPr="008146EF" w:rsidRDefault="00C72960" w:rsidP="00666D96">
      <w:pPr>
        <w:pStyle w:val="ListParagraph"/>
        <w:numPr>
          <w:ilvl w:val="0"/>
          <w:numId w:val="8"/>
        </w:numPr>
        <w:spacing w:after="0" w:line="240" w:lineRule="auto"/>
        <w:jc w:val="both"/>
        <w:rPr>
          <w:rFonts w:ascii="Times New Roman" w:hAnsi="Times New Roman" w:cs="Times New Roman"/>
          <w:sz w:val="24"/>
          <w:szCs w:val="24"/>
        </w:rPr>
      </w:pPr>
      <w:r w:rsidRPr="008146EF">
        <w:rPr>
          <w:rFonts w:ascii="Times New Roman" w:hAnsi="Times New Roman" w:cs="Times New Roman"/>
          <w:sz w:val="24"/>
          <w:szCs w:val="24"/>
        </w:rPr>
        <w:t xml:space="preserve">terjemahan, adaptasi, aransemen, transformasi, atau modifikasi ekspresi budaya tradisional; </w:t>
      </w:r>
    </w:p>
    <w:p w14:paraId="11A6C009" w14:textId="77777777" w:rsidR="00C72960" w:rsidRPr="008146EF" w:rsidRDefault="00C72960" w:rsidP="00666D96">
      <w:pPr>
        <w:pStyle w:val="ListParagraph"/>
        <w:numPr>
          <w:ilvl w:val="0"/>
          <w:numId w:val="8"/>
        </w:numPr>
        <w:spacing w:after="0" w:line="240" w:lineRule="auto"/>
        <w:jc w:val="both"/>
        <w:rPr>
          <w:rFonts w:ascii="Times New Roman" w:hAnsi="Times New Roman" w:cs="Times New Roman"/>
          <w:sz w:val="24"/>
          <w:szCs w:val="24"/>
        </w:rPr>
      </w:pPr>
      <w:r w:rsidRPr="008146EF">
        <w:rPr>
          <w:rFonts w:ascii="Times New Roman" w:hAnsi="Times New Roman" w:cs="Times New Roman"/>
          <w:sz w:val="24"/>
          <w:szCs w:val="24"/>
        </w:rPr>
        <w:t xml:space="preserve">kompilasi Ciptaan atau data, baik dalam format yang dapat dibaca dengan Program Komputer maupun media lainnya; </w:t>
      </w:r>
    </w:p>
    <w:p w14:paraId="4521E41F" w14:textId="77777777" w:rsidR="00C72960" w:rsidRPr="008146EF" w:rsidRDefault="00C72960" w:rsidP="00666D96">
      <w:pPr>
        <w:pStyle w:val="ListParagraph"/>
        <w:numPr>
          <w:ilvl w:val="0"/>
          <w:numId w:val="8"/>
        </w:numPr>
        <w:spacing w:after="0" w:line="240" w:lineRule="auto"/>
        <w:jc w:val="both"/>
        <w:rPr>
          <w:rFonts w:ascii="Times New Roman" w:hAnsi="Times New Roman" w:cs="Times New Roman"/>
          <w:sz w:val="24"/>
          <w:szCs w:val="24"/>
        </w:rPr>
      </w:pPr>
      <w:r w:rsidRPr="008146EF">
        <w:rPr>
          <w:rFonts w:ascii="Times New Roman" w:hAnsi="Times New Roman" w:cs="Times New Roman"/>
          <w:sz w:val="24"/>
          <w:szCs w:val="24"/>
        </w:rPr>
        <w:t xml:space="preserve">kompilasi ekspresi budaya tradisional selama kompilasi tersebut merupakan karya yang asli; </w:t>
      </w:r>
    </w:p>
    <w:p w14:paraId="403964B6" w14:textId="77777777" w:rsidR="00C72960" w:rsidRPr="008146EF" w:rsidRDefault="00C72960" w:rsidP="00666D96">
      <w:pPr>
        <w:pStyle w:val="ListParagraph"/>
        <w:numPr>
          <w:ilvl w:val="0"/>
          <w:numId w:val="8"/>
        </w:numPr>
        <w:spacing w:after="0" w:line="276" w:lineRule="auto"/>
        <w:jc w:val="both"/>
        <w:rPr>
          <w:rFonts w:ascii="Times New Roman" w:hAnsi="Times New Roman" w:cs="Times New Roman"/>
          <w:sz w:val="24"/>
          <w:szCs w:val="24"/>
        </w:rPr>
      </w:pPr>
      <w:r w:rsidRPr="008146EF">
        <w:rPr>
          <w:rFonts w:ascii="Times New Roman" w:hAnsi="Times New Roman" w:cs="Times New Roman"/>
          <w:sz w:val="24"/>
          <w:szCs w:val="24"/>
        </w:rPr>
        <w:t xml:space="preserve">permainan video; dan </w:t>
      </w:r>
    </w:p>
    <w:p w14:paraId="74D95FB9" w14:textId="77777777" w:rsidR="00C72960" w:rsidRPr="008146EF" w:rsidRDefault="00C72960" w:rsidP="00666D96">
      <w:pPr>
        <w:pStyle w:val="ListParagraph"/>
        <w:numPr>
          <w:ilvl w:val="0"/>
          <w:numId w:val="8"/>
        </w:numPr>
        <w:spacing w:after="0" w:line="276" w:lineRule="auto"/>
        <w:jc w:val="both"/>
        <w:rPr>
          <w:rFonts w:ascii="Times New Roman" w:hAnsi="Times New Roman" w:cs="Times New Roman"/>
          <w:sz w:val="24"/>
          <w:szCs w:val="24"/>
        </w:rPr>
      </w:pPr>
      <w:r w:rsidRPr="008146EF">
        <w:rPr>
          <w:rFonts w:ascii="Times New Roman" w:hAnsi="Times New Roman" w:cs="Times New Roman"/>
          <w:sz w:val="24"/>
          <w:szCs w:val="24"/>
        </w:rPr>
        <w:t>Program Komputer.</w:t>
      </w:r>
    </w:p>
    <w:p w14:paraId="523A3298" w14:textId="77777777" w:rsidR="00C72960" w:rsidRPr="008146EF" w:rsidRDefault="00C72960" w:rsidP="00C72960">
      <w:pPr>
        <w:pStyle w:val="ListParagraph"/>
        <w:spacing w:after="0" w:line="276" w:lineRule="auto"/>
        <w:ind w:left="1800"/>
        <w:jc w:val="both"/>
        <w:rPr>
          <w:rFonts w:ascii="Times New Roman" w:hAnsi="Times New Roman" w:cs="Times New Roman"/>
          <w:sz w:val="24"/>
          <w:szCs w:val="24"/>
        </w:rPr>
      </w:pPr>
    </w:p>
    <w:p w14:paraId="1DB3CAC3" w14:textId="77777777" w:rsidR="00C72960" w:rsidRPr="008146EF" w:rsidRDefault="00C72960" w:rsidP="008146EF">
      <w:pPr>
        <w:spacing w:after="0" w:line="480" w:lineRule="auto"/>
        <w:ind w:left="1134" w:firstLine="426"/>
        <w:jc w:val="both"/>
        <w:rPr>
          <w:rFonts w:ascii="Times New Roman" w:hAnsi="Times New Roman" w:cs="Times New Roman"/>
          <w:sz w:val="24"/>
          <w:szCs w:val="24"/>
        </w:rPr>
      </w:pPr>
      <w:r w:rsidRPr="008146EF">
        <w:rPr>
          <w:rFonts w:ascii="Times New Roman" w:hAnsi="Times New Roman" w:cs="Times New Roman"/>
          <w:sz w:val="24"/>
          <w:szCs w:val="24"/>
        </w:rPr>
        <w:t>Jika dilihat di</w:t>
      </w:r>
      <w:r w:rsidR="006E0725" w:rsidRPr="008146EF">
        <w:rPr>
          <w:rFonts w:ascii="Times New Roman" w:hAnsi="Times New Roman" w:cs="Times New Roman"/>
          <w:sz w:val="24"/>
          <w:szCs w:val="24"/>
        </w:rPr>
        <w:t xml:space="preserve"> </w:t>
      </w:r>
      <w:r w:rsidRPr="008146EF">
        <w:rPr>
          <w:rFonts w:ascii="Times New Roman" w:hAnsi="Times New Roman" w:cs="Times New Roman"/>
          <w:sz w:val="24"/>
          <w:szCs w:val="24"/>
        </w:rPr>
        <w:t xml:space="preserve">dalam Pasal 40 UU No.28 Tahun 2014 Tentang Hak Cipta ini, ciptaan-ciptaan yang dilindungi berupa hasil karya dalam bentuk nyata atau diwujudkan secara nyata. Bentuknya ada dan dapat dinikmati oleh panca indera. Sehingga untuk hasil karya yang masih </w:t>
      </w:r>
      <w:r w:rsidRPr="008146EF">
        <w:rPr>
          <w:rFonts w:ascii="Times New Roman" w:hAnsi="Times New Roman" w:cs="Times New Roman"/>
          <w:sz w:val="24"/>
          <w:szCs w:val="24"/>
        </w:rPr>
        <w:lastRenderedPageBreak/>
        <w:t>belum diwujudkan secara nyata sebagaimana terdapat dalam pasal 41 UU No. 28 Tentang Hak Cipta termasuk hasil karya yang tidak dilindungi. Dalam hal jangka waktu dari perlindungan lagu atau musik dengan atau tanpa teks sebagaimana tercantum di</w:t>
      </w:r>
      <w:r w:rsidR="006E0725" w:rsidRPr="008146EF">
        <w:rPr>
          <w:rFonts w:ascii="Times New Roman" w:hAnsi="Times New Roman" w:cs="Times New Roman"/>
          <w:sz w:val="24"/>
          <w:szCs w:val="24"/>
        </w:rPr>
        <w:t xml:space="preserve"> </w:t>
      </w:r>
      <w:r w:rsidRPr="008146EF">
        <w:rPr>
          <w:rFonts w:ascii="Times New Roman" w:hAnsi="Times New Roman" w:cs="Times New Roman"/>
          <w:sz w:val="24"/>
          <w:szCs w:val="24"/>
        </w:rPr>
        <w:t xml:space="preserve">dalam Pasal 58 ayat (1) huruf d UU No. 28 tahun 2014 tentang Hak Cipta, berlaku selama hidup pencipta hingga 70 tahun setelah pencipta meninggal dunia. </w:t>
      </w:r>
    </w:p>
    <w:p w14:paraId="157650A4" w14:textId="77777777" w:rsidR="00C72960" w:rsidRPr="008146EF" w:rsidRDefault="0047208D" w:rsidP="008146EF">
      <w:pPr>
        <w:spacing w:after="0" w:line="480" w:lineRule="auto"/>
        <w:ind w:left="1134" w:firstLine="426"/>
        <w:jc w:val="both"/>
        <w:rPr>
          <w:rFonts w:ascii="Times New Roman" w:hAnsi="Times New Roman" w:cs="Times New Roman"/>
          <w:sz w:val="24"/>
          <w:szCs w:val="24"/>
        </w:rPr>
      </w:pPr>
      <w:r>
        <w:rPr>
          <w:rFonts w:ascii="Times New Roman" w:hAnsi="Times New Roman" w:cs="Times New Roman"/>
          <w:sz w:val="24"/>
          <w:szCs w:val="24"/>
        </w:rPr>
        <w:t>H</w:t>
      </w:r>
      <w:r w:rsidR="00C72960" w:rsidRPr="008146EF">
        <w:rPr>
          <w:rFonts w:ascii="Times New Roman" w:hAnsi="Times New Roman" w:cs="Times New Roman"/>
          <w:sz w:val="24"/>
          <w:szCs w:val="24"/>
        </w:rPr>
        <w:t>ak-hak yang dimiliki oleh pemegang hak cipta diatur  di</w:t>
      </w:r>
      <w:r w:rsidR="006E0725" w:rsidRPr="008146EF">
        <w:rPr>
          <w:rFonts w:ascii="Times New Roman" w:hAnsi="Times New Roman" w:cs="Times New Roman"/>
          <w:sz w:val="24"/>
          <w:szCs w:val="24"/>
        </w:rPr>
        <w:t xml:space="preserve"> </w:t>
      </w:r>
      <w:r w:rsidR="00C72960" w:rsidRPr="008146EF">
        <w:rPr>
          <w:rFonts w:ascii="Times New Roman" w:hAnsi="Times New Roman" w:cs="Times New Roman"/>
          <w:sz w:val="24"/>
          <w:szCs w:val="24"/>
        </w:rPr>
        <w:t>dalam UU Nomor 28 Tahun 2014 ini, yaitu hak moral dan hak ekonomi. Hak moral merupakan hak yang ada dan melekat pada diri pencipta yang tidak dapat dihilangkan atau dilepaskan dari pencipta tersebut. Sedangkan hak ekonomi merupakan hak yang timbul setelah hak moral. Hak ekonomi dapat dianggap sebagai kebutuhan dari pencipta yang menjadikan pencipta sebagai bidang profesi yang selayaknya menghasilkan materi</w:t>
      </w:r>
      <w:r w:rsidR="00C72960" w:rsidRPr="008146EF">
        <w:rPr>
          <w:rStyle w:val="FootnoteReference"/>
          <w:rFonts w:ascii="Times New Roman" w:hAnsi="Times New Roman" w:cs="Times New Roman"/>
          <w:sz w:val="24"/>
          <w:szCs w:val="24"/>
        </w:rPr>
        <w:footnoteReference w:id="23"/>
      </w:r>
      <w:r w:rsidR="00C72960" w:rsidRPr="008146EF">
        <w:rPr>
          <w:rFonts w:ascii="Times New Roman" w:hAnsi="Times New Roman" w:cs="Times New Roman"/>
          <w:sz w:val="24"/>
          <w:szCs w:val="24"/>
        </w:rPr>
        <w:t xml:space="preserve">. </w:t>
      </w:r>
    </w:p>
    <w:p w14:paraId="77006716" w14:textId="77777777" w:rsidR="00C72960" w:rsidRPr="008146EF" w:rsidRDefault="00C72960" w:rsidP="008146EF">
      <w:pPr>
        <w:spacing w:after="0" w:line="480" w:lineRule="auto"/>
        <w:ind w:left="1134" w:firstLine="426"/>
        <w:jc w:val="both"/>
        <w:rPr>
          <w:rFonts w:ascii="Times New Roman" w:hAnsi="Times New Roman" w:cs="Times New Roman"/>
          <w:sz w:val="24"/>
          <w:szCs w:val="24"/>
        </w:rPr>
      </w:pPr>
      <w:r w:rsidRPr="008146EF">
        <w:rPr>
          <w:rFonts w:ascii="Times New Roman" w:hAnsi="Times New Roman" w:cs="Times New Roman"/>
          <w:sz w:val="24"/>
          <w:szCs w:val="24"/>
        </w:rPr>
        <w:t>Hak moral sebagaimana tercantum di</w:t>
      </w:r>
      <w:r w:rsidR="006E0725" w:rsidRPr="008146EF">
        <w:rPr>
          <w:rFonts w:ascii="Times New Roman" w:hAnsi="Times New Roman" w:cs="Times New Roman"/>
          <w:sz w:val="24"/>
          <w:szCs w:val="24"/>
        </w:rPr>
        <w:t xml:space="preserve"> </w:t>
      </w:r>
      <w:r w:rsidRPr="008146EF">
        <w:rPr>
          <w:rFonts w:ascii="Times New Roman" w:hAnsi="Times New Roman" w:cs="Times New Roman"/>
          <w:sz w:val="24"/>
          <w:szCs w:val="24"/>
        </w:rPr>
        <w:t>dalam pasal 5 adalah hak yang melekat secara abadi pada diri pencipta untuk</w:t>
      </w:r>
      <w:r w:rsidRPr="008146EF">
        <w:rPr>
          <w:rStyle w:val="FootnoteReference"/>
          <w:rFonts w:ascii="Times New Roman" w:hAnsi="Times New Roman" w:cs="Times New Roman"/>
          <w:sz w:val="24"/>
          <w:szCs w:val="24"/>
        </w:rPr>
        <w:footnoteReference w:id="24"/>
      </w:r>
      <w:r w:rsidRPr="008146EF">
        <w:rPr>
          <w:rFonts w:ascii="Times New Roman" w:hAnsi="Times New Roman" w:cs="Times New Roman"/>
          <w:sz w:val="24"/>
          <w:szCs w:val="24"/>
        </w:rPr>
        <w:t xml:space="preserve"> : </w:t>
      </w:r>
    </w:p>
    <w:p w14:paraId="657FAA15" w14:textId="77777777" w:rsidR="00C72960" w:rsidRPr="008146EF" w:rsidRDefault="00C72960" w:rsidP="00666D96">
      <w:pPr>
        <w:pStyle w:val="ListParagraph"/>
        <w:numPr>
          <w:ilvl w:val="0"/>
          <w:numId w:val="9"/>
        </w:numPr>
        <w:spacing w:after="0" w:line="240" w:lineRule="auto"/>
        <w:ind w:left="1843"/>
        <w:jc w:val="both"/>
        <w:rPr>
          <w:rFonts w:ascii="Times New Roman" w:hAnsi="Times New Roman" w:cs="Times New Roman"/>
          <w:sz w:val="24"/>
          <w:szCs w:val="24"/>
        </w:rPr>
      </w:pPr>
      <w:r w:rsidRPr="008146EF">
        <w:rPr>
          <w:rFonts w:ascii="Times New Roman" w:hAnsi="Times New Roman" w:cs="Times New Roman"/>
          <w:sz w:val="24"/>
          <w:szCs w:val="24"/>
        </w:rPr>
        <w:t>tetap mencantumkan atau tidak mencantumkan namanya pada salinan sehubungan dengan pemakaian ciptaannya untuk umum;</w:t>
      </w:r>
    </w:p>
    <w:p w14:paraId="6DACC177" w14:textId="77777777" w:rsidR="00C72960" w:rsidRPr="008146EF" w:rsidRDefault="00C72960" w:rsidP="00666D96">
      <w:pPr>
        <w:pStyle w:val="ListParagraph"/>
        <w:numPr>
          <w:ilvl w:val="0"/>
          <w:numId w:val="9"/>
        </w:numPr>
        <w:spacing w:after="0" w:line="240" w:lineRule="auto"/>
        <w:ind w:left="1843"/>
        <w:jc w:val="both"/>
        <w:rPr>
          <w:rFonts w:ascii="Times New Roman" w:hAnsi="Times New Roman" w:cs="Times New Roman"/>
          <w:sz w:val="24"/>
          <w:szCs w:val="24"/>
        </w:rPr>
      </w:pPr>
      <w:r w:rsidRPr="008146EF">
        <w:rPr>
          <w:rFonts w:ascii="Times New Roman" w:hAnsi="Times New Roman" w:cs="Times New Roman"/>
          <w:sz w:val="24"/>
          <w:szCs w:val="24"/>
        </w:rPr>
        <w:t>menggunakan nama aliasnya atau samarannya;</w:t>
      </w:r>
    </w:p>
    <w:p w14:paraId="1786EA45" w14:textId="77777777" w:rsidR="00C72960" w:rsidRDefault="00C72960" w:rsidP="00666D96">
      <w:pPr>
        <w:pStyle w:val="ListParagraph"/>
        <w:numPr>
          <w:ilvl w:val="0"/>
          <w:numId w:val="9"/>
        </w:numPr>
        <w:spacing w:after="0" w:line="240" w:lineRule="auto"/>
        <w:ind w:left="1843"/>
        <w:jc w:val="both"/>
        <w:rPr>
          <w:rFonts w:ascii="Times New Roman" w:hAnsi="Times New Roman" w:cs="Times New Roman"/>
          <w:sz w:val="24"/>
          <w:szCs w:val="24"/>
        </w:rPr>
      </w:pPr>
      <w:r w:rsidRPr="008146EF">
        <w:rPr>
          <w:rFonts w:ascii="Times New Roman" w:hAnsi="Times New Roman" w:cs="Times New Roman"/>
          <w:sz w:val="24"/>
          <w:szCs w:val="24"/>
        </w:rPr>
        <w:t>mengubah ciptaannya sesuai dengan kepatutan dalam masyarakat;</w:t>
      </w:r>
    </w:p>
    <w:p w14:paraId="2DD60C3E" w14:textId="77777777" w:rsidR="00FC7DF9" w:rsidRPr="008146EF" w:rsidRDefault="00FC7DF9" w:rsidP="00666D96">
      <w:pPr>
        <w:pStyle w:val="ListParagraph"/>
        <w:numPr>
          <w:ilvl w:val="0"/>
          <w:numId w:val="9"/>
        </w:numPr>
        <w:spacing w:after="0" w:line="240" w:lineRule="auto"/>
        <w:ind w:left="1843"/>
        <w:jc w:val="both"/>
        <w:rPr>
          <w:rFonts w:ascii="Times New Roman" w:hAnsi="Times New Roman" w:cs="Times New Roman"/>
          <w:sz w:val="24"/>
          <w:szCs w:val="24"/>
        </w:rPr>
      </w:pPr>
      <w:r>
        <w:rPr>
          <w:rFonts w:ascii="Times New Roman" w:hAnsi="Times New Roman" w:cs="Times New Roman"/>
          <w:sz w:val="24"/>
          <w:szCs w:val="24"/>
        </w:rPr>
        <w:t>mengubah judul dan anak judul Ciptaan;dan</w:t>
      </w:r>
    </w:p>
    <w:p w14:paraId="07A082B0" w14:textId="77777777" w:rsidR="00C72960" w:rsidRPr="008146EF" w:rsidRDefault="00C72960" w:rsidP="00666D96">
      <w:pPr>
        <w:pStyle w:val="ListParagraph"/>
        <w:numPr>
          <w:ilvl w:val="0"/>
          <w:numId w:val="9"/>
        </w:numPr>
        <w:spacing w:after="0" w:line="240" w:lineRule="auto"/>
        <w:ind w:left="1843"/>
        <w:jc w:val="both"/>
        <w:rPr>
          <w:rFonts w:ascii="Times New Roman" w:hAnsi="Times New Roman" w:cs="Times New Roman"/>
          <w:sz w:val="24"/>
          <w:szCs w:val="24"/>
        </w:rPr>
      </w:pPr>
      <w:r w:rsidRPr="008146EF">
        <w:rPr>
          <w:rFonts w:ascii="Times New Roman" w:hAnsi="Times New Roman" w:cs="Times New Roman"/>
          <w:sz w:val="24"/>
          <w:szCs w:val="24"/>
        </w:rPr>
        <w:t>mempertahankan haknya dalam hal terjadi distorsi ciptaan, mutilasi ciptaan, modifikasi ciptaan, atau hal yang bersifat merugikan kehormatan diri atau reputasinya.</w:t>
      </w:r>
    </w:p>
    <w:p w14:paraId="33C25D73" w14:textId="77777777" w:rsidR="00C72960" w:rsidRPr="008146EF" w:rsidRDefault="00C72960" w:rsidP="00C72960">
      <w:pPr>
        <w:pStyle w:val="ListParagraph"/>
        <w:spacing w:after="0" w:line="240" w:lineRule="auto"/>
        <w:ind w:left="1134"/>
        <w:jc w:val="both"/>
        <w:rPr>
          <w:rFonts w:ascii="Times New Roman" w:hAnsi="Times New Roman" w:cs="Times New Roman"/>
          <w:sz w:val="24"/>
          <w:szCs w:val="24"/>
        </w:rPr>
      </w:pPr>
    </w:p>
    <w:p w14:paraId="4287D181" w14:textId="77777777" w:rsidR="00C72960" w:rsidRPr="008146EF" w:rsidRDefault="00C72960" w:rsidP="008146EF">
      <w:pPr>
        <w:spacing w:after="0" w:line="480" w:lineRule="auto"/>
        <w:ind w:left="1134" w:firstLine="426"/>
        <w:jc w:val="both"/>
        <w:rPr>
          <w:rFonts w:ascii="Times New Roman" w:hAnsi="Times New Roman" w:cs="Times New Roman"/>
          <w:sz w:val="24"/>
          <w:szCs w:val="24"/>
        </w:rPr>
      </w:pPr>
      <w:r w:rsidRPr="008146EF">
        <w:rPr>
          <w:rFonts w:ascii="Times New Roman" w:hAnsi="Times New Roman" w:cs="Times New Roman"/>
          <w:sz w:val="24"/>
          <w:szCs w:val="24"/>
        </w:rPr>
        <w:lastRenderedPageBreak/>
        <w:t>Sedangkan hak ekonomi adalah hak seorang pencipta untuk mendapatkan manfaat atau keuntungan ekonomi secara eksklusif atas ciptaannya tersebut. Hak ekonomi pencipta seperti yang tercantum di</w:t>
      </w:r>
      <w:r w:rsidR="006E0725" w:rsidRPr="008146EF">
        <w:rPr>
          <w:rFonts w:ascii="Times New Roman" w:hAnsi="Times New Roman" w:cs="Times New Roman"/>
          <w:sz w:val="24"/>
          <w:szCs w:val="24"/>
        </w:rPr>
        <w:t xml:space="preserve"> </w:t>
      </w:r>
      <w:r w:rsidRPr="008146EF">
        <w:rPr>
          <w:rFonts w:ascii="Times New Roman" w:hAnsi="Times New Roman" w:cs="Times New Roman"/>
          <w:sz w:val="24"/>
          <w:szCs w:val="24"/>
        </w:rPr>
        <w:t>dalam pasal 9 UU No. 28 Tahun 2014 terdiri atas</w:t>
      </w:r>
      <w:r w:rsidRPr="008146EF">
        <w:rPr>
          <w:rStyle w:val="FootnoteReference"/>
          <w:rFonts w:ascii="Times New Roman" w:hAnsi="Times New Roman" w:cs="Times New Roman"/>
          <w:sz w:val="24"/>
          <w:szCs w:val="24"/>
        </w:rPr>
        <w:footnoteReference w:id="25"/>
      </w:r>
      <w:r w:rsidRPr="008146EF">
        <w:rPr>
          <w:rFonts w:ascii="Times New Roman" w:hAnsi="Times New Roman" w:cs="Times New Roman"/>
          <w:sz w:val="24"/>
          <w:szCs w:val="24"/>
        </w:rPr>
        <w:t xml:space="preserve"> :</w:t>
      </w:r>
    </w:p>
    <w:p w14:paraId="6F7D1BB3" w14:textId="77777777" w:rsidR="00C72960" w:rsidRPr="008146EF" w:rsidRDefault="00C72960" w:rsidP="00666D96">
      <w:pPr>
        <w:pStyle w:val="ListParagraph"/>
        <w:numPr>
          <w:ilvl w:val="0"/>
          <w:numId w:val="10"/>
        </w:numPr>
        <w:spacing w:after="0" w:line="240" w:lineRule="auto"/>
        <w:ind w:left="1843"/>
        <w:jc w:val="both"/>
        <w:rPr>
          <w:rFonts w:ascii="Times New Roman" w:hAnsi="Times New Roman" w:cs="Times New Roman"/>
          <w:sz w:val="24"/>
          <w:szCs w:val="24"/>
        </w:rPr>
      </w:pPr>
      <w:r w:rsidRPr="008146EF">
        <w:rPr>
          <w:rFonts w:ascii="Times New Roman" w:hAnsi="Times New Roman" w:cs="Times New Roman"/>
          <w:sz w:val="24"/>
          <w:szCs w:val="24"/>
        </w:rPr>
        <w:t xml:space="preserve">penerbitan Ciptaan; </w:t>
      </w:r>
    </w:p>
    <w:p w14:paraId="2D9C9A10" w14:textId="77777777" w:rsidR="00C72960" w:rsidRPr="008146EF" w:rsidRDefault="00C72960" w:rsidP="00666D96">
      <w:pPr>
        <w:pStyle w:val="ListParagraph"/>
        <w:numPr>
          <w:ilvl w:val="0"/>
          <w:numId w:val="10"/>
        </w:numPr>
        <w:spacing w:after="0" w:line="240" w:lineRule="auto"/>
        <w:ind w:left="1843"/>
        <w:jc w:val="both"/>
        <w:rPr>
          <w:rFonts w:ascii="Times New Roman" w:hAnsi="Times New Roman" w:cs="Times New Roman"/>
          <w:sz w:val="24"/>
          <w:szCs w:val="24"/>
        </w:rPr>
      </w:pPr>
      <w:r w:rsidRPr="008146EF">
        <w:rPr>
          <w:rFonts w:ascii="Times New Roman" w:hAnsi="Times New Roman" w:cs="Times New Roman"/>
          <w:sz w:val="24"/>
          <w:szCs w:val="24"/>
        </w:rPr>
        <w:t xml:space="preserve">Penggandaan Ciptaan dalam segala bentuknya; </w:t>
      </w:r>
    </w:p>
    <w:p w14:paraId="6BCF3159" w14:textId="77777777" w:rsidR="00C72960" w:rsidRPr="008146EF" w:rsidRDefault="00C72960" w:rsidP="00666D96">
      <w:pPr>
        <w:pStyle w:val="ListParagraph"/>
        <w:numPr>
          <w:ilvl w:val="0"/>
          <w:numId w:val="10"/>
        </w:numPr>
        <w:spacing w:after="0" w:line="240" w:lineRule="auto"/>
        <w:ind w:left="1843"/>
        <w:jc w:val="both"/>
        <w:rPr>
          <w:rFonts w:ascii="Times New Roman" w:hAnsi="Times New Roman" w:cs="Times New Roman"/>
          <w:sz w:val="24"/>
          <w:szCs w:val="24"/>
        </w:rPr>
      </w:pPr>
      <w:r w:rsidRPr="008146EF">
        <w:rPr>
          <w:rFonts w:ascii="Times New Roman" w:hAnsi="Times New Roman" w:cs="Times New Roman"/>
          <w:sz w:val="24"/>
          <w:szCs w:val="24"/>
        </w:rPr>
        <w:t xml:space="preserve">penerjemahan Ciptaan; </w:t>
      </w:r>
    </w:p>
    <w:p w14:paraId="06A525DC" w14:textId="77777777" w:rsidR="00C72960" w:rsidRPr="008146EF" w:rsidRDefault="00C72960" w:rsidP="00666D96">
      <w:pPr>
        <w:pStyle w:val="ListParagraph"/>
        <w:numPr>
          <w:ilvl w:val="0"/>
          <w:numId w:val="10"/>
        </w:numPr>
        <w:spacing w:after="0" w:line="240" w:lineRule="auto"/>
        <w:ind w:left="1843"/>
        <w:jc w:val="both"/>
        <w:rPr>
          <w:rFonts w:ascii="Times New Roman" w:hAnsi="Times New Roman" w:cs="Times New Roman"/>
          <w:sz w:val="24"/>
          <w:szCs w:val="24"/>
        </w:rPr>
      </w:pPr>
      <w:r w:rsidRPr="008146EF">
        <w:rPr>
          <w:rFonts w:ascii="Times New Roman" w:hAnsi="Times New Roman" w:cs="Times New Roman"/>
          <w:sz w:val="24"/>
          <w:szCs w:val="24"/>
        </w:rPr>
        <w:t xml:space="preserve">pengadaptasian, pengaransemenan, atau pentransformasian Ciptaan; </w:t>
      </w:r>
    </w:p>
    <w:p w14:paraId="08AA2C96" w14:textId="77777777" w:rsidR="00C72960" w:rsidRPr="008146EF" w:rsidRDefault="00C72960" w:rsidP="00666D96">
      <w:pPr>
        <w:pStyle w:val="ListParagraph"/>
        <w:numPr>
          <w:ilvl w:val="0"/>
          <w:numId w:val="10"/>
        </w:numPr>
        <w:spacing w:after="0" w:line="240" w:lineRule="auto"/>
        <w:ind w:left="1843"/>
        <w:jc w:val="both"/>
        <w:rPr>
          <w:rFonts w:ascii="Times New Roman" w:hAnsi="Times New Roman" w:cs="Times New Roman"/>
          <w:sz w:val="24"/>
          <w:szCs w:val="24"/>
        </w:rPr>
      </w:pPr>
      <w:r w:rsidRPr="008146EF">
        <w:rPr>
          <w:rFonts w:ascii="Times New Roman" w:hAnsi="Times New Roman" w:cs="Times New Roman"/>
          <w:sz w:val="24"/>
          <w:szCs w:val="24"/>
        </w:rPr>
        <w:t xml:space="preserve">Pendistribusian Ciptaan atau salinannya; </w:t>
      </w:r>
    </w:p>
    <w:p w14:paraId="037D2ACC" w14:textId="77777777" w:rsidR="00C72960" w:rsidRPr="008146EF" w:rsidRDefault="00C72960" w:rsidP="00666D96">
      <w:pPr>
        <w:pStyle w:val="ListParagraph"/>
        <w:numPr>
          <w:ilvl w:val="0"/>
          <w:numId w:val="10"/>
        </w:numPr>
        <w:spacing w:after="0" w:line="240" w:lineRule="auto"/>
        <w:ind w:left="1843"/>
        <w:jc w:val="both"/>
        <w:rPr>
          <w:rFonts w:ascii="Times New Roman" w:hAnsi="Times New Roman" w:cs="Times New Roman"/>
          <w:sz w:val="24"/>
          <w:szCs w:val="24"/>
        </w:rPr>
      </w:pPr>
      <w:r w:rsidRPr="008146EF">
        <w:rPr>
          <w:rFonts w:ascii="Times New Roman" w:hAnsi="Times New Roman" w:cs="Times New Roman"/>
          <w:sz w:val="24"/>
          <w:szCs w:val="24"/>
        </w:rPr>
        <w:t xml:space="preserve">pertunjukan Ciptaan; </w:t>
      </w:r>
    </w:p>
    <w:p w14:paraId="73DF7F57" w14:textId="77777777" w:rsidR="00C72960" w:rsidRPr="008146EF" w:rsidRDefault="00C72960" w:rsidP="00666D96">
      <w:pPr>
        <w:pStyle w:val="ListParagraph"/>
        <w:numPr>
          <w:ilvl w:val="0"/>
          <w:numId w:val="10"/>
        </w:numPr>
        <w:spacing w:after="0" w:line="240" w:lineRule="auto"/>
        <w:ind w:left="1843"/>
        <w:jc w:val="both"/>
        <w:rPr>
          <w:rFonts w:ascii="Times New Roman" w:hAnsi="Times New Roman" w:cs="Times New Roman"/>
          <w:sz w:val="24"/>
          <w:szCs w:val="24"/>
        </w:rPr>
      </w:pPr>
      <w:r w:rsidRPr="008146EF">
        <w:rPr>
          <w:rFonts w:ascii="Times New Roman" w:hAnsi="Times New Roman" w:cs="Times New Roman"/>
          <w:sz w:val="24"/>
          <w:szCs w:val="24"/>
        </w:rPr>
        <w:t xml:space="preserve">Pengumuman Ciptaan; </w:t>
      </w:r>
    </w:p>
    <w:p w14:paraId="60252563" w14:textId="77777777" w:rsidR="00C72960" w:rsidRPr="008146EF" w:rsidRDefault="00C72960" w:rsidP="00666D96">
      <w:pPr>
        <w:pStyle w:val="ListParagraph"/>
        <w:numPr>
          <w:ilvl w:val="0"/>
          <w:numId w:val="10"/>
        </w:numPr>
        <w:spacing w:after="0" w:line="240" w:lineRule="auto"/>
        <w:ind w:left="1843"/>
        <w:jc w:val="both"/>
        <w:rPr>
          <w:rFonts w:ascii="Times New Roman" w:hAnsi="Times New Roman" w:cs="Times New Roman"/>
          <w:sz w:val="24"/>
          <w:szCs w:val="24"/>
        </w:rPr>
      </w:pPr>
      <w:r w:rsidRPr="008146EF">
        <w:rPr>
          <w:rFonts w:ascii="Times New Roman" w:hAnsi="Times New Roman" w:cs="Times New Roman"/>
          <w:sz w:val="24"/>
          <w:szCs w:val="24"/>
        </w:rPr>
        <w:t xml:space="preserve">Komunikasi Ciptaan; dan </w:t>
      </w:r>
    </w:p>
    <w:p w14:paraId="0C183FAE" w14:textId="77777777" w:rsidR="00C72960" w:rsidRPr="008146EF" w:rsidRDefault="00C72960" w:rsidP="00666D96">
      <w:pPr>
        <w:pStyle w:val="ListParagraph"/>
        <w:numPr>
          <w:ilvl w:val="0"/>
          <w:numId w:val="10"/>
        </w:numPr>
        <w:spacing w:after="0" w:line="240" w:lineRule="auto"/>
        <w:ind w:left="1843"/>
        <w:jc w:val="both"/>
        <w:rPr>
          <w:rFonts w:ascii="Times New Roman" w:hAnsi="Times New Roman" w:cs="Times New Roman"/>
          <w:sz w:val="24"/>
          <w:szCs w:val="24"/>
        </w:rPr>
      </w:pPr>
      <w:r w:rsidRPr="008146EF">
        <w:rPr>
          <w:rFonts w:ascii="Times New Roman" w:hAnsi="Times New Roman" w:cs="Times New Roman"/>
          <w:sz w:val="24"/>
          <w:szCs w:val="24"/>
        </w:rPr>
        <w:t>penyewaan Ciptaan.</w:t>
      </w:r>
    </w:p>
    <w:p w14:paraId="194F9B3A" w14:textId="77777777" w:rsidR="00C72960" w:rsidRPr="008146EF" w:rsidRDefault="00C72960" w:rsidP="00C72960">
      <w:pPr>
        <w:pStyle w:val="ListParagraph"/>
        <w:spacing w:after="0" w:line="240" w:lineRule="auto"/>
        <w:ind w:left="1134"/>
        <w:jc w:val="both"/>
        <w:rPr>
          <w:rFonts w:ascii="Times New Roman" w:hAnsi="Times New Roman" w:cs="Times New Roman"/>
          <w:sz w:val="24"/>
          <w:szCs w:val="24"/>
        </w:rPr>
      </w:pPr>
    </w:p>
    <w:p w14:paraId="1E02CF92" w14:textId="77777777" w:rsidR="00C72960" w:rsidRPr="008146EF" w:rsidRDefault="00C72960" w:rsidP="00666D96">
      <w:pPr>
        <w:pStyle w:val="Heading3"/>
        <w:numPr>
          <w:ilvl w:val="0"/>
          <w:numId w:val="17"/>
        </w:numPr>
        <w:spacing w:line="480" w:lineRule="auto"/>
        <w:ind w:left="1134" w:hanging="425"/>
        <w:rPr>
          <w:rFonts w:ascii="Times New Roman" w:hAnsi="Times New Roman" w:cs="Times New Roman"/>
          <w:b/>
          <w:color w:val="auto"/>
        </w:rPr>
      </w:pPr>
      <w:bookmarkStart w:id="85" w:name="_Toc78036003"/>
      <w:r w:rsidRPr="008146EF">
        <w:rPr>
          <w:rFonts w:ascii="Times New Roman" w:hAnsi="Times New Roman" w:cs="Times New Roman"/>
          <w:b/>
          <w:color w:val="auto"/>
        </w:rPr>
        <w:t>Plagiarisme</w:t>
      </w:r>
      <w:bookmarkEnd w:id="85"/>
    </w:p>
    <w:p w14:paraId="6CE1E329" w14:textId="77777777" w:rsidR="00C72960" w:rsidRPr="008146EF" w:rsidRDefault="00C72960" w:rsidP="008146EF">
      <w:pPr>
        <w:pStyle w:val="ListParagraph"/>
        <w:spacing w:after="0" w:line="480" w:lineRule="auto"/>
        <w:ind w:left="1134" w:firstLine="425"/>
        <w:jc w:val="both"/>
        <w:rPr>
          <w:rFonts w:ascii="Times New Roman" w:hAnsi="Times New Roman" w:cs="Times New Roman"/>
          <w:sz w:val="24"/>
          <w:szCs w:val="24"/>
        </w:rPr>
      </w:pPr>
      <w:r w:rsidRPr="008146EF">
        <w:rPr>
          <w:rFonts w:ascii="Times New Roman" w:hAnsi="Times New Roman" w:cs="Times New Roman"/>
          <w:sz w:val="24"/>
          <w:szCs w:val="24"/>
        </w:rPr>
        <w:t xml:space="preserve">Plagiarisme pada umumnya dipahami sebagai pengambilan karya cipta orang lain baik sebagian maupun secara keseluruhan yang kemudian di deklarasikan sebagai hasil karya pribadi secara tanpa izin. Plagiarisme sendiri dikenal sebagai pelanggaran norma dan juga etika ciptaan. Banyak sekali orang awam bahkan para akademisi pun terkadang tidak mencantumkan catatan kaki atau </w:t>
      </w:r>
      <w:r w:rsidRPr="008146EF">
        <w:rPr>
          <w:rFonts w:ascii="Times New Roman" w:hAnsi="Times New Roman" w:cs="Times New Roman"/>
          <w:i/>
          <w:sz w:val="24"/>
          <w:szCs w:val="24"/>
        </w:rPr>
        <w:t xml:space="preserve">footnote </w:t>
      </w:r>
      <w:r w:rsidRPr="008146EF">
        <w:rPr>
          <w:rFonts w:ascii="Times New Roman" w:hAnsi="Times New Roman" w:cs="Times New Roman"/>
          <w:sz w:val="24"/>
          <w:szCs w:val="24"/>
        </w:rPr>
        <w:t>ketika sedang membuat tulisan. Sehingga seakan-akan tulisan tersebut memang orisinil berasal dari dirinya sendiri.</w:t>
      </w:r>
    </w:p>
    <w:p w14:paraId="30D494E8" w14:textId="77777777" w:rsidR="00C72960" w:rsidRPr="008146EF" w:rsidRDefault="00C72960" w:rsidP="00E35F04">
      <w:pPr>
        <w:pStyle w:val="ListParagraph"/>
        <w:spacing w:after="0" w:line="480" w:lineRule="auto"/>
        <w:ind w:left="1134" w:firstLine="426"/>
        <w:jc w:val="both"/>
        <w:rPr>
          <w:rFonts w:ascii="Times New Roman" w:hAnsi="Times New Roman" w:cs="Times New Roman"/>
          <w:sz w:val="24"/>
          <w:szCs w:val="24"/>
        </w:rPr>
      </w:pPr>
      <w:r w:rsidRPr="008146EF">
        <w:rPr>
          <w:rFonts w:ascii="Times New Roman" w:hAnsi="Times New Roman" w:cs="Times New Roman"/>
          <w:sz w:val="24"/>
          <w:szCs w:val="24"/>
        </w:rPr>
        <w:t xml:space="preserve">Plagiarisme berasal dari kata </w:t>
      </w:r>
      <w:r w:rsidRPr="008146EF">
        <w:rPr>
          <w:rFonts w:ascii="Times New Roman" w:hAnsi="Times New Roman" w:cs="Times New Roman"/>
          <w:i/>
          <w:sz w:val="24"/>
          <w:szCs w:val="24"/>
        </w:rPr>
        <w:t xml:space="preserve">plagiarius </w:t>
      </w:r>
      <w:r w:rsidRPr="008146EF">
        <w:rPr>
          <w:rFonts w:ascii="Times New Roman" w:hAnsi="Times New Roman" w:cs="Times New Roman"/>
          <w:sz w:val="24"/>
          <w:szCs w:val="24"/>
        </w:rPr>
        <w:t xml:space="preserve">dan </w:t>
      </w:r>
      <w:r w:rsidRPr="008146EF">
        <w:rPr>
          <w:rFonts w:ascii="Times New Roman" w:hAnsi="Times New Roman" w:cs="Times New Roman"/>
          <w:i/>
          <w:sz w:val="24"/>
          <w:szCs w:val="24"/>
        </w:rPr>
        <w:t xml:space="preserve">plagium </w:t>
      </w:r>
      <w:r w:rsidRPr="008146EF">
        <w:rPr>
          <w:rFonts w:ascii="Times New Roman" w:hAnsi="Times New Roman" w:cs="Times New Roman"/>
          <w:sz w:val="24"/>
          <w:szCs w:val="24"/>
        </w:rPr>
        <w:t xml:space="preserve">yang berasal dari bahasa latin. </w:t>
      </w:r>
      <w:r w:rsidRPr="008146EF">
        <w:rPr>
          <w:rFonts w:ascii="Times New Roman" w:hAnsi="Times New Roman" w:cs="Times New Roman"/>
          <w:i/>
          <w:sz w:val="24"/>
          <w:szCs w:val="24"/>
        </w:rPr>
        <w:t xml:space="preserve">Plagiarius </w:t>
      </w:r>
      <w:r w:rsidRPr="008146EF">
        <w:rPr>
          <w:rFonts w:ascii="Times New Roman" w:hAnsi="Times New Roman" w:cs="Times New Roman"/>
          <w:sz w:val="24"/>
          <w:szCs w:val="24"/>
        </w:rPr>
        <w:t xml:space="preserve">memiliki arti penculik, sedangkan </w:t>
      </w:r>
      <w:r w:rsidRPr="008146EF">
        <w:rPr>
          <w:rFonts w:ascii="Times New Roman" w:hAnsi="Times New Roman" w:cs="Times New Roman"/>
          <w:i/>
          <w:sz w:val="24"/>
          <w:szCs w:val="24"/>
        </w:rPr>
        <w:t xml:space="preserve">plagium </w:t>
      </w:r>
      <w:r w:rsidRPr="008146EF">
        <w:rPr>
          <w:rFonts w:ascii="Times New Roman" w:hAnsi="Times New Roman" w:cs="Times New Roman"/>
          <w:sz w:val="24"/>
          <w:szCs w:val="24"/>
        </w:rPr>
        <w:lastRenderedPageBreak/>
        <w:t>berarti menculik</w:t>
      </w:r>
      <w:r w:rsidRPr="008146EF">
        <w:rPr>
          <w:rStyle w:val="FootnoteReference"/>
          <w:rFonts w:ascii="Times New Roman" w:hAnsi="Times New Roman" w:cs="Times New Roman"/>
          <w:sz w:val="24"/>
          <w:szCs w:val="24"/>
        </w:rPr>
        <w:footnoteReference w:id="26"/>
      </w:r>
      <w:r w:rsidRPr="008146EF">
        <w:rPr>
          <w:rFonts w:ascii="Times New Roman" w:hAnsi="Times New Roman" w:cs="Times New Roman"/>
          <w:sz w:val="24"/>
          <w:szCs w:val="24"/>
        </w:rPr>
        <w:t xml:space="preserve">. </w:t>
      </w:r>
      <w:r w:rsidRPr="008146EF">
        <w:rPr>
          <w:rFonts w:ascii="Times New Roman" w:hAnsi="Times New Roman" w:cs="Times New Roman"/>
          <w:i/>
          <w:sz w:val="24"/>
          <w:szCs w:val="24"/>
        </w:rPr>
        <w:t xml:space="preserve">Black’s Law Dictionary </w:t>
      </w:r>
      <w:r w:rsidRPr="008146EF">
        <w:rPr>
          <w:rFonts w:ascii="Times New Roman" w:hAnsi="Times New Roman" w:cs="Times New Roman"/>
          <w:sz w:val="24"/>
          <w:szCs w:val="24"/>
        </w:rPr>
        <w:t>mendefinisikan plagiarisme sebagai tindakan tidak bermoral namun tidak illegal. Apabila pemilik karya mengizinkan penggunaan karyanya oleh orang lain, hal tersebut termasuk plagiarisme, akan tetapi tidak melanggar Undang-Undang Hak Cipta. Sebaliknya, apabila penggunaan tersebut tanpa seizin pemilik karya, maka tindakan tersebut melanggar Undang-Undang Hak Cipta</w:t>
      </w:r>
      <w:r w:rsidRPr="008146EF">
        <w:rPr>
          <w:rStyle w:val="FootnoteReference"/>
          <w:rFonts w:ascii="Times New Roman" w:hAnsi="Times New Roman" w:cs="Times New Roman"/>
          <w:sz w:val="24"/>
          <w:szCs w:val="24"/>
        </w:rPr>
        <w:footnoteReference w:id="27"/>
      </w:r>
      <w:r w:rsidRPr="008146EF">
        <w:rPr>
          <w:rFonts w:ascii="Times New Roman" w:hAnsi="Times New Roman" w:cs="Times New Roman"/>
          <w:sz w:val="24"/>
          <w:szCs w:val="24"/>
        </w:rPr>
        <w:t xml:space="preserve">. </w:t>
      </w:r>
      <w:r w:rsidR="0047208D">
        <w:rPr>
          <w:rFonts w:ascii="Times New Roman" w:hAnsi="Times New Roman" w:cs="Times New Roman"/>
          <w:sz w:val="24"/>
          <w:szCs w:val="24"/>
        </w:rPr>
        <w:t>M</w:t>
      </w:r>
      <w:r w:rsidRPr="008146EF">
        <w:rPr>
          <w:rFonts w:ascii="Times New Roman" w:hAnsi="Times New Roman" w:cs="Times New Roman"/>
          <w:sz w:val="24"/>
          <w:szCs w:val="24"/>
        </w:rPr>
        <w:t>enurut sastrawan Ajib Rosidi, plagiat merupakan pengumuman sebuah karya pengetahuan atau seni oleh ilmuwan atau seniman kepada publik secara keseluruhan atau sebagian karya orang lain tanpa menyebutkan pemilik atau pengarang aslinya yang diambil karyanya</w:t>
      </w:r>
      <w:r w:rsidRPr="008146EF">
        <w:rPr>
          <w:rStyle w:val="FootnoteReference"/>
          <w:rFonts w:ascii="Times New Roman" w:hAnsi="Times New Roman" w:cs="Times New Roman"/>
          <w:sz w:val="24"/>
          <w:szCs w:val="24"/>
        </w:rPr>
        <w:footnoteReference w:id="28"/>
      </w:r>
      <w:r w:rsidRPr="008146EF">
        <w:rPr>
          <w:rFonts w:ascii="Times New Roman" w:hAnsi="Times New Roman" w:cs="Times New Roman"/>
          <w:sz w:val="24"/>
          <w:szCs w:val="24"/>
        </w:rPr>
        <w:t xml:space="preserve">. </w:t>
      </w:r>
    </w:p>
    <w:p w14:paraId="6661493E" w14:textId="77777777" w:rsidR="00C72960" w:rsidRPr="008146EF" w:rsidRDefault="00C72960" w:rsidP="00E35F04">
      <w:pPr>
        <w:pStyle w:val="ListParagraph"/>
        <w:spacing w:after="0" w:line="480" w:lineRule="auto"/>
        <w:ind w:left="1134" w:firstLine="426"/>
        <w:jc w:val="both"/>
        <w:rPr>
          <w:rFonts w:ascii="Times New Roman" w:hAnsi="Times New Roman" w:cs="Times New Roman"/>
          <w:sz w:val="24"/>
          <w:szCs w:val="24"/>
        </w:rPr>
      </w:pPr>
      <w:r w:rsidRPr="008146EF">
        <w:rPr>
          <w:rFonts w:ascii="Times New Roman" w:hAnsi="Times New Roman" w:cs="Times New Roman"/>
          <w:sz w:val="24"/>
          <w:szCs w:val="24"/>
        </w:rPr>
        <w:t xml:space="preserve">Tindakan plagiarisme disamakan dengan korupsi. Kedua-duanya memiliki persamaan yang mendasar, yaitu merupakan tindakan mengambil kepemilikan orang lain secara tidak sah atau illegal. Akan tetapi, terdapat perbedaan pada keduanya yaitu dari segi objek dan juga sikap dari pelaku. Korupsi pada umumnya yang diambil ialah barang, harta, uang, dan semaksimal mungkin untuk tidak diketahui oleh orang lain. Sedangkan plagiarisme, yang diambil berupa karya seni atau </w:t>
      </w:r>
      <w:r w:rsidRPr="008146EF">
        <w:rPr>
          <w:rFonts w:ascii="Times New Roman" w:hAnsi="Times New Roman" w:cs="Times New Roman"/>
          <w:sz w:val="24"/>
          <w:szCs w:val="24"/>
        </w:rPr>
        <w:lastRenderedPageBreak/>
        <w:t>ilmiah orang lain dan mendeklarasikan bahwa karya tersebut adalah ciptaannya sendiri</w:t>
      </w:r>
      <w:r w:rsidRPr="008146EF">
        <w:rPr>
          <w:rStyle w:val="FootnoteReference"/>
          <w:rFonts w:ascii="Times New Roman" w:hAnsi="Times New Roman" w:cs="Times New Roman"/>
          <w:sz w:val="24"/>
          <w:szCs w:val="24"/>
        </w:rPr>
        <w:footnoteReference w:id="29"/>
      </w:r>
      <w:r w:rsidRPr="008146EF">
        <w:rPr>
          <w:rFonts w:ascii="Times New Roman" w:hAnsi="Times New Roman" w:cs="Times New Roman"/>
          <w:sz w:val="24"/>
          <w:szCs w:val="24"/>
        </w:rPr>
        <w:t>.</w:t>
      </w:r>
    </w:p>
    <w:p w14:paraId="3D43BBDF" w14:textId="77777777" w:rsidR="00C72960" w:rsidRPr="008146EF" w:rsidRDefault="00C72960" w:rsidP="00E35F04">
      <w:pPr>
        <w:pStyle w:val="ListParagraph"/>
        <w:spacing w:after="0" w:line="480" w:lineRule="auto"/>
        <w:ind w:left="1134" w:firstLine="426"/>
        <w:jc w:val="both"/>
        <w:rPr>
          <w:rFonts w:ascii="Times New Roman" w:hAnsi="Times New Roman" w:cs="Times New Roman"/>
          <w:sz w:val="24"/>
          <w:szCs w:val="24"/>
        </w:rPr>
      </w:pPr>
      <w:r w:rsidRPr="008146EF">
        <w:rPr>
          <w:rFonts w:ascii="Times New Roman" w:hAnsi="Times New Roman" w:cs="Times New Roman"/>
          <w:sz w:val="24"/>
          <w:szCs w:val="24"/>
        </w:rPr>
        <w:t xml:space="preserve">Plagiarisme awalnya sudah dikenal sejak jauh sebelum zaman Romawi. Pada masa ini, sedang berkembang pesatnya penciptaan dalam bidang karya tulis. Misalnya saja seperti yang dialami oleh seorang penyair bernama Martial yang pernah mengkritik seseorang karena membacakan karya tulisnya tanpa seizin dan juga tanpa menyebut nama penciptanya. Hingga masuk pada peradaban Islam, dimana para penulis sangat diistimewakan pada masa ini. </w:t>
      </w:r>
      <w:r w:rsidR="0047208D">
        <w:rPr>
          <w:rFonts w:ascii="Times New Roman" w:hAnsi="Times New Roman" w:cs="Times New Roman"/>
          <w:sz w:val="24"/>
          <w:szCs w:val="24"/>
        </w:rPr>
        <w:t>P</w:t>
      </w:r>
      <w:r w:rsidRPr="008146EF">
        <w:rPr>
          <w:rFonts w:ascii="Times New Roman" w:hAnsi="Times New Roman" w:cs="Times New Roman"/>
          <w:sz w:val="24"/>
          <w:szCs w:val="24"/>
        </w:rPr>
        <w:t>ara penulis diberikan biaya untuk menulis maupun menerjemahkan ilmu-ilmu yang didapat kedalam berbagai bahasa untuk umat muslim pada masa itu. Pemikiran untuk melakukan pemberantasan terhadap plagiarisme baru muncul pada akhir abad  ke-19, dimana para kalangan masyarakat Eropa merasa perlu untuk menghilangkan berbagai pelanggaran di bidang karya cipta seni</w:t>
      </w:r>
      <w:r w:rsidRPr="008146EF">
        <w:rPr>
          <w:rStyle w:val="FootnoteReference"/>
          <w:rFonts w:ascii="Times New Roman" w:hAnsi="Times New Roman" w:cs="Times New Roman"/>
          <w:sz w:val="24"/>
          <w:szCs w:val="24"/>
        </w:rPr>
        <w:footnoteReference w:id="30"/>
      </w:r>
      <w:r w:rsidRPr="008146EF">
        <w:rPr>
          <w:rFonts w:ascii="Times New Roman" w:hAnsi="Times New Roman" w:cs="Times New Roman"/>
          <w:sz w:val="24"/>
          <w:szCs w:val="24"/>
        </w:rPr>
        <w:t xml:space="preserve">. </w:t>
      </w:r>
    </w:p>
    <w:p w14:paraId="6A8B2683" w14:textId="77777777" w:rsidR="00C72960" w:rsidRPr="008146EF" w:rsidRDefault="00C72960" w:rsidP="00E35F04">
      <w:pPr>
        <w:pStyle w:val="ListParagraph"/>
        <w:spacing w:after="0" w:line="480" w:lineRule="auto"/>
        <w:ind w:left="1134" w:firstLine="426"/>
        <w:jc w:val="both"/>
        <w:rPr>
          <w:rFonts w:ascii="Times New Roman" w:hAnsi="Times New Roman" w:cs="Times New Roman"/>
          <w:sz w:val="24"/>
          <w:szCs w:val="24"/>
        </w:rPr>
      </w:pPr>
      <w:r w:rsidRPr="008146EF">
        <w:rPr>
          <w:rFonts w:ascii="Times New Roman" w:hAnsi="Times New Roman" w:cs="Times New Roman"/>
          <w:sz w:val="24"/>
          <w:szCs w:val="24"/>
        </w:rPr>
        <w:t>Tindakan plagiarisme diatur di</w:t>
      </w:r>
      <w:r w:rsidR="006E0725" w:rsidRPr="008146EF">
        <w:rPr>
          <w:rFonts w:ascii="Times New Roman" w:hAnsi="Times New Roman" w:cs="Times New Roman"/>
          <w:sz w:val="24"/>
          <w:szCs w:val="24"/>
        </w:rPr>
        <w:t xml:space="preserve"> </w:t>
      </w:r>
      <w:r w:rsidRPr="008146EF">
        <w:rPr>
          <w:rFonts w:ascii="Times New Roman" w:hAnsi="Times New Roman" w:cs="Times New Roman"/>
          <w:sz w:val="24"/>
          <w:szCs w:val="24"/>
        </w:rPr>
        <w:t xml:space="preserve">dalam Peraturan Menteri Pendidikan Nasional Nomor 17 Tahun 2010 Tentang Pencegahan dan Penanggulangan Plagiat di Perguruan Tinggi. Dalam Pasal 1 angka 1 mengartikan plagiat sebagai perbuatan secara sengaja atau tidak sengaja dalam memperoleh atau mencoba memperoleh kredit atau nilai untuk suatu karya ilmiah, dengan mengutip sebagian atau seluruh karya </w:t>
      </w:r>
      <w:r w:rsidRPr="008146EF">
        <w:rPr>
          <w:rFonts w:ascii="Times New Roman" w:hAnsi="Times New Roman" w:cs="Times New Roman"/>
          <w:sz w:val="24"/>
          <w:szCs w:val="24"/>
        </w:rPr>
        <w:lastRenderedPageBreak/>
        <w:t>ilmiah pihak lain yang diakui sebagai karya ilmiahnya tanpa menyatakan sumber secara tepat dan memadai</w:t>
      </w:r>
      <w:r w:rsidRPr="008146EF">
        <w:rPr>
          <w:rStyle w:val="FootnoteReference"/>
          <w:rFonts w:ascii="Times New Roman" w:hAnsi="Times New Roman" w:cs="Times New Roman"/>
          <w:sz w:val="24"/>
          <w:szCs w:val="24"/>
        </w:rPr>
        <w:footnoteReference w:id="31"/>
      </w:r>
      <w:r w:rsidRPr="008146EF">
        <w:rPr>
          <w:rFonts w:ascii="Times New Roman" w:hAnsi="Times New Roman" w:cs="Times New Roman"/>
          <w:sz w:val="24"/>
          <w:szCs w:val="24"/>
        </w:rPr>
        <w:t>.</w:t>
      </w:r>
      <w:r w:rsidR="0047208D">
        <w:rPr>
          <w:rFonts w:ascii="Times New Roman" w:hAnsi="Times New Roman" w:cs="Times New Roman"/>
          <w:sz w:val="24"/>
          <w:szCs w:val="24"/>
        </w:rPr>
        <w:t xml:space="preserve"> P</w:t>
      </w:r>
      <w:r w:rsidRPr="008146EF">
        <w:rPr>
          <w:rFonts w:ascii="Times New Roman" w:hAnsi="Times New Roman" w:cs="Times New Roman"/>
          <w:sz w:val="24"/>
          <w:szCs w:val="24"/>
        </w:rPr>
        <w:t xml:space="preserve">ada Pasal 1 angka 2 disebutkan yang melakukan tindakan plagiat disebut sebagai plagiator. Definisi plagiarisme di dalam WIPO </w:t>
      </w:r>
      <w:r w:rsidRPr="008146EF">
        <w:rPr>
          <w:rFonts w:ascii="Times New Roman" w:hAnsi="Times New Roman" w:cs="Times New Roman"/>
          <w:i/>
          <w:sz w:val="24"/>
          <w:szCs w:val="24"/>
        </w:rPr>
        <w:t xml:space="preserve">glossary </w:t>
      </w:r>
      <w:r w:rsidRPr="008146EF">
        <w:rPr>
          <w:rFonts w:ascii="Times New Roman" w:hAnsi="Times New Roman" w:cs="Times New Roman"/>
          <w:sz w:val="24"/>
          <w:szCs w:val="24"/>
        </w:rPr>
        <w:t>(</w:t>
      </w:r>
      <w:r w:rsidRPr="008146EF">
        <w:rPr>
          <w:rFonts w:ascii="Times New Roman" w:hAnsi="Times New Roman" w:cs="Times New Roman"/>
          <w:i/>
          <w:sz w:val="24"/>
          <w:szCs w:val="24"/>
        </w:rPr>
        <w:t>the World Intellectual Property Organization</w:t>
      </w:r>
      <w:r w:rsidRPr="008146EF">
        <w:rPr>
          <w:rFonts w:ascii="Times New Roman" w:hAnsi="Times New Roman" w:cs="Times New Roman"/>
          <w:sz w:val="24"/>
          <w:szCs w:val="24"/>
        </w:rPr>
        <w:t>) memiliki makna bahwa plagiarisme mensyaratkan adanya suatu syarat normatif, dimana suatu karya hak cipta dikatakan plagiat apabila karya tersebut merupakan karya yang dilindungi oleh Hak Cipta</w:t>
      </w:r>
      <w:r w:rsidRPr="008146EF">
        <w:rPr>
          <w:rStyle w:val="FootnoteReference"/>
          <w:rFonts w:ascii="Times New Roman" w:hAnsi="Times New Roman" w:cs="Times New Roman"/>
          <w:sz w:val="24"/>
          <w:szCs w:val="24"/>
        </w:rPr>
        <w:footnoteReference w:id="32"/>
      </w:r>
      <w:r w:rsidRPr="008146EF">
        <w:rPr>
          <w:rFonts w:ascii="Times New Roman" w:hAnsi="Times New Roman" w:cs="Times New Roman"/>
          <w:sz w:val="24"/>
          <w:szCs w:val="24"/>
        </w:rPr>
        <w:t xml:space="preserve">. </w:t>
      </w:r>
    </w:p>
    <w:p w14:paraId="77515AE2" w14:textId="77777777" w:rsidR="00C72960" w:rsidRPr="008146EF" w:rsidRDefault="00C72960" w:rsidP="00E35F04">
      <w:pPr>
        <w:pStyle w:val="ListParagraph"/>
        <w:spacing w:after="0" w:line="480" w:lineRule="auto"/>
        <w:ind w:left="1134" w:firstLine="426"/>
        <w:jc w:val="both"/>
        <w:rPr>
          <w:rFonts w:ascii="Times New Roman" w:hAnsi="Times New Roman" w:cs="Times New Roman"/>
          <w:sz w:val="24"/>
          <w:szCs w:val="24"/>
        </w:rPr>
      </w:pPr>
      <w:r w:rsidRPr="008146EF">
        <w:rPr>
          <w:rFonts w:ascii="Times New Roman" w:hAnsi="Times New Roman" w:cs="Times New Roman"/>
          <w:sz w:val="24"/>
          <w:szCs w:val="24"/>
        </w:rPr>
        <w:t>Penyebab melakukan plagiarisme dapat dibagi menjadi 2 (dua), yaitu plagiarisme disengaja dan tidak disengaja. Plagiarisme dikatakan dilakukan dengan sengaja apabila sejak awal pengerjaan, tindakan plagiarisme sudah direncanakan atau telah dipikirkan secara matang. Hal ini dapat disebabkan oleh kurangnya kemampuan yang dimiliki untuk menghasilkan sebuah karya, tidak memiliki banyak waktu, atau berpura-pura tidak mengetahui bahwa hal yang dilakukan adalah termasuk tindakan plagiarisme. Sedangkan plagiarisme tidak disengaja terjadi karna luput, tidak mengerti atau tidak paham cara mencantumkan referensi yang benar pada sebuah karya ilmiah</w:t>
      </w:r>
      <w:r w:rsidRPr="008146EF">
        <w:rPr>
          <w:rStyle w:val="FootnoteReference"/>
          <w:rFonts w:ascii="Times New Roman" w:hAnsi="Times New Roman" w:cs="Times New Roman"/>
          <w:sz w:val="24"/>
          <w:szCs w:val="24"/>
        </w:rPr>
        <w:footnoteReference w:id="33"/>
      </w:r>
      <w:r w:rsidRPr="008146EF">
        <w:rPr>
          <w:rFonts w:ascii="Times New Roman" w:hAnsi="Times New Roman" w:cs="Times New Roman"/>
          <w:sz w:val="24"/>
          <w:szCs w:val="24"/>
        </w:rPr>
        <w:t xml:space="preserve">. </w:t>
      </w:r>
    </w:p>
    <w:p w14:paraId="07189481" w14:textId="77777777" w:rsidR="00C72960" w:rsidRPr="008146EF" w:rsidRDefault="00C72960" w:rsidP="00E35F04">
      <w:pPr>
        <w:pStyle w:val="ListParagraph"/>
        <w:spacing w:after="0" w:line="480" w:lineRule="auto"/>
        <w:ind w:left="1134" w:firstLine="426"/>
        <w:jc w:val="both"/>
        <w:rPr>
          <w:rFonts w:ascii="Times New Roman" w:hAnsi="Times New Roman" w:cs="Times New Roman"/>
          <w:sz w:val="24"/>
          <w:szCs w:val="24"/>
        </w:rPr>
      </w:pPr>
      <w:r w:rsidRPr="008146EF">
        <w:rPr>
          <w:rFonts w:ascii="Times New Roman" w:hAnsi="Times New Roman" w:cs="Times New Roman"/>
          <w:sz w:val="24"/>
          <w:szCs w:val="24"/>
        </w:rPr>
        <w:lastRenderedPageBreak/>
        <w:t>Tindakan plagiarisme dapat digolongkan menjadi beberapa poin yaitu</w:t>
      </w:r>
      <w:r w:rsidRPr="008146EF">
        <w:rPr>
          <w:rStyle w:val="FootnoteReference"/>
          <w:rFonts w:ascii="Times New Roman" w:hAnsi="Times New Roman" w:cs="Times New Roman"/>
          <w:sz w:val="24"/>
          <w:szCs w:val="24"/>
        </w:rPr>
        <w:footnoteReference w:id="34"/>
      </w:r>
      <w:r w:rsidRPr="008146EF">
        <w:rPr>
          <w:rFonts w:ascii="Times New Roman" w:hAnsi="Times New Roman" w:cs="Times New Roman"/>
          <w:sz w:val="24"/>
          <w:szCs w:val="24"/>
        </w:rPr>
        <w:t xml:space="preserve"> :</w:t>
      </w:r>
      <w:r w:rsidRPr="008146EF">
        <w:rPr>
          <w:rFonts w:ascii="Times New Roman" w:hAnsi="Times New Roman" w:cs="Times New Roman"/>
          <w:sz w:val="24"/>
          <w:szCs w:val="24"/>
        </w:rPr>
        <w:tab/>
      </w:r>
    </w:p>
    <w:p w14:paraId="5505CAD7" w14:textId="77777777" w:rsidR="00C72960" w:rsidRPr="008146EF" w:rsidRDefault="00C72960" w:rsidP="00666D96">
      <w:pPr>
        <w:pStyle w:val="ListParagraph"/>
        <w:numPr>
          <w:ilvl w:val="0"/>
          <w:numId w:val="11"/>
        </w:numPr>
        <w:spacing w:after="0" w:line="240" w:lineRule="auto"/>
        <w:ind w:left="1985"/>
        <w:jc w:val="both"/>
        <w:rPr>
          <w:rFonts w:ascii="Times New Roman" w:hAnsi="Times New Roman" w:cs="Times New Roman"/>
          <w:sz w:val="24"/>
          <w:szCs w:val="24"/>
        </w:rPr>
      </w:pPr>
      <w:r w:rsidRPr="008146EF">
        <w:rPr>
          <w:rFonts w:ascii="Times New Roman" w:hAnsi="Times New Roman" w:cs="Times New Roman"/>
          <w:sz w:val="24"/>
          <w:szCs w:val="24"/>
        </w:rPr>
        <w:t>Mengakui tulisan orang lain sebagai tulisan sendiri;</w:t>
      </w:r>
    </w:p>
    <w:p w14:paraId="5A4379DD" w14:textId="77777777" w:rsidR="00C72960" w:rsidRPr="008146EF" w:rsidRDefault="00C72960" w:rsidP="00666D96">
      <w:pPr>
        <w:pStyle w:val="ListParagraph"/>
        <w:numPr>
          <w:ilvl w:val="0"/>
          <w:numId w:val="11"/>
        </w:numPr>
        <w:spacing w:after="0" w:line="240" w:lineRule="auto"/>
        <w:ind w:left="1985"/>
        <w:jc w:val="both"/>
        <w:rPr>
          <w:rFonts w:ascii="Times New Roman" w:hAnsi="Times New Roman" w:cs="Times New Roman"/>
          <w:sz w:val="24"/>
          <w:szCs w:val="24"/>
        </w:rPr>
      </w:pPr>
      <w:r w:rsidRPr="008146EF">
        <w:rPr>
          <w:rFonts w:ascii="Times New Roman" w:hAnsi="Times New Roman" w:cs="Times New Roman"/>
          <w:sz w:val="24"/>
          <w:szCs w:val="24"/>
        </w:rPr>
        <w:t>Mengakui gagasan orang lain sebagai gagasan sendiri;</w:t>
      </w:r>
    </w:p>
    <w:p w14:paraId="69A6F25E" w14:textId="77777777" w:rsidR="00C72960" w:rsidRPr="008146EF" w:rsidRDefault="00C72960" w:rsidP="00666D96">
      <w:pPr>
        <w:pStyle w:val="ListParagraph"/>
        <w:numPr>
          <w:ilvl w:val="0"/>
          <w:numId w:val="11"/>
        </w:numPr>
        <w:spacing w:after="0" w:line="240" w:lineRule="auto"/>
        <w:ind w:left="1985"/>
        <w:jc w:val="both"/>
        <w:rPr>
          <w:rFonts w:ascii="Times New Roman" w:hAnsi="Times New Roman" w:cs="Times New Roman"/>
          <w:sz w:val="24"/>
          <w:szCs w:val="24"/>
        </w:rPr>
      </w:pPr>
      <w:r w:rsidRPr="008146EF">
        <w:rPr>
          <w:rFonts w:ascii="Times New Roman" w:hAnsi="Times New Roman" w:cs="Times New Roman"/>
          <w:sz w:val="24"/>
          <w:szCs w:val="24"/>
        </w:rPr>
        <w:t>Mengakui temuan orang lain sebagai temuan sendiri;</w:t>
      </w:r>
    </w:p>
    <w:p w14:paraId="44ACED3E" w14:textId="77777777" w:rsidR="00C72960" w:rsidRPr="008146EF" w:rsidRDefault="00C72960" w:rsidP="00666D96">
      <w:pPr>
        <w:pStyle w:val="ListParagraph"/>
        <w:numPr>
          <w:ilvl w:val="0"/>
          <w:numId w:val="11"/>
        </w:numPr>
        <w:spacing w:after="0" w:line="240" w:lineRule="auto"/>
        <w:ind w:left="1985"/>
        <w:jc w:val="both"/>
        <w:rPr>
          <w:rFonts w:ascii="Times New Roman" w:hAnsi="Times New Roman" w:cs="Times New Roman"/>
          <w:sz w:val="24"/>
          <w:szCs w:val="24"/>
        </w:rPr>
      </w:pPr>
      <w:r w:rsidRPr="008146EF">
        <w:rPr>
          <w:rFonts w:ascii="Times New Roman" w:hAnsi="Times New Roman" w:cs="Times New Roman"/>
          <w:sz w:val="24"/>
          <w:szCs w:val="24"/>
        </w:rPr>
        <w:t>Mengakui karya kelompok sebagai kepunyaan atau hasil sendiri;</w:t>
      </w:r>
    </w:p>
    <w:p w14:paraId="39164F59" w14:textId="77777777" w:rsidR="00C72960" w:rsidRPr="008146EF" w:rsidRDefault="00C72960" w:rsidP="00666D96">
      <w:pPr>
        <w:pStyle w:val="ListParagraph"/>
        <w:numPr>
          <w:ilvl w:val="0"/>
          <w:numId w:val="11"/>
        </w:numPr>
        <w:spacing w:after="0" w:line="240" w:lineRule="auto"/>
        <w:ind w:left="1985"/>
        <w:jc w:val="both"/>
        <w:rPr>
          <w:rFonts w:ascii="Times New Roman" w:hAnsi="Times New Roman" w:cs="Times New Roman"/>
          <w:sz w:val="24"/>
          <w:szCs w:val="24"/>
        </w:rPr>
      </w:pPr>
      <w:r w:rsidRPr="008146EF">
        <w:rPr>
          <w:rFonts w:ascii="Times New Roman" w:hAnsi="Times New Roman" w:cs="Times New Roman"/>
          <w:sz w:val="24"/>
          <w:szCs w:val="24"/>
        </w:rPr>
        <w:t>Menyajikan tulisan yang sama dalam kesempatan yang berbeda tanpa menyebutkan asal-usulnya;</w:t>
      </w:r>
    </w:p>
    <w:p w14:paraId="27EECB6C" w14:textId="77777777" w:rsidR="00C72960" w:rsidRPr="008146EF" w:rsidRDefault="00C72960" w:rsidP="00666D96">
      <w:pPr>
        <w:pStyle w:val="ListParagraph"/>
        <w:numPr>
          <w:ilvl w:val="0"/>
          <w:numId w:val="11"/>
        </w:numPr>
        <w:spacing w:after="0" w:line="240" w:lineRule="auto"/>
        <w:ind w:left="1985"/>
        <w:jc w:val="both"/>
        <w:rPr>
          <w:rFonts w:ascii="Times New Roman" w:hAnsi="Times New Roman" w:cs="Times New Roman"/>
          <w:sz w:val="24"/>
          <w:szCs w:val="24"/>
        </w:rPr>
      </w:pPr>
      <w:r w:rsidRPr="008146EF">
        <w:rPr>
          <w:rFonts w:ascii="Times New Roman" w:hAnsi="Times New Roman" w:cs="Times New Roman"/>
          <w:sz w:val="24"/>
          <w:szCs w:val="24"/>
        </w:rPr>
        <w:t xml:space="preserve">Meringkas dan memfrasekan (mengutip tak langsung) tanpa menyebutkan sumbernya; </w:t>
      </w:r>
    </w:p>
    <w:p w14:paraId="0EFEA9A8" w14:textId="77777777" w:rsidR="00C72960" w:rsidRPr="008146EF" w:rsidRDefault="00C72960" w:rsidP="00666D96">
      <w:pPr>
        <w:pStyle w:val="ListParagraph"/>
        <w:numPr>
          <w:ilvl w:val="0"/>
          <w:numId w:val="11"/>
        </w:numPr>
        <w:spacing w:after="0" w:line="240" w:lineRule="auto"/>
        <w:ind w:left="1985"/>
        <w:jc w:val="both"/>
        <w:rPr>
          <w:rFonts w:ascii="Times New Roman" w:hAnsi="Times New Roman" w:cs="Times New Roman"/>
          <w:sz w:val="24"/>
          <w:szCs w:val="24"/>
        </w:rPr>
      </w:pPr>
      <w:r w:rsidRPr="008146EF">
        <w:rPr>
          <w:rFonts w:ascii="Times New Roman" w:hAnsi="Times New Roman" w:cs="Times New Roman"/>
          <w:sz w:val="24"/>
          <w:szCs w:val="24"/>
        </w:rPr>
        <w:t>Meringkas dan memfrasekan dengan menyebut sumbernya, tetapi rangkaian kalimat dan pilihan katanya masih terlalu sama dengan sumbernya;</w:t>
      </w:r>
    </w:p>
    <w:p w14:paraId="5ABF4714" w14:textId="77777777" w:rsidR="00C72960" w:rsidRPr="008146EF" w:rsidRDefault="00C72960" w:rsidP="00666D96">
      <w:pPr>
        <w:pStyle w:val="ListParagraph"/>
        <w:numPr>
          <w:ilvl w:val="0"/>
          <w:numId w:val="11"/>
        </w:numPr>
        <w:spacing w:after="0" w:line="240" w:lineRule="auto"/>
        <w:ind w:left="1985"/>
        <w:jc w:val="both"/>
        <w:rPr>
          <w:rFonts w:ascii="Times New Roman" w:hAnsi="Times New Roman" w:cs="Times New Roman"/>
          <w:sz w:val="24"/>
          <w:szCs w:val="24"/>
        </w:rPr>
      </w:pPr>
      <w:r w:rsidRPr="008146EF">
        <w:rPr>
          <w:rFonts w:ascii="Times New Roman" w:hAnsi="Times New Roman" w:cs="Times New Roman"/>
          <w:sz w:val="24"/>
          <w:szCs w:val="24"/>
        </w:rPr>
        <w:t xml:space="preserve">Menggunakan tulisan orang lain secara mentah, tanpa memberikan tanda jelas (misalnya dengan menggunakan tanda kutip atau blok alinea yang berbeda) bahwa teks tersebut diambil persis dari tulisan lain; </w:t>
      </w:r>
    </w:p>
    <w:p w14:paraId="7716BB2E" w14:textId="77777777" w:rsidR="00C72960" w:rsidRPr="008146EF" w:rsidRDefault="00C72960" w:rsidP="00666D96">
      <w:pPr>
        <w:pStyle w:val="ListParagraph"/>
        <w:numPr>
          <w:ilvl w:val="0"/>
          <w:numId w:val="11"/>
        </w:numPr>
        <w:spacing w:after="0" w:line="240" w:lineRule="auto"/>
        <w:ind w:left="1985"/>
        <w:jc w:val="both"/>
        <w:rPr>
          <w:rFonts w:ascii="Times New Roman" w:hAnsi="Times New Roman" w:cs="Times New Roman"/>
          <w:sz w:val="24"/>
          <w:szCs w:val="24"/>
        </w:rPr>
      </w:pPr>
      <w:r w:rsidRPr="008146EF">
        <w:rPr>
          <w:rFonts w:ascii="Times New Roman" w:hAnsi="Times New Roman" w:cs="Times New Roman"/>
          <w:sz w:val="24"/>
          <w:szCs w:val="24"/>
        </w:rPr>
        <w:t>Mengambil gagasan orang lain tanpa memberikan anotasi yang cukup tentang sumbernya.</w:t>
      </w:r>
    </w:p>
    <w:p w14:paraId="3E17C9A6" w14:textId="77777777" w:rsidR="00C72960" w:rsidRPr="008146EF" w:rsidRDefault="00C72960" w:rsidP="00C72960">
      <w:pPr>
        <w:pStyle w:val="ListParagraph"/>
        <w:spacing w:after="0" w:line="240" w:lineRule="auto"/>
        <w:ind w:left="1134"/>
        <w:jc w:val="both"/>
        <w:rPr>
          <w:rFonts w:ascii="Times New Roman" w:hAnsi="Times New Roman" w:cs="Times New Roman"/>
          <w:sz w:val="24"/>
          <w:szCs w:val="24"/>
        </w:rPr>
      </w:pPr>
    </w:p>
    <w:p w14:paraId="319FBB8C" w14:textId="77777777" w:rsidR="00C72960" w:rsidRPr="008146EF" w:rsidRDefault="00C72960" w:rsidP="00E35F04">
      <w:pPr>
        <w:spacing w:after="0" w:line="480" w:lineRule="auto"/>
        <w:ind w:left="1134" w:firstLine="426"/>
        <w:jc w:val="both"/>
        <w:rPr>
          <w:rFonts w:ascii="Times New Roman" w:hAnsi="Times New Roman" w:cs="Times New Roman"/>
          <w:sz w:val="24"/>
          <w:szCs w:val="24"/>
        </w:rPr>
      </w:pPr>
      <w:r w:rsidRPr="008146EF">
        <w:rPr>
          <w:rFonts w:ascii="Times New Roman" w:hAnsi="Times New Roman" w:cs="Times New Roman"/>
          <w:sz w:val="24"/>
          <w:szCs w:val="24"/>
        </w:rPr>
        <w:t>Akan tetapi, tidak serta merta hasil karya yang terdapat kemiripan dianggap sebagai plagiat. Hal ini terdapat di</w:t>
      </w:r>
      <w:r w:rsidR="006E0725" w:rsidRPr="008146EF">
        <w:rPr>
          <w:rFonts w:ascii="Times New Roman" w:hAnsi="Times New Roman" w:cs="Times New Roman"/>
          <w:sz w:val="24"/>
          <w:szCs w:val="24"/>
        </w:rPr>
        <w:t xml:space="preserve"> </w:t>
      </w:r>
      <w:r w:rsidRPr="008146EF">
        <w:rPr>
          <w:rFonts w:ascii="Times New Roman" w:hAnsi="Times New Roman" w:cs="Times New Roman"/>
          <w:sz w:val="24"/>
          <w:szCs w:val="24"/>
        </w:rPr>
        <w:t>dalam Pasal 44 ayat (1) UU No.28 Tahun 2014 Tentang Hak Cipta, dimana suatu ciptaan yang digunakan, diambil, digandakan dan/atau diubah tidak dianggap sebagai pelanggaran Hak Cipta jika sumbernya disebutkan atau dicantumkan secara lengkap untuk keperluan</w:t>
      </w:r>
      <w:r w:rsidRPr="008146EF">
        <w:rPr>
          <w:rStyle w:val="FootnoteReference"/>
          <w:rFonts w:ascii="Times New Roman" w:hAnsi="Times New Roman" w:cs="Times New Roman"/>
          <w:sz w:val="24"/>
          <w:szCs w:val="24"/>
        </w:rPr>
        <w:footnoteReference w:id="35"/>
      </w:r>
      <w:r w:rsidRPr="008146EF">
        <w:rPr>
          <w:rFonts w:ascii="Times New Roman" w:hAnsi="Times New Roman" w:cs="Times New Roman"/>
          <w:sz w:val="24"/>
          <w:szCs w:val="24"/>
        </w:rPr>
        <w:t>:</w:t>
      </w:r>
    </w:p>
    <w:p w14:paraId="57EAC652" w14:textId="77777777" w:rsidR="00C72960" w:rsidRPr="008146EF" w:rsidRDefault="00C72960" w:rsidP="00666D96">
      <w:pPr>
        <w:pStyle w:val="ListParagraph"/>
        <w:numPr>
          <w:ilvl w:val="0"/>
          <w:numId w:val="12"/>
        </w:numPr>
        <w:spacing w:after="0" w:line="240" w:lineRule="auto"/>
        <w:ind w:left="1985"/>
        <w:jc w:val="both"/>
        <w:rPr>
          <w:rFonts w:ascii="Times New Roman" w:hAnsi="Times New Roman" w:cs="Times New Roman"/>
          <w:sz w:val="24"/>
          <w:szCs w:val="24"/>
        </w:rPr>
      </w:pPr>
      <w:r w:rsidRPr="008146EF">
        <w:rPr>
          <w:rFonts w:ascii="Times New Roman" w:hAnsi="Times New Roman" w:cs="Times New Roman"/>
          <w:sz w:val="24"/>
          <w:szCs w:val="24"/>
        </w:rPr>
        <w:t>Pendidikan, penelitian, penulisan karya ilmiah, penyusunan laporan, penulisan kritik atau tinjauan suatu masalah dengan tidak merugikan kepentingan yang wajar dari pencipta atau pemegang hak cipta;</w:t>
      </w:r>
    </w:p>
    <w:p w14:paraId="64C7172C" w14:textId="77777777" w:rsidR="00C72960" w:rsidRPr="008146EF" w:rsidRDefault="00C72960" w:rsidP="00666D96">
      <w:pPr>
        <w:pStyle w:val="ListParagraph"/>
        <w:numPr>
          <w:ilvl w:val="0"/>
          <w:numId w:val="12"/>
        </w:numPr>
        <w:spacing w:after="0" w:line="240" w:lineRule="auto"/>
        <w:ind w:left="1985"/>
        <w:jc w:val="both"/>
        <w:rPr>
          <w:rFonts w:ascii="Times New Roman" w:hAnsi="Times New Roman" w:cs="Times New Roman"/>
          <w:sz w:val="24"/>
          <w:szCs w:val="24"/>
        </w:rPr>
      </w:pPr>
      <w:r w:rsidRPr="008146EF">
        <w:rPr>
          <w:rFonts w:ascii="Times New Roman" w:hAnsi="Times New Roman" w:cs="Times New Roman"/>
          <w:sz w:val="24"/>
          <w:szCs w:val="24"/>
        </w:rPr>
        <w:lastRenderedPageBreak/>
        <w:t>Keamanan serta penyelenggaraan pemerintahan, legislatif, dan peradilan;</w:t>
      </w:r>
    </w:p>
    <w:p w14:paraId="44D0D597" w14:textId="77777777" w:rsidR="00C72960" w:rsidRPr="008146EF" w:rsidRDefault="00C72960" w:rsidP="00666D96">
      <w:pPr>
        <w:pStyle w:val="ListParagraph"/>
        <w:numPr>
          <w:ilvl w:val="0"/>
          <w:numId w:val="12"/>
        </w:numPr>
        <w:spacing w:after="0" w:line="240" w:lineRule="auto"/>
        <w:ind w:left="1985"/>
        <w:jc w:val="both"/>
        <w:rPr>
          <w:rFonts w:ascii="Times New Roman" w:hAnsi="Times New Roman" w:cs="Times New Roman"/>
          <w:sz w:val="24"/>
          <w:szCs w:val="24"/>
        </w:rPr>
      </w:pPr>
      <w:r w:rsidRPr="008146EF">
        <w:rPr>
          <w:rFonts w:ascii="Times New Roman" w:hAnsi="Times New Roman" w:cs="Times New Roman"/>
          <w:sz w:val="24"/>
          <w:szCs w:val="24"/>
        </w:rPr>
        <w:t>Ceramah yang hanya untuk tujuan pendidikan dan ilmu pengetahuan; atau</w:t>
      </w:r>
    </w:p>
    <w:p w14:paraId="1A9EDD32" w14:textId="77777777" w:rsidR="00C72960" w:rsidRPr="008146EF" w:rsidRDefault="00C72960" w:rsidP="00666D96">
      <w:pPr>
        <w:pStyle w:val="ListParagraph"/>
        <w:numPr>
          <w:ilvl w:val="0"/>
          <w:numId w:val="12"/>
        </w:numPr>
        <w:spacing w:after="0" w:line="240" w:lineRule="auto"/>
        <w:ind w:left="1985"/>
        <w:jc w:val="both"/>
        <w:rPr>
          <w:rFonts w:ascii="Times New Roman" w:hAnsi="Times New Roman" w:cs="Times New Roman"/>
          <w:sz w:val="24"/>
          <w:szCs w:val="24"/>
        </w:rPr>
      </w:pPr>
      <w:r w:rsidRPr="008146EF">
        <w:rPr>
          <w:rFonts w:ascii="Times New Roman" w:hAnsi="Times New Roman" w:cs="Times New Roman"/>
          <w:sz w:val="24"/>
          <w:szCs w:val="24"/>
        </w:rPr>
        <w:t xml:space="preserve">Pertunjukan atau pementasan yang tidak dipungut bayaran dengan ketentuan tidak merugikan kepentingan yang wajar dari pencipta. </w:t>
      </w:r>
    </w:p>
    <w:p w14:paraId="5B988ABF" w14:textId="77777777" w:rsidR="00C72960" w:rsidRPr="008146EF" w:rsidRDefault="00C72960" w:rsidP="00C72960">
      <w:pPr>
        <w:spacing w:after="0" w:line="240" w:lineRule="auto"/>
        <w:jc w:val="both"/>
        <w:rPr>
          <w:rFonts w:ascii="Times New Roman" w:hAnsi="Times New Roman" w:cs="Times New Roman"/>
          <w:sz w:val="24"/>
          <w:szCs w:val="24"/>
        </w:rPr>
      </w:pPr>
    </w:p>
    <w:p w14:paraId="060FBB73" w14:textId="77777777" w:rsidR="00E35F04" w:rsidRDefault="00C72960" w:rsidP="00E35F04">
      <w:pPr>
        <w:pStyle w:val="ListParagraph"/>
        <w:spacing w:after="0" w:line="480" w:lineRule="auto"/>
        <w:ind w:left="1134" w:firstLine="567"/>
        <w:jc w:val="both"/>
        <w:rPr>
          <w:rFonts w:ascii="Times New Roman" w:hAnsi="Times New Roman" w:cs="Times New Roman"/>
          <w:sz w:val="24"/>
          <w:szCs w:val="24"/>
        </w:rPr>
      </w:pPr>
      <w:r w:rsidRPr="008146EF">
        <w:rPr>
          <w:rFonts w:ascii="Times New Roman" w:hAnsi="Times New Roman" w:cs="Times New Roman"/>
          <w:sz w:val="24"/>
          <w:szCs w:val="24"/>
        </w:rPr>
        <w:t>Upaya untuk menghindari tindakan plagiarisme ini telah dimuat di dalam Peraturan Menteri Pendidikan Nasional Nomor 17 Tahun 2010 Tentang Pencegahan dan Penanggulangan Plagiat di Perguruan Tinggi. Terdapat tindakan preventif terhadap perbuatan plagiarisme, tercantum dalam Pasal 7, yaitu setiap karya ilmiah harus disertai dengan lampiran pernyataan bahwa karya ilmiah tersebut bebas plagiat serta bersedia menerima sanksi apabila suatu hari terdapat bukti adanya plagiasi di</w:t>
      </w:r>
      <w:r w:rsidR="006E0725" w:rsidRPr="008146EF">
        <w:rPr>
          <w:rFonts w:ascii="Times New Roman" w:hAnsi="Times New Roman" w:cs="Times New Roman"/>
          <w:sz w:val="24"/>
          <w:szCs w:val="24"/>
        </w:rPr>
        <w:t xml:space="preserve"> </w:t>
      </w:r>
      <w:r w:rsidRPr="008146EF">
        <w:rPr>
          <w:rFonts w:ascii="Times New Roman" w:hAnsi="Times New Roman" w:cs="Times New Roman"/>
          <w:sz w:val="24"/>
          <w:szCs w:val="24"/>
        </w:rPr>
        <w:t>dalam karya ilmiah tersebut. Selain itu terdapat sanksi administratif terhadap pelaku tindakan plagiat pada Pasal 12 ayat (1), yaitu</w:t>
      </w:r>
      <w:r w:rsidRPr="008146EF">
        <w:rPr>
          <w:rStyle w:val="FootnoteReference"/>
          <w:rFonts w:ascii="Times New Roman" w:hAnsi="Times New Roman" w:cs="Times New Roman"/>
          <w:sz w:val="24"/>
          <w:szCs w:val="24"/>
        </w:rPr>
        <w:footnoteReference w:id="36"/>
      </w:r>
      <w:r w:rsidRPr="008146EF">
        <w:rPr>
          <w:rFonts w:ascii="Times New Roman" w:hAnsi="Times New Roman" w:cs="Times New Roman"/>
          <w:sz w:val="24"/>
          <w:szCs w:val="24"/>
        </w:rPr>
        <w:t xml:space="preserve"> :</w:t>
      </w:r>
    </w:p>
    <w:p w14:paraId="2496DA22" w14:textId="77777777" w:rsidR="00E35F04" w:rsidRDefault="00E35F04" w:rsidP="00FB0545">
      <w:pPr>
        <w:pStyle w:val="ListParagraph"/>
        <w:numPr>
          <w:ilvl w:val="0"/>
          <w:numId w:val="5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Teguran;</w:t>
      </w:r>
    </w:p>
    <w:p w14:paraId="4A3B1C66" w14:textId="77777777" w:rsidR="00E35F04" w:rsidRDefault="00E35F04" w:rsidP="00FB0545">
      <w:pPr>
        <w:pStyle w:val="ListParagraph"/>
        <w:numPr>
          <w:ilvl w:val="0"/>
          <w:numId w:val="5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Peringatan tertulis;</w:t>
      </w:r>
    </w:p>
    <w:p w14:paraId="58BD4AEC" w14:textId="77777777" w:rsidR="00E35F04" w:rsidRDefault="00E35F04" w:rsidP="00FB0545">
      <w:pPr>
        <w:pStyle w:val="ListParagraph"/>
        <w:numPr>
          <w:ilvl w:val="0"/>
          <w:numId w:val="5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Penundaan pemberian sebagian hak mahasiswa;</w:t>
      </w:r>
    </w:p>
    <w:p w14:paraId="70F01FB7" w14:textId="77777777" w:rsidR="00E35F04" w:rsidRDefault="00E35F04" w:rsidP="00FB0545">
      <w:pPr>
        <w:pStyle w:val="ListParagraph"/>
        <w:numPr>
          <w:ilvl w:val="0"/>
          <w:numId w:val="5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Pembatalan nilai satu atau beberapa mata kuliah yang diperoleh mahasiswa;</w:t>
      </w:r>
    </w:p>
    <w:p w14:paraId="46FDA378" w14:textId="77777777" w:rsidR="00E35F04" w:rsidRDefault="00E35F04" w:rsidP="00FB0545">
      <w:pPr>
        <w:pStyle w:val="ListParagraph"/>
        <w:numPr>
          <w:ilvl w:val="0"/>
          <w:numId w:val="5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Pemberhentian dengan hormat dari status sebagai mahasiswa;</w:t>
      </w:r>
    </w:p>
    <w:p w14:paraId="0B751354" w14:textId="77777777" w:rsidR="00E35F04" w:rsidRDefault="00E35F04" w:rsidP="00FB0545">
      <w:pPr>
        <w:pStyle w:val="ListParagraph"/>
        <w:numPr>
          <w:ilvl w:val="0"/>
          <w:numId w:val="5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Pemberhentian tidak dengan hormat dari status sebagai mahasiswa; atau</w:t>
      </w:r>
    </w:p>
    <w:p w14:paraId="2573441A" w14:textId="77777777" w:rsidR="00E35F04" w:rsidRPr="00E35F04" w:rsidRDefault="00E35F04" w:rsidP="00FB0545">
      <w:pPr>
        <w:pStyle w:val="ListParagraph"/>
        <w:numPr>
          <w:ilvl w:val="0"/>
          <w:numId w:val="5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Pembatalan ijazah apabila mahasiswa telah lulus dari suatu program.</w:t>
      </w:r>
    </w:p>
    <w:p w14:paraId="520850F7" w14:textId="77777777" w:rsidR="00C72960" w:rsidRPr="008146EF" w:rsidRDefault="00C72960" w:rsidP="00C72960">
      <w:pPr>
        <w:pStyle w:val="ListParagraph"/>
        <w:spacing w:after="0" w:line="240" w:lineRule="auto"/>
        <w:ind w:left="1701" w:hanging="283"/>
        <w:jc w:val="both"/>
        <w:rPr>
          <w:rFonts w:ascii="Times New Roman" w:hAnsi="Times New Roman" w:cs="Times New Roman"/>
          <w:sz w:val="24"/>
          <w:szCs w:val="24"/>
        </w:rPr>
      </w:pPr>
    </w:p>
    <w:p w14:paraId="2417046D" w14:textId="77777777" w:rsidR="00C72960" w:rsidRPr="008146EF" w:rsidRDefault="00C72960" w:rsidP="00E35F04">
      <w:pPr>
        <w:pStyle w:val="ListParagraph"/>
        <w:spacing w:after="0" w:line="480" w:lineRule="auto"/>
        <w:ind w:left="1134" w:firstLine="567"/>
        <w:jc w:val="both"/>
        <w:rPr>
          <w:rFonts w:ascii="Times New Roman" w:hAnsi="Times New Roman" w:cs="Times New Roman"/>
          <w:sz w:val="24"/>
          <w:szCs w:val="24"/>
        </w:rPr>
      </w:pPr>
      <w:r w:rsidRPr="008146EF">
        <w:rPr>
          <w:rFonts w:ascii="Times New Roman" w:hAnsi="Times New Roman" w:cs="Times New Roman"/>
          <w:sz w:val="24"/>
          <w:szCs w:val="24"/>
        </w:rPr>
        <w:lastRenderedPageBreak/>
        <w:t>Sedangkan di dalam UU Hak Cipta, penyelesaian sengketa Hak Cipta dapat dilakukan melalui penyelesaian sengketa, arbitrase, atau pengadilan. Untuk ketentuan pidana, UU Hak Cipta mengatur pada Pasal 113, yaitu</w:t>
      </w:r>
      <w:r w:rsidRPr="008146EF">
        <w:rPr>
          <w:rStyle w:val="FootnoteReference"/>
          <w:rFonts w:ascii="Times New Roman" w:hAnsi="Times New Roman" w:cs="Times New Roman"/>
          <w:sz w:val="24"/>
          <w:szCs w:val="24"/>
        </w:rPr>
        <w:footnoteReference w:id="37"/>
      </w:r>
      <w:r w:rsidRPr="008146EF">
        <w:rPr>
          <w:rFonts w:ascii="Times New Roman" w:hAnsi="Times New Roman" w:cs="Times New Roman"/>
          <w:sz w:val="24"/>
          <w:szCs w:val="24"/>
        </w:rPr>
        <w:t xml:space="preserve"> :</w:t>
      </w:r>
    </w:p>
    <w:p w14:paraId="22118445" w14:textId="77777777" w:rsidR="00C72960" w:rsidRPr="008146EF" w:rsidRDefault="00C72960" w:rsidP="00666D96">
      <w:pPr>
        <w:pStyle w:val="ListParagraph"/>
        <w:numPr>
          <w:ilvl w:val="0"/>
          <w:numId w:val="15"/>
        </w:numPr>
        <w:spacing w:after="0" w:line="240" w:lineRule="auto"/>
        <w:ind w:left="1985"/>
        <w:jc w:val="both"/>
        <w:rPr>
          <w:rFonts w:ascii="Times New Roman" w:hAnsi="Times New Roman" w:cs="Times New Roman"/>
          <w:sz w:val="24"/>
          <w:szCs w:val="24"/>
        </w:rPr>
      </w:pPr>
      <w:r w:rsidRPr="008146EF">
        <w:rPr>
          <w:rFonts w:ascii="Times New Roman" w:hAnsi="Times New Roman" w:cs="Times New Roman"/>
          <w:sz w:val="24"/>
          <w:szCs w:val="24"/>
        </w:rPr>
        <w:t>Setiap Orang yang dengan tanpa hak melakukan pelanggaran hak ekonomi sebagaimana dimaksud dalam Pasal 9 ayat (1) huruf i untuk Penggunaan Secara Komersial dipidana dengan pidana penjara paling lama 1 (satu) tahun dan/atau pidana denda paling banyak Rp100.000.000 (seratus juta rupiah).</w:t>
      </w:r>
    </w:p>
    <w:p w14:paraId="150C0729" w14:textId="77777777" w:rsidR="00C72960" w:rsidRPr="008146EF" w:rsidRDefault="00C72960" w:rsidP="00666D96">
      <w:pPr>
        <w:pStyle w:val="ListParagraph"/>
        <w:numPr>
          <w:ilvl w:val="0"/>
          <w:numId w:val="15"/>
        </w:numPr>
        <w:spacing w:after="0" w:line="240" w:lineRule="auto"/>
        <w:ind w:left="1985"/>
        <w:jc w:val="both"/>
        <w:rPr>
          <w:rFonts w:ascii="Times New Roman" w:hAnsi="Times New Roman" w:cs="Times New Roman"/>
          <w:sz w:val="24"/>
          <w:szCs w:val="24"/>
        </w:rPr>
      </w:pPr>
      <w:r w:rsidRPr="008146EF">
        <w:rPr>
          <w:rFonts w:ascii="Times New Roman" w:hAnsi="Times New Roman" w:cs="Times New Roman"/>
          <w:sz w:val="24"/>
          <w:szCs w:val="24"/>
        </w:rPr>
        <w:t xml:space="preserve">Setiap Orang yang dengan tanpa hak dan/atau tanpa izin Pencipta atau pemegang Hak Cipta melakukan pelanggaran hak ekonomi Pencipta sebagaimana dimaksud dalam Pasal 9 ayat (1) huruf c, huruf d, huruf f, dan/atau huruf h untuk Penggunaan Secara Komersial dipidana dengan pidana penjara paling lama 3 (tiga) tahun dan/atau pidana denda paling banyak Rp500.000.000,00 (lima ratus juta rupiah). </w:t>
      </w:r>
    </w:p>
    <w:p w14:paraId="097B7D4D" w14:textId="77777777" w:rsidR="00C72960" w:rsidRPr="008146EF" w:rsidRDefault="00C72960" w:rsidP="00666D96">
      <w:pPr>
        <w:pStyle w:val="ListParagraph"/>
        <w:numPr>
          <w:ilvl w:val="0"/>
          <w:numId w:val="15"/>
        </w:numPr>
        <w:spacing w:after="0" w:line="240" w:lineRule="auto"/>
        <w:ind w:left="1985"/>
        <w:jc w:val="both"/>
        <w:rPr>
          <w:rFonts w:ascii="Times New Roman" w:hAnsi="Times New Roman" w:cs="Times New Roman"/>
          <w:sz w:val="24"/>
          <w:szCs w:val="24"/>
        </w:rPr>
      </w:pPr>
      <w:r w:rsidRPr="008146EF">
        <w:rPr>
          <w:rFonts w:ascii="Times New Roman" w:hAnsi="Times New Roman" w:cs="Times New Roman"/>
          <w:sz w:val="24"/>
          <w:szCs w:val="24"/>
        </w:rPr>
        <w:t xml:space="preserve">Setiap Orang yang dengan tanpa hak dan/atau tanpa izin Pencipta atau pemegang Hak Cipta melakukan pelanggaran hak ekonomi Pencipta sebagaimana dimaksud dalam Pasal 9 ayat (1) huruf a, huruf b, huruf e, dan/atau huruf g untuk Penggunaan Secara Komersial dipidana dengan pidana penjara paling lama 4 (empat) tahun dan/atau pidana denda paling banyak Rp1.000.000.000,00 (satu miliar rupiah). </w:t>
      </w:r>
    </w:p>
    <w:p w14:paraId="6182986F" w14:textId="77777777" w:rsidR="00C72960" w:rsidRPr="008146EF" w:rsidRDefault="00C72960" w:rsidP="00666D96">
      <w:pPr>
        <w:pStyle w:val="ListParagraph"/>
        <w:numPr>
          <w:ilvl w:val="0"/>
          <w:numId w:val="15"/>
        </w:numPr>
        <w:spacing w:after="0" w:line="240" w:lineRule="auto"/>
        <w:ind w:left="1985"/>
        <w:jc w:val="both"/>
        <w:rPr>
          <w:rFonts w:ascii="Times New Roman" w:hAnsi="Times New Roman" w:cs="Times New Roman"/>
          <w:sz w:val="24"/>
          <w:szCs w:val="24"/>
        </w:rPr>
      </w:pPr>
      <w:r w:rsidRPr="008146EF">
        <w:rPr>
          <w:rFonts w:ascii="Times New Roman" w:hAnsi="Times New Roman" w:cs="Times New Roman"/>
          <w:sz w:val="24"/>
          <w:szCs w:val="24"/>
        </w:rPr>
        <w:t>Setiap Orang yang memenuhi unsur sebagaimana dimaksud pada ayat (3) yang dilakukan dalam bentuk pembajakan, dipidana dengan pidana penjara paling lama 10 (sepuluh) tahun dan/atau pidana denda paling banyak Rp4.000.000.000,00 (empat miliar rupiah).</w:t>
      </w:r>
    </w:p>
    <w:p w14:paraId="6A1ED3A2" w14:textId="77777777" w:rsidR="00C72960" w:rsidRPr="008146EF" w:rsidRDefault="00C72960" w:rsidP="00C72960">
      <w:pPr>
        <w:spacing w:after="0" w:line="240" w:lineRule="auto"/>
        <w:jc w:val="both"/>
        <w:rPr>
          <w:rFonts w:ascii="Times New Roman" w:hAnsi="Times New Roman" w:cs="Times New Roman"/>
          <w:sz w:val="24"/>
          <w:szCs w:val="24"/>
        </w:rPr>
      </w:pPr>
    </w:p>
    <w:p w14:paraId="3BA9CA9D" w14:textId="77777777" w:rsidR="00C72960" w:rsidRPr="008146EF" w:rsidRDefault="00C72960" w:rsidP="00666D96">
      <w:pPr>
        <w:pStyle w:val="Heading3"/>
        <w:numPr>
          <w:ilvl w:val="0"/>
          <w:numId w:val="17"/>
        </w:numPr>
        <w:spacing w:line="480" w:lineRule="auto"/>
        <w:ind w:left="1134" w:hanging="425"/>
        <w:rPr>
          <w:rFonts w:ascii="Times New Roman" w:hAnsi="Times New Roman" w:cs="Times New Roman"/>
          <w:b/>
          <w:color w:val="auto"/>
        </w:rPr>
      </w:pPr>
      <w:bookmarkStart w:id="87" w:name="_Toc78036004"/>
      <w:r w:rsidRPr="008146EF">
        <w:rPr>
          <w:rFonts w:ascii="Times New Roman" w:hAnsi="Times New Roman" w:cs="Times New Roman"/>
          <w:b/>
          <w:color w:val="auto"/>
        </w:rPr>
        <w:t>Teori Musik dan Lagu</w:t>
      </w:r>
      <w:bookmarkEnd w:id="87"/>
    </w:p>
    <w:p w14:paraId="7BCEBDED" w14:textId="77777777" w:rsidR="00C72960" w:rsidRPr="008146EF" w:rsidRDefault="00C72960" w:rsidP="00E35F04">
      <w:pPr>
        <w:pStyle w:val="ListParagraph"/>
        <w:spacing w:after="0" w:line="480" w:lineRule="auto"/>
        <w:ind w:left="1134" w:firstLine="426"/>
        <w:jc w:val="both"/>
        <w:rPr>
          <w:rFonts w:ascii="Times New Roman" w:hAnsi="Times New Roman" w:cs="Times New Roman"/>
          <w:sz w:val="24"/>
          <w:szCs w:val="24"/>
        </w:rPr>
      </w:pPr>
      <w:r w:rsidRPr="008146EF">
        <w:rPr>
          <w:rFonts w:ascii="Times New Roman" w:hAnsi="Times New Roman" w:cs="Times New Roman"/>
          <w:sz w:val="24"/>
          <w:szCs w:val="24"/>
        </w:rPr>
        <w:t xml:space="preserve">Secara etimologi, musik dan lagu memiliki perbedaan dalam definisnya. Musik merupakan kumpulan dari beberapa nada yang disusun sehingga menghasilkan harmonisasi yang baik satu sama lain. Musik mengandung irama yang merupakan hasil dari alat musik yang </w:t>
      </w:r>
      <w:r w:rsidRPr="008146EF">
        <w:rPr>
          <w:rFonts w:ascii="Times New Roman" w:hAnsi="Times New Roman" w:cs="Times New Roman"/>
          <w:sz w:val="24"/>
          <w:szCs w:val="24"/>
        </w:rPr>
        <w:lastRenderedPageBreak/>
        <w:t>dimainkan sedemikian rupa. Terdapat tiga elemen yang terkandung di</w:t>
      </w:r>
      <w:r w:rsidR="006E0725" w:rsidRPr="008146EF">
        <w:rPr>
          <w:rFonts w:ascii="Times New Roman" w:hAnsi="Times New Roman" w:cs="Times New Roman"/>
          <w:sz w:val="24"/>
          <w:szCs w:val="24"/>
        </w:rPr>
        <w:t xml:space="preserve"> </w:t>
      </w:r>
      <w:r w:rsidRPr="008146EF">
        <w:rPr>
          <w:rFonts w:ascii="Times New Roman" w:hAnsi="Times New Roman" w:cs="Times New Roman"/>
          <w:sz w:val="24"/>
          <w:szCs w:val="24"/>
        </w:rPr>
        <w:t>dalam musik menurut Ronald, yaitu</w:t>
      </w:r>
      <w:r w:rsidRPr="008146EF">
        <w:rPr>
          <w:rStyle w:val="FootnoteReference"/>
          <w:rFonts w:ascii="Times New Roman" w:hAnsi="Times New Roman" w:cs="Times New Roman"/>
          <w:sz w:val="24"/>
          <w:szCs w:val="24"/>
        </w:rPr>
        <w:footnoteReference w:id="38"/>
      </w:r>
      <w:r w:rsidRPr="008146EF">
        <w:rPr>
          <w:rFonts w:ascii="Times New Roman" w:hAnsi="Times New Roman" w:cs="Times New Roman"/>
          <w:sz w:val="24"/>
          <w:szCs w:val="24"/>
        </w:rPr>
        <w:t xml:space="preserve"> :</w:t>
      </w:r>
    </w:p>
    <w:p w14:paraId="45592595" w14:textId="77777777" w:rsidR="00C72960" w:rsidRPr="008146EF" w:rsidRDefault="00C72960" w:rsidP="00666D96">
      <w:pPr>
        <w:pStyle w:val="ListParagraph"/>
        <w:numPr>
          <w:ilvl w:val="0"/>
          <w:numId w:val="13"/>
        </w:numPr>
        <w:spacing w:after="0" w:line="480" w:lineRule="auto"/>
        <w:jc w:val="both"/>
        <w:rPr>
          <w:rFonts w:ascii="Times New Roman" w:hAnsi="Times New Roman" w:cs="Times New Roman"/>
          <w:sz w:val="24"/>
          <w:szCs w:val="24"/>
        </w:rPr>
      </w:pPr>
      <w:r w:rsidRPr="008146EF">
        <w:rPr>
          <w:rFonts w:ascii="Times New Roman" w:hAnsi="Times New Roman" w:cs="Times New Roman"/>
          <w:i/>
          <w:sz w:val="24"/>
          <w:szCs w:val="24"/>
        </w:rPr>
        <w:t xml:space="preserve">Pitch, </w:t>
      </w:r>
      <w:r w:rsidRPr="008146EF">
        <w:rPr>
          <w:rFonts w:ascii="Times New Roman" w:hAnsi="Times New Roman" w:cs="Times New Roman"/>
          <w:sz w:val="24"/>
          <w:szCs w:val="24"/>
        </w:rPr>
        <w:t>merupakan banyaknya getaran yang terdapat dalam satu detik atau biasa disebut sebagai frekuensi.</w:t>
      </w:r>
    </w:p>
    <w:p w14:paraId="0803A1F8" w14:textId="77777777" w:rsidR="00C72960" w:rsidRPr="008146EF" w:rsidRDefault="00C72960" w:rsidP="00666D96">
      <w:pPr>
        <w:pStyle w:val="ListParagraph"/>
        <w:numPr>
          <w:ilvl w:val="0"/>
          <w:numId w:val="13"/>
        </w:numPr>
        <w:spacing w:after="0" w:line="480" w:lineRule="auto"/>
        <w:jc w:val="both"/>
        <w:rPr>
          <w:rFonts w:ascii="Times New Roman" w:hAnsi="Times New Roman" w:cs="Times New Roman"/>
          <w:sz w:val="24"/>
          <w:szCs w:val="24"/>
        </w:rPr>
      </w:pPr>
      <w:r w:rsidRPr="008146EF">
        <w:rPr>
          <w:rFonts w:ascii="Times New Roman" w:hAnsi="Times New Roman" w:cs="Times New Roman"/>
          <w:i/>
          <w:sz w:val="24"/>
          <w:szCs w:val="24"/>
        </w:rPr>
        <w:t xml:space="preserve">Timbre, </w:t>
      </w:r>
      <w:r w:rsidRPr="008146EF">
        <w:rPr>
          <w:rFonts w:ascii="Times New Roman" w:hAnsi="Times New Roman" w:cs="Times New Roman"/>
          <w:sz w:val="24"/>
          <w:szCs w:val="24"/>
        </w:rPr>
        <w:t xml:space="preserve"> yaitu kekhasan yang dihasilkan oleh suara-suara dari instrumen atau alat musik yang dimainkan.</w:t>
      </w:r>
    </w:p>
    <w:p w14:paraId="0E695C99" w14:textId="77777777" w:rsidR="00C72960" w:rsidRPr="008146EF" w:rsidRDefault="00C72960" w:rsidP="00666D96">
      <w:pPr>
        <w:pStyle w:val="ListParagraph"/>
        <w:numPr>
          <w:ilvl w:val="0"/>
          <w:numId w:val="13"/>
        </w:numPr>
        <w:spacing w:after="0" w:line="480" w:lineRule="auto"/>
        <w:jc w:val="both"/>
        <w:rPr>
          <w:rFonts w:ascii="Times New Roman" w:hAnsi="Times New Roman" w:cs="Times New Roman"/>
          <w:sz w:val="24"/>
          <w:szCs w:val="24"/>
        </w:rPr>
      </w:pPr>
      <w:r w:rsidRPr="008146EF">
        <w:rPr>
          <w:rFonts w:ascii="Times New Roman" w:hAnsi="Times New Roman" w:cs="Times New Roman"/>
          <w:i/>
          <w:sz w:val="24"/>
          <w:szCs w:val="24"/>
        </w:rPr>
        <w:t xml:space="preserve">Volume, </w:t>
      </w:r>
      <w:r w:rsidRPr="008146EF">
        <w:rPr>
          <w:rFonts w:ascii="Times New Roman" w:hAnsi="Times New Roman" w:cs="Times New Roman"/>
          <w:sz w:val="24"/>
          <w:szCs w:val="24"/>
        </w:rPr>
        <w:t xml:space="preserve">yaitu keras atau pelannya suatu suara atau nada yang dihasilkan. </w:t>
      </w:r>
    </w:p>
    <w:p w14:paraId="7B120137" w14:textId="77777777" w:rsidR="00C72960" w:rsidRPr="008146EF" w:rsidRDefault="00C72960" w:rsidP="00E35F04">
      <w:pPr>
        <w:spacing w:after="0" w:line="480" w:lineRule="auto"/>
        <w:ind w:left="1134" w:firstLine="426"/>
        <w:jc w:val="both"/>
        <w:rPr>
          <w:rFonts w:ascii="Times New Roman" w:hAnsi="Times New Roman" w:cs="Times New Roman"/>
          <w:sz w:val="24"/>
          <w:szCs w:val="24"/>
        </w:rPr>
      </w:pPr>
      <w:r w:rsidRPr="008146EF">
        <w:rPr>
          <w:rFonts w:ascii="Times New Roman" w:hAnsi="Times New Roman" w:cs="Times New Roman"/>
          <w:sz w:val="24"/>
          <w:szCs w:val="24"/>
        </w:rPr>
        <w:t>Sedangkan pengertian lagu adalah kumpulan nada yang memiliki irama dan lirik di</w:t>
      </w:r>
      <w:r w:rsidR="006E0725" w:rsidRPr="008146EF">
        <w:rPr>
          <w:rFonts w:ascii="Times New Roman" w:hAnsi="Times New Roman" w:cs="Times New Roman"/>
          <w:sz w:val="24"/>
          <w:szCs w:val="24"/>
        </w:rPr>
        <w:t xml:space="preserve"> </w:t>
      </w:r>
      <w:r w:rsidRPr="008146EF">
        <w:rPr>
          <w:rFonts w:ascii="Times New Roman" w:hAnsi="Times New Roman" w:cs="Times New Roman"/>
          <w:sz w:val="24"/>
          <w:szCs w:val="24"/>
        </w:rPr>
        <w:t>dalamnya. Ada beberapa unsur yang terdapat di</w:t>
      </w:r>
      <w:r w:rsidR="006E0725" w:rsidRPr="008146EF">
        <w:rPr>
          <w:rFonts w:ascii="Times New Roman" w:hAnsi="Times New Roman" w:cs="Times New Roman"/>
          <w:sz w:val="24"/>
          <w:szCs w:val="24"/>
        </w:rPr>
        <w:t xml:space="preserve"> </w:t>
      </w:r>
      <w:r w:rsidRPr="008146EF">
        <w:rPr>
          <w:rFonts w:ascii="Times New Roman" w:hAnsi="Times New Roman" w:cs="Times New Roman"/>
          <w:sz w:val="24"/>
          <w:szCs w:val="24"/>
        </w:rPr>
        <w:t>dalam lagu, yaitu melodi, lirik, aransemen dan notasi. Melodi merupakan nada yang tersusun membentuk suatu pola dengan adanya jarak dan tinggi nada. Lirik yaitu kata-kata yang terdapat yang dibuat sedemikian rupa mengikuti melodi sehingga membentuk sebuah lagu</w:t>
      </w:r>
      <w:r w:rsidRPr="008146EF">
        <w:rPr>
          <w:rStyle w:val="FootnoteReference"/>
          <w:rFonts w:ascii="Times New Roman" w:hAnsi="Times New Roman" w:cs="Times New Roman"/>
          <w:sz w:val="24"/>
          <w:szCs w:val="24"/>
        </w:rPr>
        <w:footnoteReference w:id="39"/>
      </w:r>
      <w:r w:rsidRPr="008146EF">
        <w:rPr>
          <w:rFonts w:ascii="Times New Roman" w:hAnsi="Times New Roman" w:cs="Times New Roman"/>
          <w:sz w:val="24"/>
          <w:szCs w:val="24"/>
        </w:rPr>
        <w:t xml:space="preserve">. Aransemen merupakan kegiatan menggubah suatu lagu menjadi lagu lain dengan komposisi berbeda akan tetapi tetap memperhatikan ciri khas dari lagu tersebut, dengan kata lain tidak mengubah esensi dari lagu asli. Sedangkan notasi adalah cara penulisan pada sebuah karya musik. Penulisan notasi pada umumnya menggunakan notasi balok, akan tetapi </w:t>
      </w:r>
      <w:r w:rsidRPr="008146EF">
        <w:rPr>
          <w:rFonts w:ascii="Times New Roman" w:hAnsi="Times New Roman" w:cs="Times New Roman"/>
          <w:sz w:val="24"/>
          <w:szCs w:val="24"/>
        </w:rPr>
        <w:lastRenderedPageBreak/>
        <w:t xml:space="preserve">ada notasi lain yaitu notasi angka yang juga sangat umum digunakan di Indonesia. </w:t>
      </w:r>
    </w:p>
    <w:p w14:paraId="7CC59E8D" w14:textId="77777777" w:rsidR="00C72960" w:rsidRPr="008146EF" w:rsidRDefault="00C72960" w:rsidP="00E35F04">
      <w:pPr>
        <w:spacing w:after="0" w:line="480" w:lineRule="auto"/>
        <w:ind w:left="1134" w:firstLine="426"/>
        <w:jc w:val="both"/>
        <w:rPr>
          <w:rFonts w:ascii="Times New Roman" w:hAnsi="Times New Roman" w:cs="Times New Roman"/>
          <w:sz w:val="24"/>
          <w:szCs w:val="24"/>
        </w:rPr>
      </w:pPr>
      <w:r w:rsidRPr="008146EF">
        <w:rPr>
          <w:rFonts w:ascii="Times New Roman" w:hAnsi="Times New Roman" w:cs="Times New Roman"/>
          <w:sz w:val="24"/>
          <w:szCs w:val="24"/>
        </w:rPr>
        <w:t xml:space="preserve">Akan tetapi, meskipun pengertian dari musik dan lagu berbeda dari segi etimologi, dari segi teori dari ilmu hukum hak cipta tidak sekalipun membedakannya. Istilah yang digunakan adalah </w:t>
      </w:r>
      <w:r w:rsidRPr="008146EF">
        <w:rPr>
          <w:rFonts w:ascii="Times New Roman" w:hAnsi="Times New Roman" w:cs="Times New Roman"/>
          <w:i/>
          <w:sz w:val="24"/>
          <w:szCs w:val="24"/>
        </w:rPr>
        <w:t>musical work</w:t>
      </w:r>
      <w:r w:rsidRPr="008146EF">
        <w:rPr>
          <w:rFonts w:ascii="Times New Roman" w:hAnsi="Times New Roman" w:cs="Times New Roman"/>
          <w:sz w:val="24"/>
          <w:szCs w:val="24"/>
        </w:rPr>
        <w:t>. Istilah ini terdapat di</w:t>
      </w:r>
      <w:r w:rsidR="006E0725" w:rsidRPr="008146EF">
        <w:rPr>
          <w:rFonts w:ascii="Times New Roman" w:hAnsi="Times New Roman" w:cs="Times New Roman"/>
          <w:sz w:val="24"/>
          <w:szCs w:val="24"/>
        </w:rPr>
        <w:t xml:space="preserve"> </w:t>
      </w:r>
      <w:r w:rsidRPr="008146EF">
        <w:rPr>
          <w:rFonts w:ascii="Times New Roman" w:hAnsi="Times New Roman" w:cs="Times New Roman"/>
          <w:sz w:val="24"/>
          <w:szCs w:val="24"/>
        </w:rPr>
        <w:t xml:space="preserve">dalam pengaturan internasional yaitu Konvensi Bern, dimana salah satu </w:t>
      </w:r>
      <w:r w:rsidRPr="008146EF">
        <w:rPr>
          <w:rFonts w:ascii="Times New Roman" w:hAnsi="Times New Roman" w:cs="Times New Roman"/>
          <w:i/>
          <w:sz w:val="24"/>
          <w:szCs w:val="24"/>
        </w:rPr>
        <w:t xml:space="preserve">work </w:t>
      </w:r>
      <w:r w:rsidRPr="008146EF">
        <w:rPr>
          <w:rFonts w:ascii="Times New Roman" w:hAnsi="Times New Roman" w:cs="Times New Roman"/>
          <w:sz w:val="24"/>
          <w:szCs w:val="24"/>
        </w:rPr>
        <w:t xml:space="preserve">yang dilindungi oleh Konvensi Bern adalah </w:t>
      </w:r>
      <w:r w:rsidRPr="008146EF">
        <w:rPr>
          <w:rFonts w:ascii="Times New Roman" w:hAnsi="Times New Roman" w:cs="Times New Roman"/>
          <w:i/>
          <w:sz w:val="24"/>
          <w:szCs w:val="24"/>
        </w:rPr>
        <w:t>musical work</w:t>
      </w:r>
      <w:r w:rsidRPr="008146EF">
        <w:rPr>
          <w:rFonts w:ascii="Times New Roman" w:hAnsi="Times New Roman" w:cs="Times New Roman"/>
          <w:sz w:val="24"/>
          <w:szCs w:val="24"/>
        </w:rPr>
        <w:t xml:space="preserve"> </w:t>
      </w:r>
      <w:r w:rsidRPr="008146EF">
        <w:rPr>
          <w:rFonts w:ascii="Times New Roman" w:hAnsi="Times New Roman" w:cs="Times New Roman"/>
          <w:i/>
          <w:sz w:val="24"/>
          <w:szCs w:val="24"/>
        </w:rPr>
        <w:t>with or without words</w:t>
      </w:r>
      <w:r w:rsidRPr="008146EF">
        <w:rPr>
          <w:rStyle w:val="FootnoteReference"/>
          <w:rFonts w:ascii="Times New Roman" w:hAnsi="Times New Roman" w:cs="Times New Roman"/>
          <w:i/>
          <w:sz w:val="24"/>
          <w:szCs w:val="24"/>
        </w:rPr>
        <w:footnoteReference w:id="40"/>
      </w:r>
      <w:r w:rsidRPr="008146EF">
        <w:rPr>
          <w:rFonts w:ascii="Times New Roman" w:hAnsi="Times New Roman" w:cs="Times New Roman"/>
          <w:sz w:val="24"/>
          <w:szCs w:val="24"/>
        </w:rPr>
        <w:t xml:space="preserve">. </w:t>
      </w:r>
    </w:p>
    <w:p w14:paraId="446085ED" w14:textId="77777777" w:rsidR="00C72960" w:rsidRPr="008146EF" w:rsidRDefault="00C72960" w:rsidP="00E35F04">
      <w:pPr>
        <w:spacing w:after="0" w:line="480" w:lineRule="auto"/>
        <w:ind w:left="1134" w:firstLine="426"/>
        <w:jc w:val="both"/>
        <w:rPr>
          <w:rFonts w:ascii="Times New Roman" w:hAnsi="Times New Roman" w:cs="Times New Roman"/>
          <w:sz w:val="24"/>
          <w:szCs w:val="24"/>
        </w:rPr>
      </w:pPr>
      <w:r w:rsidRPr="008146EF">
        <w:rPr>
          <w:rFonts w:ascii="Times New Roman" w:hAnsi="Times New Roman" w:cs="Times New Roman"/>
          <w:sz w:val="24"/>
          <w:szCs w:val="24"/>
        </w:rPr>
        <w:t>Musik dan lagu termasuk ke dalam ciptaan yang dilindungi oleh Undang-Undang Hak Cipta</w:t>
      </w:r>
      <w:r w:rsidRPr="008146EF">
        <w:rPr>
          <w:rStyle w:val="FootnoteReference"/>
          <w:rFonts w:ascii="Times New Roman" w:hAnsi="Times New Roman" w:cs="Times New Roman"/>
          <w:sz w:val="24"/>
          <w:szCs w:val="24"/>
        </w:rPr>
        <w:footnoteReference w:id="41"/>
      </w:r>
      <w:r w:rsidRPr="008146EF">
        <w:rPr>
          <w:rFonts w:ascii="Times New Roman" w:hAnsi="Times New Roman" w:cs="Times New Roman"/>
          <w:sz w:val="24"/>
          <w:szCs w:val="24"/>
        </w:rPr>
        <w:t xml:space="preserve">. Hal ini terdapat pada Pasal 40 ayat (1) huruf d yaitu lagu dan/atau musik dengan atau tanpa teks. Perlindungan terhadap musik dan lagu dirasa perlu disaat Indonesia pada masa itu berada dalam posisi kedua dalam kategori </w:t>
      </w:r>
      <w:r w:rsidRPr="008146EF">
        <w:rPr>
          <w:rFonts w:ascii="Times New Roman" w:hAnsi="Times New Roman" w:cs="Times New Roman"/>
          <w:i/>
          <w:sz w:val="24"/>
          <w:szCs w:val="24"/>
        </w:rPr>
        <w:t>Priority Watch List</w:t>
      </w:r>
      <w:r w:rsidRPr="008146EF">
        <w:rPr>
          <w:rFonts w:ascii="Times New Roman" w:hAnsi="Times New Roman" w:cs="Times New Roman"/>
          <w:sz w:val="24"/>
          <w:szCs w:val="24"/>
        </w:rPr>
        <w:t xml:space="preserve">, yang disebabkan oleh tingginya kasus pembajakan kaset, </w:t>
      </w:r>
      <w:r w:rsidRPr="008146EF">
        <w:rPr>
          <w:rFonts w:ascii="Times New Roman" w:hAnsi="Times New Roman" w:cs="Times New Roman"/>
          <w:i/>
          <w:sz w:val="24"/>
          <w:szCs w:val="24"/>
        </w:rPr>
        <w:t xml:space="preserve">compact disk, video compact disk, software </w:t>
      </w:r>
      <w:r w:rsidRPr="008146EF">
        <w:rPr>
          <w:rFonts w:ascii="Times New Roman" w:hAnsi="Times New Roman" w:cs="Times New Roman"/>
          <w:sz w:val="24"/>
          <w:szCs w:val="24"/>
        </w:rPr>
        <w:t>komputer dan paten berkenaan dengan obat-obatan</w:t>
      </w:r>
      <w:r w:rsidRPr="008146EF">
        <w:rPr>
          <w:rStyle w:val="FootnoteReference"/>
          <w:rFonts w:ascii="Times New Roman" w:hAnsi="Times New Roman" w:cs="Times New Roman"/>
          <w:sz w:val="24"/>
          <w:szCs w:val="24"/>
        </w:rPr>
        <w:footnoteReference w:id="42"/>
      </w:r>
      <w:r w:rsidRPr="008146EF">
        <w:rPr>
          <w:rFonts w:ascii="Times New Roman" w:hAnsi="Times New Roman" w:cs="Times New Roman"/>
          <w:sz w:val="24"/>
          <w:szCs w:val="24"/>
        </w:rPr>
        <w:t>. Kemudian pada April 1988, Duta Besar Atmono, Wakil Indonesia untuk Kerajaan Belgia dan Willy de Clereg, perwakilan dari MEE menandatangani surat perjanjian yang ditujuan untuk pengusaha rekaman kaset lagu-lagu Barat di Indonesia.</w:t>
      </w:r>
      <w:r w:rsidRPr="008146EF">
        <w:rPr>
          <w:rStyle w:val="FootnoteReference"/>
          <w:rFonts w:ascii="Times New Roman" w:hAnsi="Times New Roman" w:cs="Times New Roman"/>
          <w:sz w:val="24"/>
          <w:szCs w:val="24"/>
        </w:rPr>
        <w:footnoteReference w:id="43"/>
      </w:r>
      <w:r w:rsidRPr="008146EF">
        <w:rPr>
          <w:rFonts w:ascii="Times New Roman" w:hAnsi="Times New Roman" w:cs="Times New Roman"/>
          <w:sz w:val="24"/>
          <w:szCs w:val="24"/>
        </w:rPr>
        <w:t xml:space="preserve"> </w:t>
      </w:r>
    </w:p>
    <w:p w14:paraId="45FEB4EE" w14:textId="77777777" w:rsidR="00C72960" w:rsidRPr="008146EF" w:rsidRDefault="00C72960" w:rsidP="00666D96">
      <w:pPr>
        <w:pStyle w:val="Heading2"/>
        <w:numPr>
          <w:ilvl w:val="0"/>
          <w:numId w:val="16"/>
        </w:numPr>
        <w:spacing w:line="480" w:lineRule="auto"/>
        <w:ind w:left="709" w:hanging="709"/>
        <w:rPr>
          <w:rFonts w:ascii="Times New Roman" w:hAnsi="Times New Roman" w:cs="Times New Roman"/>
          <w:b/>
          <w:color w:val="auto"/>
          <w:sz w:val="24"/>
          <w:szCs w:val="24"/>
        </w:rPr>
      </w:pPr>
      <w:bookmarkStart w:id="90" w:name="_Toc78036005"/>
      <w:r w:rsidRPr="008146EF">
        <w:rPr>
          <w:rFonts w:ascii="Times New Roman" w:hAnsi="Times New Roman" w:cs="Times New Roman"/>
          <w:b/>
          <w:color w:val="auto"/>
          <w:sz w:val="24"/>
          <w:szCs w:val="24"/>
        </w:rPr>
        <w:lastRenderedPageBreak/>
        <w:t>Metode Penelitian</w:t>
      </w:r>
      <w:bookmarkEnd w:id="90"/>
      <w:r w:rsidRPr="008146EF">
        <w:rPr>
          <w:rFonts w:ascii="Times New Roman" w:hAnsi="Times New Roman" w:cs="Times New Roman"/>
          <w:b/>
          <w:color w:val="auto"/>
          <w:sz w:val="24"/>
          <w:szCs w:val="24"/>
        </w:rPr>
        <w:t xml:space="preserve"> </w:t>
      </w:r>
    </w:p>
    <w:p w14:paraId="576FF483" w14:textId="77777777" w:rsidR="00C72960" w:rsidRPr="008146EF" w:rsidRDefault="00C72960" w:rsidP="00E35F04">
      <w:pPr>
        <w:pStyle w:val="ListParagraph"/>
        <w:spacing w:after="0" w:line="480" w:lineRule="auto"/>
        <w:ind w:left="0" w:firstLine="709"/>
        <w:jc w:val="both"/>
        <w:rPr>
          <w:rFonts w:ascii="Times New Roman" w:hAnsi="Times New Roman" w:cs="Times New Roman"/>
          <w:sz w:val="24"/>
          <w:szCs w:val="24"/>
        </w:rPr>
      </w:pPr>
      <w:r w:rsidRPr="008146EF">
        <w:rPr>
          <w:rFonts w:ascii="Times New Roman" w:hAnsi="Times New Roman" w:cs="Times New Roman"/>
          <w:sz w:val="24"/>
          <w:szCs w:val="24"/>
        </w:rPr>
        <w:t>Metode penelitian yang akan ditempuh oleh penulis dalam rangka memenuhi penelitian skripsi yang sesuai dengan judul ialah :</w:t>
      </w:r>
    </w:p>
    <w:p w14:paraId="7D042E90" w14:textId="77777777" w:rsidR="00C72960" w:rsidRPr="008146EF" w:rsidRDefault="00C72960" w:rsidP="00666D96">
      <w:pPr>
        <w:pStyle w:val="Heading3"/>
        <w:numPr>
          <w:ilvl w:val="0"/>
          <w:numId w:val="18"/>
        </w:numPr>
        <w:spacing w:line="480" w:lineRule="auto"/>
        <w:ind w:left="1134" w:hanging="425"/>
        <w:rPr>
          <w:rFonts w:ascii="Times New Roman" w:hAnsi="Times New Roman" w:cs="Times New Roman"/>
          <w:b/>
          <w:color w:val="auto"/>
        </w:rPr>
      </w:pPr>
      <w:bookmarkStart w:id="91" w:name="_Toc78036006"/>
      <w:r w:rsidRPr="008146EF">
        <w:rPr>
          <w:rFonts w:ascii="Times New Roman" w:hAnsi="Times New Roman" w:cs="Times New Roman"/>
          <w:b/>
          <w:color w:val="auto"/>
        </w:rPr>
        <w:t>Jenis Penelitian</w:t>
      </w:r>
      <w:bookmarkEnd w:id="91"/>
    </w:p>
    <w:p w14:paraId="247B3683" w14:textId="77777777" w:rsidR="00C72960" w:rsidRPr="008146EF" w:rsidRDefault="00C72960" w:rsidP="00E35F04">
      <w:pPr>
        <w:pStyle w:val="ListParagraph"/>
        <w:spacing w:after="0" w:line="480" w:lineRule="auto"/>
        <w:ind w:left="1134" w:firstLine="426"/>
        <w:jc w:val="both"/>
        <w:rPr>
          <w:rFonts w:ascii="Times New Roman" w:hAnsi="Times New Roman" w:cs="Times New Roman"/>
          <w:sz w:val="24"/>
          <w:szCs w:val="24"/>
        </w:rPr>
      </w:pPr>
      <w:r w:rsidRPr="008146EF">
        <w:rPr>
          <w:rFonts w:ascii="Times New Roman" w:hAnsi="Times New Roman" w:cs="Times New Roman"/>
          <w:sz w:val="24"/>
          <w:szCs w:val="24"/>
        </w:rPr>
        <w:t>Jenis penelitian yang akan digunakan ialah penelitian normatif. Penelitian normatif ialah penelitian yang berfokus pada kekosongan norma hukum dan mempertahankan aspek  ilmu normatifnya</w:t>
      </w:r>
      <w:r w:rsidRPr="008146EF">
        <w:rPr>
          <w:rStyle w:val="FootnoteReference"/>
          <w:rFonts w:ascii="Times New Roman" w:hAnsi="Times New Roman" w:cs="Times New Roman"/>
          <w:sz w:val="24"/>
          <w:szCs w:val="24"/>
        </w:rPr>
        <w:footnoteReference w:id="44"/>
      </w:r>
      <w:r w:rsidRPr="008146EF">
        <w:rPr>
          <w:rFonts w:ascii="Times New Roman" w:hAnsi="Times New Roman" w:cs="Times New Roman"/>
          <w:sz w:val="24"/>
          <w:szCs w:val="24"/>
        </w:rPr>
        <w:t xml:space="preserve">. </w:t>
      </w:r>
      <w:r w:rsidR="0047208D">
        <w:rPr>
          <w:rFonts w:ascii="Times New Roman" w:hAnsi="Times New Roman" w:cs="Times New Roman"/>
          <w:sz w:val="24"/>
          <w:szCs w:val="24"/>
        </w:rPr>
        <w:t>M</w:t>
      </w:r>
      <w:r w:rsidRPr="008146EF">
        <w:rPr>
          <w:rFonts w:ascii="Times New Roman" w:hAnsi="Times New Roman" w:cs="Times New Roman"/>
          <w:sz w:val="24"/>
          <w:szCs w:val="24"/>
        </w:rPr>
        <w:t>enurut Meuwissen, ilmu hukum normatif memiliki kesamaan dengan ilmu hukum dogmatik. Sehingga inti dari ilmu hukum normatif ialah untuk mengarahkan, menganalisis, mensistematisasi, menginterpretasi dan menilai hukum positif. dengan kata lain, ilmu hukum normatif memiliki tujuan untuk memberikan penjelasan detail untuk dijadikan pedoman dalam praktik hukum</w:t>
      </w:r>
      <w:r w:rsidRPr="008146EF">
        <w:rPr>
          <w:rStyle w:val="FootnoteReference"/>
          <w:rFonts w:ascii="Times New Roman" w:hAnsi="Times New Roman" w:cs="Times New Roman"/>
          <w:sz w:val="24"/>
          <w:szCs w:val="24"/>
        </w:rPr>
        <w:footnoteReference w:id="45"/>
      </w:r>
      <w:r w:rsidRPr="008146EF">
        <w:rPr>
          <w:rFonts w:ascii="Times New Roman" w:hAnsi="Times New Roman" w:cs="Times New Roman"/>
          <w:sz w:val="24"/>
          <w:szCs w:val="24"/>
        </w:rPr>
        <w:t xml:space="preserve">. </w:t>
      </w:r>
    </w:p>
    <w:p w14:paraId="25E6FE28" w14:textId="77777777" w:rsidR="00C72960" w:rsidRPr="008146EF" w:rsidRDefault="00C72960" w:rsidP="00666D96">
      <w:pPr>
        <w:pStyle w:val="Heading3"/>
        <w:numPr>
          <w:ilvl w:val="0"/>
          <w:numId w:val="18"/>
        </w:numPr>
        <w:spacing w:line="480" w:lineRule="auto"/>
        <w:ind w:left="1134" w:hanging="425"/>
        <w:rPr>
          <w:rFonts w:ascii="Times New Roman" w:hAnsi="Times New Roman" w:cs="Times New Roman"/>
          <w:b/>
          <w:color w:val="auto"/>
        </w:rPr>
      </w:pPr>
      <w:bookmarkStart w:id="92" w:name="_Toc78036007"/>
      <w:r w:rsidRPr="008146EF">
        <w:rPr>
          <w:rFonts w:ascii="Times New Roman" w:hAnsi="Times New Roman" w:cs="Times New Roman"/>
          <w:b/>
          <w:color w:val="auto"/>
        </w:rPr>
        <w:t xml:space="preserve">Pendekatan </w:t>
      </w:r>
      <w:r w:rsidR="00051BDD" w:rsidRPr="008146EF">
        <w:rPr>
          <w:rFonts w:ascii="Times New Roman" w:hAnsi="Times New Roman" w:cs="Times New Roman"/>
          <w:b/>
          <w:color w:val="auto"/>
        </w:rPr>
        <w:t>Penelitian</w:t>
      </w:r>
      <w:bookmarkEnd w:id="92"/>
    </w:p>
    <w:p w14:paraId="29B111B6" w14:textId="77777777" w:rsidR="00C72960" w:rsidRPr="008146EF" w:rsidRDefault="00C72960" w:rsidP="00E35F04">
      <w:pPr>
        <w:pStyle w:val="ListParagraph"/>
        <w:spacing w:after="0" w:line="480" w:lineRule="auto"/>
        <w:ind w:left="1134" w:firstLine="426"/>
        <w:jc w:val="both"/>
        <w:rPr>
          <w:rFonts w:ascii="Times New Roman" w:hAnsi="Times New Roman" w:cs="Times New Roman"/>
          <w:sz w:val="24"/>
          <w:szCs w:val="24"/>
        </w:rPr>
      </w:pPr>
      <w:r w:rsidRPr="008146EF">
        <w:rPr>
          <w:rFonts w:ascii="Times New Roman" w:hAnsi="Times New Roman" w:cs="Times New Roman"/>
          <w:sz w:val="24"/>
          <w:szCs w:val="24"/>
        </w:rPr>
        <w:t>Untuk pendekatan penelitian, penulis mengguanakan metode pendekatan antara lain Perundang-undangan, konseptual, historis.</w:t>
      </w:r>
    </w:p>
    <w:p w14:paraId="09012A0B" w14:textId="77777777" w:rsidR="00C72960" w:rsidRPr="008146EF" w:rsidRDefault="00C72960" w:rsidP="00666D96">
      <w:pPr>
        <w:pStyle w:val="Heading3"/>
        <w:numPr>
          <w:ilvl w:val="0"/>
          <w:numId w:val="18"/>
        </w:numPr>
        <w:spacing w:line="480" w:lineRule="auto"/>
        <w:ind w:left="1134" w:hanging="425"/>
        <w:rPr>
          <w:rFonts w:ascii="Times New Roman" w:hAnsi="Times New Roman" w:cs="Times New Roman"/>
          <w:b/>
          <w:color w:val="auto"/>
        </w:rPr>
      </w:pPr>
      <w:bookmarkStart w:id="93" w:name="_Toc78036008"/>
      <w:r w:rsidRPr="008146EF">
        <w:rPr>
          <w:rFonts w:ascii="Times New Roman" w:hAnsi="Times New Roman" w:cs="Times New Roman"/>
          <w:b/>
          <w:color w:val="auto"/>
        </w:rPr>
        <w:t>Objek Penelitian</w:t>
      </w:r>
      <w:bookmarkEnd w:id="93"/>
    </w:p>
    <w:p w14:paraId="0CB6A0F2" w14:textId="77777777" w:rsidR="00C72960" w:rsidRPr="008146EF" w:rsidRDefault="00C72960" w:rsidP="00AF1629">
      <w:pPr>
        <w:pStyle w:val="ListParagraph"/>
        <w:spacing w:after="0" w:line="480" w:lineRule="auto"/>
        <w:ind w:left="1134" w:firstLine="426"/>
        <w:jc w:val="both"/>
        <w:rPr>
          <w:rFonts w:ascii="Times New Roman" w:hAnsi="Times New Roman" w:cs="Times New Roman"/>
          <w:sz w:val="24"/>
          <w:szCs w:val="24"/>
        </w:rPr>
      </w:pPr>
      <w:r w:rsidRPr="008146EF">
        <w:rPr>
          <w:rFonts w:ascii="Times New Roman" w:hAnsi="Times New Roman" w:cs="Times New Roman"/>
          <w:sz w:val="24"/>
          <w:szCs w:val="24"/>
        </w:rPr>
        <w:t>Objek penelitian pada skripsi ini ialah standar plagiarisme musik dan lagu berdasarkan Undang-Undang Nomor 28 Tahun 2014 Tentang Hak Cipta.</w:t>
      </w:r>
    </w:p>
    <w:p w14:paraId="55491930" w14:textId="77777777" w:rsidR="00C72960" w:rsidRPr="008146EF" w:rsidRDefault="00C72960" w:rsidP="00666D96">
      <w:pPr>
        <w:pStyle w:val="Heading3"/>
        <w:numPr>
          <w:ilvl w:val="0"/>
          <w:numId w:val="18"/>
        </w:numPr>
        <w:spacing w:line="480" w:lineRule="auto"/>
        <w:ind w:left="1134" w:hanging="425"/>
        <w:rPr>
          <w:rFonts w:ascii="Times New Roman" w:hAnsi="Times New Roman" w:cs="Times New Roman"/>
          <w:b/>
          <w:color w:val="auto"/>
        </w:rPr>
      </w:pPr>
      <w:bookmarkStart w:id="94" w:name="_Toc78036009"/>
      <w:r w:rsidRPr="008146EF">
        <w:rPr>
          <w:rFonts w:ascii="Times New Roman" w:hAnsi="Times New Roman" w:cs="Times New Roman"/>
          <w:b/>
          <w:color w:val="auto"/>
        </w:rPr>
        <w:lastRenderedPageBreak/>
        <w:t>Sumber Data Penelitian</w:t>
      </w:r>
      <w:bookmarkEnd w:id="94"/>
    </w:p>
    <w:p w14:paraId="705825E5" w14:textId="77777777" w:rsidR="00C72960" w:rsidRPr="008146EF" w:rsidRDefault="00C72960" w:rsidP="00AF1629">
      <w:pPr>
        <w:pStyle w:val="ListParagraph"/>
        <w:spacing w:after="0" w:line="480" w:lineRule="auto"/>
        <w:ind w:left="1134" w:firstLine="426"/>
        <w:jc w:val="both"/>
        <w:rPr>
          <w:rFonts w:ascii="Times New Roman" w:hAnsi="Times New Roman" w:cs="Times New Roman"/>
          <w:sz w:val="24"/>
          <w:szCs w:val="24"/>
        </w:rPr>
      </w:pPr>
      <w:r w:rsidRPr="008146EF">
        <w:rPr>
          <w:rFonts w:ascii="Times New Roman" w:hAnsi="Times New Roman" w:cs="Times New Roman"/>
          <w:sz w:val="24"/>
          <w:szCs w:val="24"/>
        </w:rPr>
        <w:t>Penulis menggunakan data sekunder dalam penelitian ini. Data sekunder diperoleh melalui bahan-bahan hukum primer, sekunder, dan tersier. Data sekunder merupakan data yang telah ada ataupun tersedia. Data sekunder bisa berasal dari survei yang telah ada namun belum di kritisi lebih lanjut, dapat juga berupa analisis lanjutan yang dapat menghasilkan sesuatu hal yang berguna. Maupun dapat berupa studi perbandingan yang telah dilakukan</w:t>
      </w:r>
      <w:r w:rsidRPr="008146EF">
        <w:rPr>
          <w:rStyle w:val="FootnoteReference"/>
          <w:rFonts w:ascii="Times New Roman" w:hAnsi="Times New Roman" w:cs="Times New Roman"/>
          <w:sz w:val="24"/>
          <w:szCs w:val="24"/>
        </w:rPr>
        <w:footnoteReference w:id="46"/>
      </w:r>
      <w:r w:rsidRPr="008146EF">
        <w:rPr>
          <w:rFonts w:ascii="Times New Roman" w:hAnsi="Times New Roman" w:cs="Times New Roman"/>
          <w:sz w:val="24"/>
          <w:szCs w:val="24"/>
        </w:rPr>
        <w:t>.</w:t>
      </w:r>
    </w:p>
    <w:p w14:paraId="00B2ABC5" w14:textId="77777777" w:rsidR="00C72960" w:rsidRPr="008146EF" w:rsidRDefault="00C72960" w:rsidP="00AF1629">
      <w:pPr>
        <w:pStyle w:val="ListParagraph"/>
        <w:spacing w:after="0" w:line="480" w:lineRule="auto"/>
        <w:ind w:left="1134" w:firstLine="426"/>
        <w:jc w:val="both"/>
        <w:rPr>
          <w:rFonts w:ascii="Times New Roman" w:hAnsi="Times New Roman" w:cs="Times New Roman"/>
          <w:sz w:val="24"/>
          <w:szCs w:val="24"/>
        </w:rPr>
      </w:pPr>
      <w:r w:rsidRPr="008146EF">
        <w:rPr>
          <w:rFonts w:ascii="Times New Roman" w:hAnsi="Times New Roman" w:cs="Times New Roman"/>
          <w:sz w:val="24"/>
          <w:szCs w:val="24"/>
        </w:rPr>
        <w:t xml:space="preserve"> Bahan primer yaitu bahan yang langsung didapat dari orang atau masyarakat yang ada pada saat peristiwa atau kejadian tersebut terjadi, yang diwujudkan dalam bentuk buku harian, notulen rapat, dan sebagainya. Bahan sekunder yaitu bahan yang sumbernya berasal dari kajian-kajian yang disampaikan atau dikemukakan oleh pihak yang tidak mengalami peristiwa tersebut secara langsung, yang diwujudkan dalam bentuk buku-buku teks</w:t>
      </w:r>
      <w:r w:rsidRPr="008146EF">
        <w:rPr>
          <w:rStyle w:val="FootnoteReference"/>
          <w:rFonts w:ascii="Times New Roman" w:hAnsi="Times New Roman" w:cs="Times New Roman"/>
          <w:sz w:val="24"/>
          <w:szCs w:val="24"/>
        </w:rPr>
        <w:footnoteReference w:id="47"/>
      </w:r>
      <w:r w:rsidRPr="008146EF">
        <w:rPr>
          <w:rFonts w:ascii="Times New Roman" w:hAnsi="Times New Roman" w:cs="Times New Roman"/>
          <w:sz w:val="24"/>
          <w:szCs w:val="24"/>
        </w:rPr>
        <w:t xml:space="preserve">. Sedangkan tersier merupakan bahan hukum yang didapat dari bahan primer maupun sekunder. Dapat dikatakan sebagai bahan hukum pelengkap yang berupa ensiklopedia. </w:t>
      </w:r>
    </w:p>
    <w:p w14:paraId="6174557E" w14:textId="77777777" w:rsidR="00C72960" w:rsidRPr="008146EF" w:rsidRDefault="00C72960" w:rsidP="00666D96">
      <w:pPr>
        <w:pStyle w:val="Heading3"/>
        <w:numPr>
          <w:ilvl w:val="0"/>
          <w:numId w:val="18"/>
        </w:numPr>
        <w:spacing w:line="480" w:lineRule="auto"/>
        <w:ind w:left="1134" w:hanging="425"/>
        <w:rPr>
          <w:rFonts w:ascii="Times New Roman" w:hAnsi="Times New Roman" w:cs="Times New Roman"/>
          <w:b/>
          <w:color w:val="auto"/>
        </w:rPr>
      </w:pPr>
      <w:bookmarkStart w:id="96" w:name="_Toc78036010"/>
      <w:r w:rsidRPr="008146EF">
        <w:rPr>
          <w:rFonts w:ascii="Times New Roman" w:hAnsi="Times New Roman" w:cs="Times New Roman"/>
          <w:b/>
          <w:color w:val="auto"/>
        </w:rPr>
        <w:t>Bahan Hukum</w:t>
      </w:r>
      <w:bookmarkEnd w:id="96"/>
    </w:p>
    <w:p w14:paraId="4700B411" w14:textId="77777777" w:rsidR="00C72960" w:rsidRPr="008146EF" w:rsidRDefault="00C72960" w:rsidP="00AF1629">
      <w:pPr>
        <w:pStyle w:val="ListParagraph"/>
        <w:spacing w:after="0" w:line="480" w:lineRule="auto"/>
        <w:ind w:left="1134" w:firstLine="426"/>
        <w:jc w:val="both"/>
        <w:rPr>
          <w:rFonts w:ascii="Times New Roman" w:hAnsi="Times New Roman" w:cs="Times New Roman"/>
          <w:sz w:val="24"/>
          <w:szCs w:val="24"/>
        </w:rPr>
      </w:pPr>
      <w:r w:rsidRPr="008146EF">
        <w:rPr>
          <w:rFonts w:ascii="Times New Roman" w:hAnsi="Times New Roman" w:cs="Times New Roman"/>
          <w:sz w:val="24"/>
          <w:szCs w:val="24"/>
        </w:rPr>
        <w:t>Bahan hukum yang digunakan adalah bahan hukum primer, sekunder dan tersier yang penjabarannya sebagai berikut:</w:t>
      </w:r>
    </w:p>
    <w:p w14:paraId="0108C7B2" w14:textId="77777777" w:rsidR="00AF1629" w:rsidRDefault="00C72960" w:rsidP="00FB0545">
      <w:pPr>
        <w:pStyle w:val="ListParagraph"/>
        <w:numPr>
          <w:ilvl w:val="0"/>
          <w:numId w:val="57"/>
        </w:numPr>
        <w:spacing w:after="0" w:line="480" w:lineRule="auto"/>
        <w:ind w:left="1560" w:hanging="426"/>
        <w:jc w:val="both"/>
        <w:rPr>
          <w:rFonts w:ascii="Times New Roman" w:hAnsi="Times New Roman" w:cs="Times New Roman"/>
          <w:sz w:val="24"/>
          <w:szCs w:val="24"/>
        </w:rPr>
      </w:pPr>
      <w:r w:rsidRPr="008146EF">
        <w:rPr>
          <w:rFonts w:ascii="Times New Roman" w:hAnsi="Times New Roman" w:cs="Times New Roman"/>
          <w:sz w:val="24"/>
          <w:szCs w:val="24"/>
        </w:rPr>
        <w:lastRenderedPageBreak/>
        <w:t>Bahan hukum primer adalah bahan yang mempunyai kekuatan mengikat secara yuridis, seperti peraturan Perundang-undangan, putusan pengadilan dan perjanjian.</w:t>
      </w:r>
      <w:r w:rsidR="00AF1629">
        <w:rPr>
          <w:rFonts w:ascii="Times New Roman" w:hAnsi="Times New Roman" w:cs="Times New Roman"/>
          <w:sz w:val="24"/>
          <w:szCs w:val="24"/>
        </w:rPr>
        <w:t xml:space="preserve"> </w:t>
      </w:r>
      <w:r w:rsidR="0047208D">
        <w:rPr>
          <w:rFonts w:ascii="Times New Roman" w:hAnsi="Times New Roman" w:cs="Times New Roman"/>
          <w:sz w:val="24"/>
          <w:szCs w:val="24"/>
        </w:rPr>
        <w:t>P</w:t>
      </w:r>
      <w:r w:rsidRPr="00AF1629">
        <w:rPr>
          <w:rFonts w:ascii="Times New Roman" w:hAnsi="Times New Roman" w:cs="Times New Roman"/>
          <w:sz w:val="24"/>
          <w:szCs w:val="24"/>
        </w:rPr>
        <w:t>eraturan Perundang-undangan yang dituju ialah Undang-Undang yang terkait dengan Hak Cipta sebelum perubahan, Undang-Undang Nomor 28 Tahun 2014 Tentang Hak Cipta, Kitab Undang-Undang Hukum Perdata, Undang-Undang Hak Cipta Amerika Serikat dan juga peraturan lain yang relevan seperti tentang plagiarisme yang terdapat di</w:t>
      </w:r>
      <w:r w:rsidR="006E0725" w:rsidRPr="00AF1629">
        <w:rPr>
          <w:rFonts w:ascii="Times New Roman" w:hAnsi="Times New Roman" w:cs="Times New Roman"/>
          <w:sz w:val="24"/>
          <w:szCs w:val="24"/>
        </w:rPr>
        <w:t xml:space="preserve"> </w:t>
      </w:r>
      <w:r w:rsidRPr="00AF1629">
        <w:rPr>
          <w:rFonts w:ascii="Times New Roman" w:hAnsi="Times New Roman" w:cs="Times New Roman"/>
          <w:sz w:val="24"/>
          <w:szCs w:val="24"/>
        </w:rPr>
        <w:t>dalam Peraturan Menteri Pendidikan Nasional Nomor 17 Tahun 2010 Tentang Pencegahan dan Penanggulangan Plagiat di Perguruan Tinggi.</w:t>
      </w:r>
      <w:r w:rsidR="00AF1629" w:rsidRPr="00AF1629">
        <w:rPr>
          <w:rFonts w:ascii="Times New Roman" w:hAnsi="Times New Roman" w:cs="Times New Roman"/>
          <w:sz w:val="24"/>
          <w:szCs w:val="24"/>
        </w:rPr>
        <w:t xml:space="preserve"> </w:t>
      </w:r>
      <w:r w:rsidRPr="00AF1629">
        <w:rPr>
          <w:rFonts w:ascii="Times New Roman" w:hAnsi="Times New Roman" w:cs="Times New Roman"/>
          <w:sz w:val="24"/>
          <w:szCs w:val="24"/>
        </w:rPr>
        <w:t xml:space="preserve">Perjanjian yang dituju yaitu ada Konvensi Bern 1886, WIPO </w:t>
      </w:r>
      <w:r w:rsidRPr="00AF1629">
        <w:rPr>
          <w:rFonts w:ascii="Times New Roman" w:hAnsi="Times New Roman" w:cs="Times New Roman"/>
          <w:i/>
          <w:sz w:val="24"/>
          <w:szCs w:val="24"/>
        </w:rPr>
        <w:t xml:space="preserve">Copyright Treaty, </w:t>
      </w:r>
      <w:r w:rsidRPr="00AF1629">
        <w:rPr>
          <w:rFonts w:ascii="Times New Roman" w:hAnsi="Times New Roman" w:cs="Times New Roman"/>
          <w:sz w:val="24"/>
          <w:szCs w:val="24"/>
        </w:rPr>
        <w:t xml:space="preserve">Konvensi Jenewa 1971, TRIPs </w:t>
      </w:r>
      <w:r w:rsidRPr="00AF1629">
        <w:rPr>
          <w:rFonts w:ascii="Times New Roman" w:hAnsi="Times New Roman" w:cs="Times New Roman"/>
          <w:i/>
          <w:sz w:val="24"/>
          <w:szCs w:val="24"/>
        </w:rPr>
        <w:t>Agreements</w:t>
      </w:r>
      <w:r w:rsidRPr="00AF1629">
        <w:rPr>
          <w:rFonts w:ascii="Times New Roman" w:hAnsi="Times New Roman" w:cs="Times New Roman"/>
          <w:sz w:val="24"/>
          <w:szCs w:val="24"/>
        </w:rPr>
        <w:t>, dan konvensi lainnya yang terkait.</w:t>
      </w:r>
    </w:p>
    <w:p w14:paraId="48E1B122" w14:textId="77777777" w:rsidR="00AF1629" w:rsidRDefault="00C72960" w:rsidP="00FB0545">
      <w:pPr>
        <w:pStyle w:val="ListParagraph"/>
        <w:numPr>
          <w:ilvl w:val="0"/>
          <w:numId w:val="57"/>
        </w:numPr>
        <w:spacing w:after="0" w:line="480" w:lineRule="auto"/>
        <w:ind w:left="1560" w:hanging="426"/>
        <w:jc w:val="both"/>
        <w:rPr>
          <w:rFonts w:ascii="Times New Roman" w:hAnsi="Times New Roman" w:cs="Times New Roman"/>
          <w:sz w:val="24"/>
          <w:szCs w:val="24"/>
        </w:rPr>
      </w:pPr>
      <w:r w:rsidRPr="00AF1629">
        <w:rPr>
          <w:rFonts w:ascii="Times New Roman" w:hAnsi="Times New Roman" w:cs="Times New Roman"/>
          <w:sz w:val="24"/>
          <w:szCs w:val="24"/>
        </w:rPr>
        <w:t>Bahan hukum sekunder adalah bahan yang tidak mempunyai kekuatan mengikat secara yuridis seperti rancangan peraturan perundang-undangan, literatur dan jurnal.</w:t>
      </w:r>
    </w:p>
    <w:p w14:paraId="15554B68" w14:textId="77777777" w:rsidR="00C72960" w:rsidRPr="00AF1629" w:rsidRDefault="00C72960" w:rsidP="00FB0545">
      <w:pPr>
        <w:pStyle w:val="ListParagraph"/>
        <w:numPr>
          <w:ilvl w:val="0"/>
          <w:numId w:val="57"/>
        </w:numPr>
        <w:spacing w:after="0" w:line="480" w:lineRule="auto"/>
        <w:ind w:left="1560" w:hanging="426"/>
        <w:jc w:val="both"/>
        <w:rPr>
          <w:rFonts w:ascii="Times New Roman" w:hAnsi="Times New Roman" w:cs="Times New Roman"/>
          <w:sz w:val="24"/>
          <w:szCs w:val="24"/>
        </w:rPr>
      </w:pPr>
      <w:r w:rsidRPr="00AF1629">
        <w:rPr>
          <w:rFonts w:ascii="Times New Roman" w:hAnsi="Times New Roman" w:cs="Times New Roman"/>
          <w:sz w:val="24"/>
          <w:szCs w:val="24"/>
        </w:rPr>
        <w:t xml:space="preserve">Bahan hukum tersier adalah pelengkap data sekunder seperti kamus dan ensiklopedi. </w:t>
      </w:r>
    </w:p>
    <w:p w14:paraId="043AA2DC" w14:textId="77777777" w:rsidR="00C72960" w:rsidRPr="008146EF" w:rsidRDefault="00C72960" w:rsidP="00666D96">
      <w:pPr>
        <w:pStyle w:val="Heading3"/>
        <w:numPr>
          <w:ilvl w:val="0"/>
          <w:numId w:val="18"/>
        </w:numPr>
        <w:spacing w:line="480" w:lineRule="auto"/>
        <w:ind w:left="1134" w:hanging="425"/>
        <w:rPr>
          <w:rFonts w:ascii="Times New Roman" w:hAnsi="Times New Roman" w:cs="Times New Roman"/>
          <w:b/>
        </w:rPr>
      </w:pPr>
      <w:bookmarkStart w:id="97" w:name="_Toc78036011"/>
      <w:r w:rsidRPr="008146EF">
        <w:rPr>
          <w:rFonts w:ascii="Times New Roman" w:hAnsi="Times New Roman" w:cs="Times New Roman"/>
          <w:b/>
          <w:color w:val="auto"/>
        </w:rPr>
        <w:t>Teknik Pengumpulan Data</w:t>
      </w:r>
      <w:bookmarkEnd w:id="97"/>
    </w:p>
    <w:p w14:paraId="58868FBD" w14:textId="77777777" w:rsidR="00C72960" w:rsidRPr="008146EF" w:rsidRDefault="00C72960" w:rsidP="00AF1629">
      <w:pPr>
        <w:pStyle w:val="ListParagraph"/>
        <w:spacing w:after="0" w:line="480" w:lineRule="auto"/>
        <w:ind w:left="1134" w:firstLine="426"/>
        <w:jc w:val="both"/>
        <w:rPr>
          <w:rFonts w:ascii="Times New Roman" w:hAnsi="Times New Roman" w:cs="Times New Roman"/>
          <w:sz w:val="24"/>
          <w:szCs w:val="24"/>
        </w:rPr>
      </w:pPr>
      <w:r w:rsidRPr="008146EF">
        <w:rPr>
          <w:rFonts w:ascii="Times New Roman" w:hAnsi="Times New Roman" w:cs="Times New Roman"/>
          <w:sz w:val="24"/>
          <w:szCs w:val="24"/>
        </w:rPr>
        <w:t>Teknik pengumpulan data yang digunakan oleh penulis ialah teknik pengumpulan data sekunder. Yaitu melalui studi kepustakaan dan studi dokumen atau arsip. Dengan menggunakan studi kepustakaan dan studi dokumen inilah penulis akan melakukan penggalian teori-</w:t>
      </w:r>
      <w:r w:rsidRPr="008146EF">
        <w:rPr>
          <w:rFonts w:ascii="Times New Roman" w:hAnsi="Times New Roman" w:cs="Times New Roman"/>
          <w:sz w:val="24"/>
          <w:szCs w:val="24"/>
        </w:rPr>
        <w:lastRenderedPageBreak/>
        <w:t>teori secara mendalam mengenai informasi yang berkaitan dengan bidang penelitian. Hal ini dilakukan untuk memperoleh orientasi permasalahan yang lebih luas dan juga untuk menghindari terjadinya duplikasi terhadap karya tulis lain</w:t>
      </w:r>
      <w:r w:rsidRPr="008146EF">
        <w:rPr>
          <w:rStyle w:val="FootnoteReference"/>
          <w:rFonts w:ascii="Times New Roman" w:hAnsi="Times New Roman" w:cs="Times New Roman"/>
          <w:sz w:val="24"/>
          <w:szCs w:val="24"/>
        </w:rPr>
        <w:footnoteReference w:id="48"/>
      </w:r>
      <w:r w:rsidRPr="008146EF">
        <w:rPr>
          <w:rFonts w:ascii="Times New Roman" w:hAnsi="Times New Roman" w:cs="Times New Roman"/>
          <w:sz w:val="24"/>
          <w:szCs w:val="24"/>
        </w:rPr>
        <w:t>.</w:t>
      </w:r>
    </w:p>
    <w:p w14:paraId="3D4519E1" w14:textId="77777777" w:rsidR="00C72960" w:rsidRPr="008146EF" w:rsidRDefault="00C72960" w:rsidP="00666D96">
      <w:pPr>
        <w:pStyle w:val="Heading3"/>
        <w:numPr>
          <w:ilvl w:val="0"/>
          <w:numId w:val="18"/>
        </w:numPr>
        <w:spacing w:line="480" w:lineRule="auto"/>
        <w:ind w:left="1134" w:hanging="425"/>
        <w:rPr>
          <w:rFonts w:ascii="Times New Roman" w:hAnsi="Times New Roman" w:cs="Times New Roman"/>
          <w:b/>
          <w:color w:val="auto"/>
        </w:rPr>
      </w:pPr>
      <w:bookmarkStart w:id="98" w:name="_Toc78036012"/>
      <w:r w:rsidRPr="008146EF">
        <w:rPr>
          <w:rFonts w:ascii="Times New Roman" w:hAnsi="Times New Roman" w:cs="Times New Roman"/>
          <w:b/>
          <w:color w:val="auto"/>
        </w:rPr>
        <w:t>Analisis Data</w:t>
      </w:r>
      <w:bookmarkEnd w:id="98"/>
    </w:p>
    <w:p w14:paraId="1EFEACE0" w14:textId="77777777" w:rsidR="00C72960" w:rsidRPr="008146EF" w:rsidRDefault="00C72960" w:rsidP="00AF1629">
      <w:pPr>
        <w:pStyle w:val="ListParagraph"/>
        <w:spacing w:after="0" w:line="480" w:lineRule="auto"/>
        <w:ind w:left="1134" w:firstLine="426"/>
        <w:jc w:val="both"/>
        <w:rPr>
          <w:rFonts w:ascii="Times New Roman" w:hAnsi="Times New Roman" w:cs="Times New Roman"/>
          <w:sz w:val="24"/>
          <w:szCs w:val="24"/>
        </w:rPr>
      </w:pPr>
      <w:r w:rsidRPr="008146EF">
        <w:rPr>
          <w:rFonts w:ascii="Times New Roman" w:hAnsi="Times New Roman" w:cs="Times New Roman"/>
          <w:sz w:val="24"/>
          <w:szCs w:val="24"/>
        </w:rPr>
        <w:t xml:space="preserve">Penulis menggunakan analisis data kualitatif pada penelitian ini yang meliputi kegiatan pengklasifikasian data, </w:t>
      </w:r>
      <w:r w:rsidRPr="008146EF">
        <w:rPr>
          <w:rFonts w:ascii="Times New Roman" w:hAnsi="Times New Roman" w:cs="Times New Roman"/>
          <w:i/>
          <w:sz w:val="24"/>
          <w:szCs w:val="24"/>
        </w:rPr>
        <w:t>editing</w:t>
      </w:r>
      <w:r w:rsidRPr="008146EF">
        <w:rPr>
          <w:rFonts w:ascii="Times New Roman" w:hAnsi="Times New Roman" w:cs="Times New Roman"/>
          <w:sz w:val="24"/>
          <w:szCs w:val="24"/>
        </w:rPr>
        <w:t>, penyajian hasil analisis dalam bentuk narasi, dan pengambilan kesimpulan. Penelitian berdasarkan kualitatif ini tidak menggunakan perhitungan. Akan tetapi menggunakan sumber data ilmiah, yang menggantungkan penelitan pada pengamatan dengan hasil data yang deskriptif</w:t>
      </w:r>
      <w:r w:rsidRPr="008146EF">
        <w:rPr>
          <w:rStyle w:val="FootnoteReference"/>
          <w:rFonts w:ascii="Times New Roman" w:hAnsi="Times New Roman" w:cs="Times New Roman"/>
          <w:sz w:val="24"/>
          <w:szCs w:val="24"/>
        </w:rPr>
        <w:footnoteReference w:id="49"/>
      </w:r>
      <w:r w:rsidRPr="008146EF">
        <w:rPr>
          <w:rFonts w:ascii="Times New Roman" w:hAnsi="Times New Roman" w:cs="Times New Roman"/>
          <w:sz w:val="24"/>
          <w:szCs w:val="24"/>
        </w:rPr>
        <w:t>.</w:t>
      </w:r>
    </w:p>
    <w:p w14:paraId="2B3AC293" w14:textId="77777777" w:rsidR="00C72960" w:rsidRPr="008146EF" w:rsidRDefault="00C72960" w:rsidP="00666D96">
      <w:pPr>
        <w:pStyle w:val="Heading2"/>
        <w:numPr>
          <w:ilvl w:val="0"/>
          <w:numId w:val="16"/>
        </w:numPr>
        <w:spacing w:line="480" w:lineRule="auto"/>
        <w:ind w:left="709" w:hanging="731"/>
        <w:rPr>
          <w:rFonts w:ascii="Times New Roman" w:hAnsi="Times New Roman" w:cs="Times New Roman"/>
          <w:b/>
          <w:color w:val="auto"/>
          <w:sz w:val="24"/>
          <w:szCs w:val="24"/>
        </w:rPr>
      </w:pPr>
      <w:bookmarkStart w:id="99" w:name="_Toc78036013"/>
      <w:r w:rsidRPr="008146EF">
        <w:rPr>
          <w:rFonts w:ascii="Times New Roman" w:hAnsi="Times New Roman" w:cs="Times New Roman"/>
          <w:b/>
          <w:color w:val="auto"/>
          <w:sz w:val="24"/>
          <w:szCs w:val="24"/>
        </w:rPr>
        <w:t>Kerangka Skripsi</w:t>
      </w:r>
      <w:bookmarkEnd w:id="99"/>
    </w:p>
    <w:p w14:paraId="084759E5" w14:textId="77777777" w:rsidR="00C72960" w:rsidRPr="008146EF" w:rsidRDefault="00C72960" w:rsidP="00AF1629">
      <w:pPr>
        <w:pStyle w:val="ListParagraph"/>
        <w:spacing w:after="0" w:line="480" w:lineRule="auto"/>
        <w:ind w:left="0" w:firstLine="709"/>
        <w:jc w:val="both"/>
        <w:rPr>
          <w:rFonts w:ascii="Times New Roman" w:hAnsi="Times New Roman" w:cs="Times New Roman"/>
          <w:sz w:val="24"/>
          <w:szCs w:val="24"/>
        </w:rPr>
      </w:pPr>
      <w:r w:rsidRPr="008146EF">
        <w:rPr>
          <w:rFonts w:ascii="Times New Roman" w:hAnsi="Times New Roman" w:cs="Times New Roman"/>
          <w:sz w:val="24"/>
          <w:szCs w:val="24"/>
        </w:rPr>
        <w:t>Judul yang akan digunakan pada penelitian ini ialah “Pembaharuan Hukum Hak Cipta Tentang Standar Plagiarisme Musik Dan Lagu Berdasarkan Undang-Undang Nomor 28 Tahun 2014 Tentang Hak Cipta”. Sub judul dari penelitian ini berisi BAB I, BAB II, BAB III dan BAB IV dengan uraian sebagai berikut :</w:t>
      </w:r>
    </w:p>
    <w:p w14:paraId="34506D86" w14:textId="77777777" w:rsidR="00C72960" w:rsidRPr="008146EF" w:rsidRDefault="00C72960" w:rsidP="00AF1629">
      <w:pPr>
        <w:pStyle w:val="ListParagraph"/>
        <w:numPr>
          <w:ilvl w:val="0"/>
          <w:numId w:val="6"/>
        </w:numPr>
        <w:spacing w:after="0" w:line="480" w:lineRule="auto"/>
        <w:ind w:left="1276" w:hanging="567"/>
        <w:jc w:val="both"/>
        <w:rPr>
          <w:rFonts w:ascii="Times New Roman" w:hAnsi="Times New Roman" w:cs="Times New Roman"/>
          <w:sz w:val="24"/>
          <w:szCs w:val="24"/>
        </w:rPr>
      </w:pPr>
      <w:r w:rsidRPr="008146EF">
        <w:rPr>
          <w:rFonts w:ascii="Times New Roman" w:hAnsi="Times New Roman" w:cs="Times New Roman"/>
          <w:sz w:val="24"/>
          <w:szCs w:val="24"/>
        </w:rPr>
        <w:t xml:space="preserve">BAB I berisi pengantar terhadap penelitian dalam skripsi ini. Bab ini berisi latar belakang masalah, rumusan malah, tujuan penelitian, orisinalitas penelitian, tinjauan pustaka, definisi operasional, metode penelitian serta sistematika penulisan. </w:t>
      </w:r>
    </w:p>
    <w:p w14:paraId="0C868486" w14:textId="77777777" w:rsidR="00C72960" w:rsidRPr="008146EF" w:rsidRDefault="00C72960" w:rsidP="00AF1629">
      <w:pPr>
        <w:pStyle w:val="ListParagraph"/>
        <w:numPr>
          <w:ilvl w:val="0"/>
          <w:numId w:val="6"/>
        </w:numPr>
        <w:spacing w:after="0" w:line="480" w:lineRule="auto"/>
        <w:ind w:left="1276" w:hanging="567"/>
        <w:jc w:val="both"/>
        <w:rPr>
          <w:rFonts w:ascii="Times New Roman" w:hAnsi="Times New Roman" w:cs="Times New Roman"/>
          <w:sz w:val="24"/>
          <w:szCs w:val="24"/>
        </w:rPr>
      </w:pPr>
      <w:r w:rsidRPr="008146EF">
        <w:rPr>
          <w:rFonts w:ascii="Times New Roman" w:hAnsi="Times New Roman" w:cs="Times New Roman"/>
          <w:sz w:val="24"/>
          <w:szCs w:val="24"/>
        </w:rPr>
        <w:lastRenderedPageBreak/>
        <w:t xml:space="preserve">BAB II berisi tentang uraian mengenai tinjauan hukum hak cipta, uraian mengenai plagiarisme dari sumber-sumber terkait yang membahas teori-teori plagiarisme yang dikaitkan dengan musik dan lagu. </w:t>
      </w:r>
    </w:p>
    <w:p w14:paraId="1F96D02A" w14:textId="77777777" w:rsidR="00C72960" w:rsidRPr="008146EF" w:rsidRDefault="00C72960" w:rsidP="00AF1629">
      <w:pPr>
        <w:pStyle w:val="ListParagraph"/>
        <w:numPr>
          <w:ilvl w:val="0"/>
          <w:numId w:val="6"/>
        </w:numPr>
        <w:spacing w:after="0" w:line="480" w:lineRule="auto"/>
        <w:ind w:left="1276" w:hanging="567"/>
        <w:jc w:val="both"/>
        <w:rPr>
          <w:rFonts w:ascii="Times New Roman" w:hAnsi="Times New Roman" w:cs="Times New Roman"/>
          <w:sz w:val="24"/>
          <w:szCs w:val="24"/>
        </w:rPr>
      </w:pPr>
      <w:r w:rsidRPr="008146EF">
        <w:rPr>
          <w:rFonts w:ascii="Times New Roman" w:hAnsi="Times New Roman" w:cs="Times New Roman"/>
          <w:sz w:val="24"/>
          <w:szCs w:val="24"/>
        </w:rPr>
        <w:t xml:space="preserve">BAB III berisi tentang pembahasan mengenai standar plagiarisme musik dan lagu berdasarkan Undang-Undang Nomor 28 Tahun 2014 tentang Hak Cipta yang dikaitkan dengan peraturan-peraturan lain baik peraturan di Indonesia maupun di Luar Negeri untuk mendapatkan suatu kesimpulan bagi pembaharuan hukum hak cipta di Indonesia. </w:t>
      </w:r>
    </w:p>
    <w:p w14:paraId="77BC99AC" w14:textId="77777777" w:rsidR="00C72960" w:rsidRDefault="00C72960" w:rsidP="00AF1629">
      <w:pPr>
        <w:pStyle w:val="ListParagraph"/>
        <w:numPr>
          <w:ilvl w:val="0"/>
          <w:numId w:val="6"/>
        </w:numPr>
        <w:spacing w:after="0" w:line="480" w:lineRule="auto"/>
        <w:ind w:left="1276" w:hanging="567"/>
        <w:jc w:val="both"/>
        <w:rPr>
          <w:rFonts w:ascii="Times New Roman" w:hAnsi="Times New Roman" w:cs="Times New Roman"/>
          <w:sz w:val="24"/>
          <w:szCs w:val="24"/>
        </w:rPr>
      </w:pPr>
      <w:r w:rsidRPr="008146EF">
        <w:rPr>
          <w:rFonts w:ascii="Times New Roman" w:hAnsi="Times New Roman" w:cs="Times New Roman"/>
          <w:sz w:val="24"/>
          <w:szCs w:val="24"/>
        </w:rPr>
        <w:t xml:space="preserve">BAB IV berisi uraian kesimpulan serta saran sebagai penutup dari skripsi ini. </w:t>
      </w:r>
    </w:p>
    <w:p w14:paraId="19604117" w14:textId="77777777" w:rsidR="0038744B" w:rsidRDefault="0038744B" w:rsidP="0038744B">
      <w:pPr>
        <w:pStyle w:val="ListParagraph"/>
        <w:spacing w:after="0" w:line="480" w:lineRule="auto"/>
        <w:ind w:left="1276"/>
        <w:jc w:val="both"/>
        <w:rPr>
          <w:rFonts w:ascii="Times New Roman" w:hAnsi="Times New Roman" w:cs="Times New Roman"/>
          <w:sz w:val="24"/>
          <w:szCs w:val="24"/>
        </w:rPr>
      </w:pPr>
    </w:p>
    <w:p w14:paraId="1CADCE86" w14:textId="77777777" w:rsidR="0038744B" w:rsidRDefault="0038744B" w:rsidP="0038744B">
      <w:pPr>
        <w:pStyle w:val="ListParagraph"/>
        <w:spacing w:after="0" w:line="480" w:lineRule="auto"/>
        <w:ind w:left="1276"/>
        <w:jc w:val="both"/>
        <w:rPr>
          <w:rFonts w:ascii="Times New Roman" w:hAnsi="Times New Roman" w:cs="Times New Roman"/>
          <w:sz w:val="24"/>
          <w:szCs w:val="24"/>
        </w:rPr>
      </w:pPr>
    </w:p>
    <w:p w14:paraId="52D8A2E0" w14:textId="77777777" w:rsidR="0038744B" w:rsidRDefault="0038744B" w:rsidP="0038744B">
      <w:pPr>
        <w:pStyle w:val="ListParagraph"/>
        <w:spacing w:after="0" w:line="480" w:lineRule="auto"/>
        <w:ind w:left="1276"/>
        <w:jc w:val="both"/>
        <w:rPr>
          <w:rFonts w:ascii="Times New Roman" w:hAnsi="Times New Roman" w:cs="Times New Roman"/>
          <w:sz w:val="24"/>
          <w:szCs w:val="24"/>
        </w:rPr>
      </w:pPr>
    </w:p>
    <w:p w14:paraId="5BED4E0E" w14:textId="77777777" w:rsidR="0038744B" w:rsidRDefault="0038744B" w:rsidP="0038744B">
      <w:pPr>
        <w:pStyle w:val="ListParagraph"/>
        <w:spacing w:after="0" w:line="480" w:lineRule="auto"/>
        <w:ind w:left="1276"/>
        <w:jc w:val="both"/>
        <w:rPr>
          <w:rFonts w:ascii="Times New Roman" w:hAnsi="Times New Roman" w:cs="Times New Roman"/>
          <w:sz w:val="24"/>
          <w:szCs w:val="24"/>
        </w:rPr>
      </w:pPr>
    </w:p>
    <w:p w14:paraId="39D85164" w14:textId="77777777" w:rsidR="0038744B" w:rsidRDefault="0038744B" w:rsidP="0038744B">
      <w:pPr>
        <w:pStyle w:val="ListParagraph"/>
        <w:spacing w:after="0" w:line="480" w:lineRule="auto"/>
        <w:ind w:left="1276"/>
        <w:jc w:val="both"/>
        <w:rPr>
          <w:rFonts w:ascii="Times New Roman" w:hAnsi="Times New Roman" w:cs="Times New Roman"/>
          <w:sz w:val="24"/>
          <w:szCs w:val="24"/>
        </w:rPr>
      </w:pPr>
    </w:p>
    <w:p w14:paraId="3AB74F28" w14:textId="77777777" w:rsidR="0038744B" w:rsidRDefault="0038744B" w:rsidP="0038744B">
      <w:pPr>
        <w:pStyle w:val="ListParagraph"/>
        <w:spacing w:after="0" w:line="480" w:lineRule="auto"/>
        <w:ind w:left="1276"/>
        <w:jc w:val="both"/>
        <w:rPr>
          <w:rFonts w:ascii="Times New Roman" w:hAnsi="Times New Roman" w:cs="Times New Roman"/>
          <w:sz w:val="24"/>
          <w:szCs w:val="24"/>
        </w:rPr>
      </w:pPr>
    </w:p>
    <w:p w14:paraId="2564859A" w14:textId="77777777" w:rsidR="0038744B" w:rsidRDefault="0038744B" w:rsidP="0038744B">
      <w:pPr>
        <w:pStyle w:val="ListParagraph"/>
        <w:spacing w:after="0" w:line="480" w:lineRule="auto"/>
        <w:ind w:left="1276"/>
        <w:jc w:val="both"/>
        <w:rPr>
          <w:rFonts w:ascii="Times New Roman" w:hAnsi="Times New Roman" w:cs="Times New Roman"/>
          <w:sz w:val="24"/>
          <w:szCs w:val="24"/>
        </w:rPr>
      </w:pPr>
    </w:p>
    <w:p w14:paraId="1C663725" w14:textId="77777777" w:rsidR="0038744B" w:rsidRPr="008146EF" w:rsidRDefault="0038744B" w:rsidP="0038744B">
      <w:pPr>
        <w:pStyle w:val="ListParagraph"/>
        <w:spacing w:after="0" w:line="480" w:lineRule="auto"/>
        <w:ind w:left="1276"/>
        <w:jc w:val="both"/>
        <w:rPr>
          <w:rFonts w:ascii="Times New Roman" w:hAnsi="Times New Roman" w:cs="Times New Roman"/>
          <w:sz w:val="24"/>
          <w:szCs w:val="24"/>
        </w:rPr>
      </w:pPr>
    </w:p>
    <w:p w14:paraId="185E43E3" w14:textId="77777777" w:rsidR="00C72960" w:rsidRPr="008146EF" w:rsidRDefault="00C72960" w:rsidP="00C72960">
      <w:pPr>
        <w:spacing w:after="0" w:line="480" w:lineRule="auto"/>
        <w:rPr>
          <w:rFonts w:ascii="Times New Roman" w:hAnsi="Times New Roman" w:cs="Times New Roman"/>
          <w:b/>
          <w:sz w:val="24"/>
          <w:szCs w:val="24"/>
        </w:rPr>
      </w:pPr>
    </w:p>
    <w:p w14:paraId="735F0CD7" w14:textId="77777777" w:rsidR="005E5A0F" w:rsidRPr="008146EF" w:rsidRDefault="005E5A0F" w:rsidP="005E5A0F">
      <w:pPr>
        <w:pStyle w:val="Heading1"/>
        <w:spacing w:line="480" w:lineRule="auto"/>
        <w:jc w:val="center"/>
        <w:rPr>
          <w:rFonts w:ascii="Times New Roman" w:hAnsi="Times New Roman" w:cs="Times New Roman"/>
          <w:b/>
          <w:color w:val="auto"/>
          <w:sz w:val="24"/>
          <w:szCs w:val="24"/>
        </w:rPr>
      </w:pPr>
      <w:bookmarkStart w:id="100" w:name="_Toc78036014"/>
      <w:r w:rsidRPr="008146EF">
        <w:rPr>
          <w:rFonts w:ascii="Times New Roman" w:hAnsi="Times New Roman" w:cs="Times New Roman"/>
          <w:b/>
          <w:color w:val="auto"/>
          <w:sz w:val="24"/>
          <w:szCs w:val="24"/>
        </w:rPr>
        <w:lastRenderedPageBreak/>
        <w:t>BAB II</w:t>
      </w:r>
      <w:r w:rsidRPr="008146EF">
        <w:rPr>
          <w:rFonts w:ascii="Times New Roman" w:hAnsi="Times New Roman" w:cs="Times New Roman"/>
          <w:b/>
          <w:color w:val="auto"/>
          <w:sz w:val="24"/>
          <w:szCs w:val="24"/>
        </w:rPr>
        <w:br/>
      </w:r>
      <w:r w:rsidR="00422697" w:rsidRPr="008146EF">
        <w:rPr>
          <w:rFonts w:ascii="Times New Roman" w:hAnsi="Times New Roman" w:cs="Times New Roman"/>
          <w:b/>
          <w:color w:val="auto"/>
          <w:sz w:val="24"/>
          <w:szCs w:val="24"/>
        </w:rPr>
        <w:t xml:space="preserve">HAK CIPTA </w:t>
      </w:r>
      <w:r w:rsidR="00DE7624" w:rsidRPr="008146EF">
        <w:rPr>
          <w:rFonts w:ascii="Times New Roman" w:hAnsi="Times New Roman" w:cs="Times New Roman"/>
          <w:b/>
          <w:color w:val="auto"/>
          <w:sz w:val="24"/>
          <w:szCs w:val="24"/>
        </w:rPr>
        <w:t>SERTA PLAGIARISME MUSIK DAN LAGU</w:t>
      </w:r>
      <w:bookmarkEnd w:id="100"/>
    </w:p>
    <w:p w14:paraId="207C88D9" w14:textId="77777777" w:rsidR="006033D5" w:rsidRPr="008146EF" w:rsidRDefault="006033D5" w:rsidP="006033D5">
      <w:pPr>
        <w:rPr>
          <w:rFonts w:ascii="Times New Roman" w:hAnsi="Times New Roman" w:cs="Times New Roman"/>
        </w:rPr>
      </w:pPr>
    </w:p>
    <w:p w14:paraId="649AA04E" w14:textId="77777777" w:rsidR="006033D5" w:rsidRPr="008146EF" w:rsidRDefault="006033D5" w:rsidP="00666D96">
      <w:pPr>
        <w:pStyle w:val="Heading2"/>
        <w:numPr>
          <w:ilvl w:val="0"/>
          <w:numId w:val="21"/>
        </w:numPr>
        <w:spacing w:line="480" w:lineRule="auto"/>
        <w:ind w:left="709" w:hanging="709"/>
        <w:rPr>
          <w:rFonts w:ascii="Times New Roman" w:hAnsi="Times New Roman" w:cs="Times New Roman"/>
          <w:b/>
          <w:color w:val="auto"/>
          <w:sz w:val="24"/>
          <w:szCs w:val="24"/>
        </w:rPr>
      </w:pPr>
      <w:bookmarkStart w:id="101" w:name="_Toc78036015"/>
      <w:r w:rsidRPr="008146EF">
        <w:rPr>
          <w:rFonts w:ascii="Times New Roman" w:hAnsi="Times New Roman" w:cs="Times New Roman"/>
          <w:b/>
          <w:color w:val="auto"/>
          <w:sz w:val="24"/>
          <w:szCs w:val="24"/>
        </w:rPr>
        <w:t>Tinjauan Hak Cipta Secara Umum</w:t>
      </w:r>
      <w:bookmarkEnd w:id="101"/>
    </w:p>
    <w:p w14:paraId="1B04C860" w14:textId="77777777" w:rsidR="006033D5" w:rsidRPr="008146EF" w:rsidRDefault="006033D5" w:rsidP="00666D96">
      <w:pPr>
        <w:pStyle w:val="Heading3"/>
        <w:numPr>
          <w:ilvl w:val="0"/>
          <w:numId w:val="22"/>
        </w:numPr>
        <w:spacing w:line="480" w:lineRule="auto"/>
        <w:ind w:left="1134" w:hanging="425"/>
        <w:rPr>
          <w:rFonts w:ascii="Times New Roman" w:hAnsi="Times New Roman" w:cs="Times New Roman"/>
          <w:b/>
          <w:color w:val="auto"/>
        </w:rPr>
      </w:pPr>
      <w:bookmarkStart w:id="102" w:name="_Toc78036016"/>
      <w:r w:rsidRPr="008146EF">
        <w:rPr>
          <w:rFonts w:ascii="Times New Roman" w:hAnsi="Times New Roman" w:cs="Times New Roman"/>
          <w:b/>
          <w:color w:val="auto"/>
        </w:rPr>
        <w:t xml:space="preserve">Pengertian </w:t>
      </w:r>
      <w:r w:rsidR="00C87735" w:rsidRPr="008146EF">
        <w:rPr>
          <w:rFonts w:ascii="Times New Roman" w:hAnsi="Times New Roman" w:cs="Times New Roman"/>
          <w:b/>
          <w:color w:val="auto"/>
        </w:rPr>
        <w:t xml:space="preserve">dan Dasar Hukum </w:t>
      </w:r>
      <w:r w:rsidRPr="008146EF">
        <w:rPr>
          <w:rFonts w:ascii="Times New Roman" w:hAnsi="Times New Roman" w:cs="Times New Roman"/>
          <w:b/>
          <w:color w:val="auto"/>
        </w:rPr>
        <w:t>Hak Cipta</w:t>
      </w:r>
      <w:bookmarkEnd w:id="102"/>
    </w:p>
    <w:p w14:paraId="2187BDE7" w14:textId="77777777" w:rsidR="006033D5" w:rsidRPr="008146EF" w:rsidRDefault="00B359F1" w:rsidP="00AF1629">
      <w:pPr>
        <w:pStyle w:val="ListParagraph"/>
        <w:tabs>
          <w:tab w:val="left" w:pos="1134"/>
        </w:tabs>
        <w:spacing w:line="480" w:lineRule="auto"/>
        <w:ind w:left="1134" w:firstLine="426"/>
        <w:jc w:val="both"/>
        <w:rPr>
          <w:rFonts w:ascii="Times New Roman" w:hAnsi="Times New Roman" w:cs="Times New Roman"/>
          <w:sz w:val="24"/>
          <w:szCs w:val="24"/>
        </w:rPr>
      </w:pPr>
      <w:r w:rsidRPr="008146EF">
        <w:rPr>
          <w:rFonts w:ascii="Times New Roman" w:hAnsi="Times New Roman" w:cs="Times New Roman"/>
          <w:sz w:val="24"/>
          <w:szCs w:val="24"/>
        </w:rPr>
        <w:t>Hak cipta mer</w:t>
      </w:r>
      <w:r w:rsidR="0018566E" w:rsidRPr="008146EF">
        <w:rPr>
          <w:rFonts w:ascii="Times New Roman" w:hAnsi="Times New Roman" w:cs="Times New Roman"/>
          <w:sz w:val="24"/>
          <w:szCs w:val="24"/>
        </w:rPr>
        <w:t>u</w:t>
      </w:r>
      <w:r w:rsidRPr="008146EF">
        <w:rPr>
          <w:rFonts w:ascii="Times New Roman" w:hAnsi="Times New Roman" w:cs="Times New Roman"/>
          <w:sz w:val="24"/>
          <w:szCs w:val="24"/>
        </w:rPr>
        <w:t xml:space="preserve">pakan </w:t>
      </w:r>
      <w:r w:rsidR="007068CC" w:rsidRPr="008146EF">
        <w:rPr>
          <w:rFonts w:ascii="Times New Roman" w:hAnsi="Times New Roman" w:cs="Times New Roman"/>
          <w:sz w:val="24"/>
          <w:szCs w:val="24"/>
        </w:rPr>
        <w:t>salah satu elemen yang dilindungi oleh</w:t>
      </w:r>
      <w:r w:rsidR="0018566E" w:rsidRPr="008146EF">
        <w:rPr>
          <w:rFonts w:ascii="Times New Roman" w:hAnsi="Times New Roman" w:cs="Times New Roman"/>
          <w:sz w:val="24"/>
          <w:szCs w:val="24"/>
        </w:rPr>
        <w:t xml:space="preserve"> Hak Kekayaan Intelektual</w:t>
      </w:r>
      <w:r w:rsidR="007923E7" w:rsidRPr="008146EF">
        <w:rPr>
          <w:rFonts w:ascii="Times New Roman" w:hAnsi="Times New Roman" w:cs="Times New Roman"/>
          <w:sz w:val="24"/>
          <w:szCs w:val="24"/>
        </w:rPr>
        <w:t xml:space="preserve"> (HKI)</w:t>
      </w:r>
      <w:r w:rsidR="007068CC" w:rsidRPr="008146EF">
        <w:rPr>
          <w:rFonts w:ascii="Times New Roman" w:hAnsi="Times New Roman" w:cs="Times New Roman"/>
          <w:sz w:val="24"/>
          <w:szCs w:val="24"/>
        </w:rPr>
        <w:t xml:space="preserve">. </w:t>
      </w:r>
      <w:r w:rsidR="007923E7" w:rsidRPr="008146EF">
        <w:rPr>
          <w:rFonts w:ascii="Times New Roman" w:hAnsi="Times New Roman" w:cs="Times New Roman"/>
          <w:sz w:val="24"/>
          <w:szCs w:val="24"/>
        </w:rPr>
        <w:t xml:space="preserve">HKI merupakan hak yang diperoleh dari hasil pengolahan suatu kreativitas yang timbul dikarenakan </w:t>
      </w:r>
      <w:r w:rsidR="007068CC" w:rsidRPr="008146EF">
        <w:rPr>
          <w:rFonts w:ascii="Times New Roman" w:hAnsi="Times New Roman" w:cs="Times New Roman"/>
          <w:sz w:val="24"/>
          <w:szCs w:val="24"/>
        </w:rPr>
        <w:t xml:space="preserve">adanya </w:t>
      </w:r>
      <w:r w:rsidR="007923E7" w:rsidRPr="008146EF">
        <w:rPr>
          <w:rFonts w:ascii="Times New Roman" w:hAnsi="Times New Roman" w:cs="Times New Roman"/>
          <w:sz w:val="24"/>
          <w:szCs w:val="24"/>
        </w:rPr>
        <w:t xml:space="preserve">aktivitas intelektual manusia. </w:t>
      </w:r>
      <w:r w:rsidR="005F37F4" w:rsidRPr="008146EF">
        <w:rPr>
          <w:rFonts w:ascii="Times New Roman" w:hAnsi="Times New Roman" w:cs="Times New Roman"/>
          <w:sz w:val="24"/>
          <w:szCs w:val="24"/>
        </w:rPr>
        <w:t>HKI terbagi menjadi 2 kelompok besar, yaitu Hak Kekayaan Industri (</w:t>
      </w:r>
      <w:r w:rsidR="005F37F4" w:rsidRPr="008146EF">
        <w:rPr>
          <w:rFonts w:ascii="Times New Roman" w:hAnsi="Times New Roman" w:cs="Times New Roman"/>
          <w:i/>
          <w:sz w:val="24"/>
          <w:szCs w:val="24"/>
        </w:rPr>
        <w:t>Industrial Property Rights</w:t>
      </w:r>
      <w:r w:rsidR="005F37F4" w:rsidRPr="008146EF">
        <w:rPr>
          <w:rFonts w:ascii="Times New Roman" w:hAnsi="Times New Roman" w:cs="Times New Roman"/>
          <w:sz w:val="24"/>
          <w:szCs w:val="24"/>
        </w:rPr>
        <w:t>) dan Hak Cipta (</w:t>
      </w:r>
      <w:r w:rsidR="005F37F4" w:rsidRPr="008146EF">
        <w:rPr>
          <w:rFonts w:ascii="Times New Roman" w:hAnsi="Times New Roman" w:cs="Times New Roman"/>
          <w:i/>
          <w:sz w:val="24"/>
          <w:szCs w:val="24"/>
        </w:rPr>
        <w:t>Copyright</w:t>
      </w:r>
      <w:r w:rsidR="005F37F4" w:rsidRPr="008146EF">
        <w:rPr>
          <w:rFonts w:ascii="Times New Roman" w:hAnsi="Times New Roman" w:cs="Times New Roman"/>
          <w:sz w:val="24"/>
          <w:szCs w:val="24"/>
        </w:rPr>
        <w:t xml:space="preserve">). </w:t>
      </w:r>
      <w:r w:rsidR="0047208D">
        <w:rPr>
          <w:rFonts w:ascii="Times New Roman" w:hAnsi="Times New Roman" w:cs="Times New Roman"/>
          <w:sz w:val="24"/>
          <w:szCs w:val="24"/>
        </w:rPr>
        <w:t xml:space="preserve">Berikut </w:t>
      </w:r>
      <w:r w:rsidR="007923E7" w:rsidRPr="008146EF">
        <w:rPr>
          <w:rFonts w:ascii="Times New Roman" w:hAnsi="Times New Roman" w:cs="Times New Roman"/>
          <w:sz w:val="24"/>
          <w:szCs w:val="24"/>
        </w:rPr>
        <w:t>elemen yang terdapat pada HKI yaitu</w:t>
      </w:r>
      <w:r w:rsidR="005F37F4" w:rsidRPr="008146EF">
        <w:rPr>
          <w:rFonts w:ascii="Times New Roman" w:hAnsi="Times New Roman" w:cs="Times New Roman"/>
          <w:sz w:val="24"/>
          <w:szCs w:val="24"/>
        </w:rPr>
        <w:t xml:space="preserve"> :</w:t>
      </w:r>
    </w:p>
    <w:p w14:paraId="6F8D1524" w14:textId="77777777" w:rsidR="007923E7" w:rsidRPr="008146EF" w:rsidRDefault="007923E7" w:rsidP="00666D96">
      <w:pPr>
        <w:pStyle w:val="ListParagraph"/>
        <w:numPr>
          <w:ilvl w:val="0"/>
          <w:numId w:val="19"/>
        </w:numPr>
        <w:tabs>
          <w:tab w:val="left" w:pos="1134"/>
        </w:tabs>
        <w:spacing w:line="480" w:lineRule="auto"/>
        <w:jc w:val="both"/>
        <w:rPr>
          <w:rFonts w:ascii="Times New Roman" w:hAnsi="Times New Roman" w:cs="Times New Roman"/>
          <w:sz w:val="24"/>
          <w:szCs w:val="24"/>
        </w:rPr>
      </w:pPr>
      <w:r w:rsidRPr="008146EF">
        <w:rPr>
          <w:rFonts w:ascii="Times New Roman" w:hAnsi="Times New Roman" w:cs="Times New Roman"/>
          <w:sz w:val="24"/>
          <w:szCs w:val="24"/>
        </w:rPr>
        <w:t>Hak Cipta (</w:t>
      </w:r>
      <w:r w:rsidRPr="008146EF">
        <w:rPr>
          <w:rFonts w:ascii="Times New Roman" w:hAnsi="Times New Roman" w:cs="Times New Roman"/>
          <w:i/>
          <w:sz w:val="24"/>
          <w:szCs w:val="24"/>
        </w:rPr>
        <w:t>copyright</w:t>
      </w:r>
      <w:r w:rsidRPr="008146EF">
        <w:rPr>
          <w:rFonts w:ascii="Times New Roman" w:hAnsi="Times New Roman" w:cs="Times New Roman"/>
          <w:sz w:val="24"/>
          <w:szCs w:val="24"/>
        </w:rPr>
        <w:t>);</w:t>
      </w:r>
    </w:p>
    <w:p w14:paraId="1270F832" w14:textId="77777777" w:rsidR="007923E7" w:rsidRPr="008146EF" w:rsidRDefault="007923E7" w:rsidP="00666D96">
      <w:pPr>
        <w:pStyle w:val="ListParagraph"/>
        <w:numPr>
          <w:ilvl w:val="0"/>
          <w:numId w:val="19"/>
        </w:numPr>
        <w:tabs>
          <w:tab w:val="left" w:pos="1134"/>
        </w:tabs>
        <w:spacing w:line="480" w:lineRule="auto"/>
        <w:jc w:val="both"/>
        <w:rPr>
          <w:rFonts w:ascii="Times New Roman" w:hAnsi="Times New Roman" w:cs="Times New Roman"/>
          <w:sz w:val="24"/>
          <w:szCs w:val="24"/>
        </w:rPr>
      </w:pPr>
      <w:r w:rsidRPr="008146EF">
        <w:rPr>
          <w:rFonts w:ascii="Times New Roman" w:hAnsi="Times New Roman" w:cs="Times New Roman"/>
          <w:sz w:val="24"/>
          <w:szCs w:val="24"/>
        </w:rPr>
        <w:t>Paten</w:t>
      </w:r>
      <w:r w:rsidR="007068CC" w:rsidRPr="008146EF">
        <w:rPr>
          <w:rFonts w:ascii="Times New Roman" w:hAnsi="Times New Roman" w:cs="Times New Roman"/>
          <w:sz w:val="24"/>
          <w:szCs w:val="24"/>
        </w:rPr>
        <w:t xml:space="preserve"> (</w:t>
      </w:r>
      <w:r w:rsidR="007068CC" w:rsidRPr="008146EF">
        <w:rPr>
          <w:rFonts w:ascii="Times New Roman" w:hAnsi="Times New Roman" w:cs="Times New Roman"/>
          <w:i/>
          <w:sz w:val="24"/>
          <w:szCs w:val="24"/>
        </w:rPr>
        <w:t>Patent</w:t>
      </w:r>
      <w:r w:rsidR="007068CC" w:rsidRPr="008146EF">
        <w:rPr>
          <w:rFonts w:ascii="Times New Roman" w:hAnsi="Times New Roman" w:cs="Times New Roman"/>
          <w:sz w:val="24"/>
          <w:szCs w:val="24"/>
        </w:rPr>
        <w:t>);</w:t>
      </w:r>
    </w:p>
    <w:p w14:paraId="12EE6238" w14:textId="77777777" w:rsidR="007923E7" w:rsidRPr="008146EF" w:rsidRDefault="007923E7" w:rsidP="00666D96">
      <w:pPr>
        <w:pStyle w:val="ListParagraph"/>
        <w:numPr>
          <w:ilvl w:val="0"/>
          <w:numId w:val="19"/>
        </w:numPr>
        <w:tabs>
          <w:tab w:val="left" w:pos="1134"/>
        </w:tabs>
        <w:spacing w:line="480" w:lineRule="auto"/>
        <w:jc w:val="both"/>
        <w:rPr>
          <w:rFonts w:ascii="Times New Roman" w:hAnsi="Times New Roman" w:cs="Times New Roman"/>
          <w:sz w:val="24"/>
          <w:szCs w:val="24"/>
        </w:rPr>
      </w:pPr>
      <w:r w:rsidRPr="008146EF">
        <w:rPr>
          <w:rFonts w:ascii="Times New Roman" w:hAnsi="Times New Roman" w:cs="Times New Roman"/>
          <w:sz w:val="24"/>
          <w:szCs w:val="24"/>
        </w:rPr>
        <w:t>Desain Industri</w:t>
      </w:r>
      <w:r w:rsidR="007068CC" w:rsidRPr="008146EF">
        <w:rPr>
          <w:rFonts w:ascii="Times New Roman" w:hAnsi="Times New Roman" w:cs="Times New Roman"/>
          <w:sz w:val="24"/>
          <w:szCs w:val="24"/>
        </w:rPr>
        <w:t xml:space="preserve"> (</w:t>
      </w:r>
      <w:r w:rsidR="007068CC" w:rsidRPr="008146EF">
        <w:rPr>
          <w:rFonts w:ascii="Times New Roman" w:hAnsi="Times New Roman" w:cs="Times New Roman"/>
          <w:i/>
          <w:sz w:val="24"/>
          <w:szCs w:val="24"/>
        </w:rPr>
        <w:t>Industrial Design</w:t>
      </w:r>
      <w:r w:rsidR="007068CC" w:rsidRPr="008146EF">
        <w:rPr>
          <w:rFonts w:ascii="Times New Roman" w:hAnsi="Times New Roman" w:cs="Times New Roman"/>
          <w:sz w:val="24"/>
          <w:szCs w:val="24"/>
        </w:rPr>
        <w:t>);</w:t>
      </w:r>
    </w:p>
    <w:p w14:paraId="5E3ABFD4" w14:textId="77777777" w:rsidR="007923E7" w:rsidRPr="008146EF" w:rsidRDefault="007923E7" w:rsidP="00666D96">
      <w:pPr>
        <w:pStyle w:val="ListParagraph"/>
        <w:numPr>
          <w:ilvl w:val="0"/>
          <w:numId w:val="19"/>
        </w:numPr>
        <w:tabs>
          <w:tab w:val="left" w:pos="1134"/>
        </w:tabs>
        <w:spacing w:line="480" w:lineRule="auto"/>
        <w:jc w:val="both"/>
        <w:rPr>
          <w:rFonts w:ascii="Times New Roman" w:hAnsi="Times New Roman" w:cs="Times New Roman"/>
          <w:sz w:val="24"/>
          <w:szCs w:val="24"/>
        </w:rPr>
      </w:pPr>
      <w:r w:rsidRPr="008146EF">
        <w:rPr>
          <w:rFonts w:ascii="Times New Roman" w:hAnsi="Times New Roman" w:cs="Times New Roman"/>
          <w:sz w:val="24"/>
          <w:szCs w:val="24"/>
        </w:rPr>
        <w:t>Merek</w:t>
      </w:r>
      <w:r w:rsidR="007068CC" w:rsidRPr="008146EF">
        <w:rPr>
          <w:rFonts w:ascii="Times New Roman" w:hAnsi="Times New Roman" w:cs="Times New Roman"/>
          <w:sz w:val="24"/>
          <w:szCs w:val="24"/>
        </w:rPr>
        <w:t xml:space="preserve"> (</w:t>
      </w:r>
      <w:r w:rsidR="007068CC" w:rsidRPr="008146EF">
        <w:rPr>
          <w:rFonts w:ascii="Times New Roman" w:hAnsi="Times New Roman" w:cs="Times New Roman"/>
          <w:i/>
          <w:sz w:val="24"/>
          <w:szCs w:val="24"/>
        </w:rPr>
        <w:t>Trademark</w:t>
      </w:r>
      <w:r w:rsidR="007068CC" w:rsidRPr="008146EF">
        <w:rPr>
          <w:rFonts w:ascii="Times New Roman" w:hAnsi="Times New Roman" w:cs="Times New Roman"/>
          <w:sz w:val="24"/>
          <w:szCs w:val="24"/>
        </w:rPr>
        <w:t>)</w:t>
      </w:r>
    </w:p>
    <w:p w14:paraId="0EDE1EC8" w14:textId="77777777" w:rsidR="007923E7" w:rsidRPr="008146EF" w:rsidRDefault="007068CC" w:rsidP="00666D96">
      <w:pPr>
        <w:pStyle w:val="ListParagraph"/>
        <w:numPr>
          <w:ilvl w:val="0"/>
          <w:numId w:val="19"/>
        </w:numPr>
        <w:tabs>
          <w:tab w:val="left" w:pos="1134"/>
        </w:tabs>
        <w:spacing w:line="480" w:lineRule="auto"/>
        <w:jc w:val="both"/>
        <w:rPr>
          <w:rFonts w:ascii="Times New Roman" w:hAnsi="Times New Roman" w:cs="Times New Roman"/>
          <w:sz w:val="24"/>
          <w:szCs w:val="24"/>
        </w:rPr>
      </w:pPr>
      <w:r w:rsidRPr="008146EF">
        <w:rPr>
          <w:rFonts w:ascii="Times New Roman" w:hAnsi="Times New Roman" w:cs="Times New Roman"/>
          <w:sz w:val="24"/>
          <w:szCs w:val="24"/>
        </w:rPr>
        <w:t>Rahasia Dagang (</w:t>
      </w:r>
      <w:r w:rsidRPr="008146EF">
        <w:rPr>
          <w:rFonts w:ascii="Times New Roman" w:hAnsi="Times New Roman" w:cs="Times New Roman"/>
          <w:i/>
          <w:sz w:val="24"/>
          <w:szCs w:val="24"/>
        </w:rPr>
        <w:t>Trade Secret</w:t>
      </w:r>
      <w:r w:rsidRPr="008146EF">
        <w:rPr>
          <w:rFonts w:ascii="Times New Roman" w:hAnsi="Times New Roman" w:cs="Times New Roman"/>
          <w:sz w:val="24"/>
          <w:szCs w:val="24"/>
        </w:rPr>
        <w:t>);</w:t>
      </w:r>
    </w:p>
    <w:p w14:paraId="7A4F8E4F" w14:textId="77777777" w:rsidR="007068CC" w:rsidRPr="008146EF" w:rsidRDefault="007068CC" w:rsidP="00666D96">
      <w:pPr>
        <w:pStyle w:val="ListParagraph"/>
        <w:numPr>
          <w:ilvl w:val="0"/>
          <w:numId w:val="19"/>
        </w:numPr>
        <w:tabs>
          <w:tab w:val="left" w:pos="1134"/>
        </w:tabs>
        <w:spacing w:line="480" w:lineRule="auto"/>
        <w:jc w:val="both"/>
        <w:rPr>
          <w:rFonts w:ascii="Times New Roman" w:hAnsi="Times New Roman" w:cs="Times New Roman"/>
          <w:sz w:val="24"/>
          <w:szCs w:val="24"/>
        </w:rPr>
      </w:pPr>
      <w:r w:rsidRPr="008146EF">
        <w:rPr>
          <w:rFonts w:ascii="Times New Roman" w:hAnsi="Times New Roman" w:cs="Times New Roman"/>
          <w:sz w:val="24"/>
          <w:szCs w:val="24"/>
        </w:rPr>
        <w:t>Indikasi Geografis (</w:t>
      </w:r>
      <w:r w:rsidRPr="008146EF">
        <w:rPr>
          <w:rFonts w:ascii="Times New Roman" w:hAnsi="Times New Roman" w:cs="Times New Roman"/>
          <w:i/>
          <w:sz w:val="24"/>
          <w:szCs w:val="24"/>
        </w:rPr>
        <w:t>Geographical Indication</w:t>
      </w:r>
      <w:r w:rsidRPr="008146EF">
        <w:rPr>
          <w:rFonts w:ascii="Times New Roman" w:hAnsi="Times New Roman" w:cs="Times New Roman"/>
          <w:sz w:val="24"/>
          <w:szCs w:val="24"/>
        </w:rPr>
        <w:t>)</w:t>
      </w:r>
    </w:p>
    <w:p w14:paraId="59135A9E" w14:textId="77777777" w:rsidR="007068CC" w:rsidRPr="008146EF" w:rsidRDefault="007068CC" w:rsidP="00666D96">
      <w:pPr>
        <w:pStyle w:val="ListParagraph"/>
        <w:numPr>
          <w:ilvl w:val="0"/>
          <w:numId w:val="19"/>
        </w:numPr>
        <w:tabs>
          <w:tab w:val="left" w:pos="1134"/>
        </w:tabs>
        <w:spacing w:line="480" w:lineRule="auto"/>
        <w:jc w:val="both"/>
        <w:rPr>
          <w:rFonts w:ascii="Times New Roman" w:hAnsi="Times New Roman" w:cs="Times New Roman"/>
          <w:sz w:val="24"/>
          <w:szCs w:val="24"/>
        </w:rPr>
      </w:pPr>
      <w:r w:rsidRPr="008146EF">
        <w:rPr>
          <w:rFonts w:ascii="Times New Roman" w:hAnsi="Times New Roman" w:cs="Times New Roman"/>
          <w:sz w:val="24"/>
          <w:szCs w:val="24"/>
        </w:rPr>
        <w:t>Desain Tata Letak Sirkuit Terpadu (</w:t>
      </w:r>
      <w:r w:rsidRPr="008146EF">
        <w:rPr>
          <w:rFonts w:ascii="Times New Roman" w:hAnsi="Times New Roman" w:cs="Times New Roman"/>
          <w:i/>
          <w:sz w:val="24"/>
          <w:szCs w:val="24"/>
        </w:rPr>
        <w:t>Layout Design of Integratef Circuits</w:t>
      </w:r>
      <w:r w:rsidRPr="008146EF">
        <w:rPr>
          <w:rFonts w:ascii="Times New Roman" w:hAnsi="Times New Roman" w:cs="Times New Roman"/>
          <w:sz w:val="24"/>
          <w:szCs w:val="24"/>
        </w:rPr>
        <w:t>);</w:t>
      </w:r>
    </w:p>
    <w:p w14:paraId="56884B38" w14:textId="77777777" w:rsidR="007068CC" w:rsidRPr="008146EF" w:rsidRDefault="007068CC" w:rsidP="00666D96">
      <w:pPr>
        <w:pStyle w:val="ListParagraph"/>
        <w:numPr>
          <w:ilvl w:val="0"/>
          <w:numId w:val="19"/>
        </w:numPr>
        <w:tabs>
          <w:tab w:val="left" w:pos="1134"/>
        </w:tabs>
        <w:spacing w:line="480" w:lineRule="auto"/>
        <w:jc w:val="both"/>
        <w:rPr>
          <w:rFonts w:ascii="Times New Roman" w:hAnsi="Times New Roman" w:cs="Times New Roman"/>
          <w:sz w:val="24"/>
          <w:szCs w:val="24"/>
        </w:rPr>
      </w:pPr>
      <w:r w:rsidRPr="008146EF">
        <w:rPr>
          <w:rFonts w:ascii="Times New Roman" w:hAnsi="Times New Roman" w:cs="Times New Roman"/>
          <w:sz w:val="24"/>
          <w:szCs w:val="24"/>
        </w:rPr>
        <w:t>Perlindungan Varietas Tanaman (</w:t>
      </w:r>
      <w:r w:rsidRPr="008146EF">
        <w:rPr>
          <w:rFonts w:ascii="Times New Roman" w:hAnsi="Times New Roman" w:cs="Times New Roman"/>
          <w:i/>
          <w:sz w:val="24"/>
          <w:szCs w:val="24"/>
        </w:rPr>
        <w:t>Plant Breeder’s Rights</w:t>
      </w:r>
      <w:r w:rsidRPr="008146EF">
        <w:rPr>
          <w:rFonts w:ascii="Times New Roman" w:hAnsi="Times New Roman" w:cs="Times New Roman"/>
          <w:sz w:val="24"/>
          <w:szCs w:val="24"/>
        </w:rPr>
        <w:t>)</w:t>
      </w:r>
      <w:r w:rsidR="005F37F4" w:rsidRPr="008146EF">
        <w:rPr>
          <w:rFonts w:ascii="Times New Roman" w:hAnsi="Times New Roman" w:cs="Times New Roman"/>
          <w:sz w:val="24"/>
          <w:szCs w:val="24"/>
        </w:rPr>
        <w:t>.</w:t>
      </w:r>
    </w:p>
    <w:p w14:paraId="45BA8BCB" w14:textId="77777777" w:rsidR="00671DE0" w:rsidRPr="008146EF" w:rsidRDefault="005F37F4" w:rsidP="00AF1629">
      <w:pPr>
        <w:spacing w:line="480" w:lineRule="auto"/>
        <w:ind w:left="1134" w:firstLine="426"/>
        <w:jc w:val="both"/>
        <w:rPr>
          <w:rFonts w:ascii="Times New Roman" w:hAnsi="Times New Roman" w:cs="Times New Roman"/>
          <w:sz w:val="24"/>
          <w:szCs w:val="24"/>
        </w:rPr>
      </w:pPr>
      <w:r w:rsidRPr="008146EF">
        <w:rPr>
          <w:rFonts w:ascii="Times New Roman" w:hAnsi="Times New Roman" w:cs="Times New Roman"/>
          <w:sz w:val="24"/>
          <w:szCs w:val="24"/>
        </w:rPr>
        <w:t xml:space="preserve">Hak cipta berbeda dengan 7 elemen lainnya, dimana hak cipta berdiri sendiri, sedangkan 7 elemen lainnya yaitu Paten, Desain Industri, Merek, Rahasia Dagang, Indikasi Geografis, Desain Tata </w:t>
      </w:r>
      <w:r w:rsidRPr="008146EF">
        <w:rPr>
          <w:rFonts w:ascii="Times New Roman" w:hAnsi="Times New Roman" w:cs="Times New Roman"/>
          <w:sz w:val="24"/>
          <w:szCs w:val="24"/>
        </w:rPr>
        <w:lastRenderedPageBreak/>
        <w:t xml:space="preserve">Letak Sirkuit Terpadu Dan Perlindungan Varietas Tanaman termasuk kedalam Hak Kekayaan Industri. </w:t>
      </w:r>
      <w:r w:rsidR="00607D89" w:rsidRPr="008146EF">
        <w:rPr>
          <w:rFonts w:ascii="Times New Roman" w:hAnsi="Times New Roman" w:cs="Times New Roman"/>
          <w:sz w:val="24"/>
          <w:szCs w:val="24"/>
        </w:rPr>
        <w:t xml:space="preserve">Hak cipta merupakan elemen HKI yang berfokus untuk memberikan perlindungan terhadap ciptaan atau hasil kreativitas manusia dalam bidang seni, sastra, dan ilmu pengetahuan. </w:t>
      </w:r>
    </w:p>
    <w:p w14:paraId="2091CC88" w14:textId="77777777" w:rsidR="005F37F4" w:rsidRPr="008146EF" w:rsidRDefault="00671DE0" w:rsidP="00AF1629">
      <w:pPr>
        <w:spacing w:line="480" w:lineRule="auto"/>
        <w:ind w:left="1134" w:firstLine="426"/>
        <w:jc w:val="both"/>
        <w:rPr>
          <w:rFonts w:ascii="Times New Roman" w:hAnsi="Times New Roman" w:cs="Times New Roman"/>
          <w:sz w:val="24"/>
          <w:szCs w:val="24"/>
        </w:rPr>
      </w:pPr>
      <w:r w:rsidRPr="008146EF">
        <w:rPr>
          <w:rFonts w:ascii="Times New Roman" w:hAnsi="Times New Roman" w:cs="Times New Roman"/>
          <w:sz w:val="24"/>
          <w:szCs w:val="24"/>
        </w:rPr>
        <w:t>Pada dasarnya, kedua kelompok ini memiliki perbedaan pokok yang terletak pada lahirnya perlindungan dari masing-masing hak tersebut. Hak Kekayaan Industrial lahir karena adanya kedaulatan negara, dalam artian perlindungan terhadap hak kekayaan intelektual hanya dapat diberikan ketika objek dari hak kekayaan intelektual tersebut didaftarkan atau adanya pengakuan yang diberikan oleh negara. Sehingga, pendaftaran adalah suatu keharusan bagi hak kekayaan industrial. Berbeda dengan Hak Cipta, dimana hak cipta sendiri merupakan hak yang secara eksklusif dimiliki pencipta dan muncul ketika ide atau karya pencipta diwujudkan secara nyata. Hak cipta mengenal asas perlindungan otomatis, sehingga sejak adanya karya cipta yang diwujudkan secara nyata maka secara otomatis karya tersebut memiliki perlindungan hak cipta tanpa harus dilakukan pendaftaran ataupun pencatatan</w:t>
      </w:r>
      <w:r w:rsidR="002231CF" w:rsidRPr="008146EF">
        <w:rPr>
          <w:rStyle w:val="FootnoteReference"/>
          <w:rFonts w:ascii="Times New Roman" w:hAnsi="Times New Roman" w:cs="Times New Roman"/>
          <w:sz w:val="24"/>
          <w:szCs w:val="24"/>
        </w:rPr>
        <w:footnoteReference w:id="50"/>
      </w:r>
      <w:r w:rsidRPr="008146EF">
        <w:rPr>
          <w:rFonts w:ascii="Times New Roman" w:hAnsi="Times New Roman" w:cs="Times New Roman"/>
          <w:sz w:val="24"/>
          <w:szCs w:val="24"/>
        </w:rPr>
        <w:t xml:space="preserve">. </w:t>
      </w:r>
    </w:p>
    <w:p w14:paraId="14603275" w14:textId="77777777" w:rsidR="00C87735" w:rsidRPr="008146EF" w:rsidRDefault="00CB7E0A" w:rsidP="00AF1629">
      <w:pPr>
        <w:spacing w:line="480" w:lineRule="auto"/>
        <w:ind w:left="1134" w:firstLine="426"/>
        <w:jc w:val="both"/>
        <w:rPr>
          <w:rFonts w:ascii="Times New Roman" w:hAnsi="Times New Roman" w:cs="Times New Roman"/>
          <w:sz w:val="24"/>
          <w:szCs w:val="24"/>
        </w:rPr>
      </w:pPr>
      <w:r w:rsidRPr="008146EF">
        <w:rPr>
          <w:rFonts w:ascii="Times New Roman" w:hAnsi="Times New Roman" w:cs="Times New Roman"/>
          <w:sz w:val="24"/>
          <w:szCs w:val="24"/>
        </w:rPr>
        <w:t xml:space="preserve">Menurut ketentuan </w:t>
      </w:r>
      <w:r w:rsidR="00431449" w:rsidRPr="008146EF">
        <w:rPr>
          <w:rFonts w:ascii="Times New Roman" w:hAnsi="Times New Roman" w:cs="Times New Roman"/>
          <w:sz w:val="24"/>
          <w:szCs w:val="24"/>
        </w:rPr>
        <w:t xml:space="preserve">Pasal 1 Angka 1 UU Nomor 28 Tahun 2014 Tentang Hak Cipta, hak cipta ialah hak yang hanya dimiliki oleh </w:t>
      </w:r>
      <w:r w:rsidR="00431449" w:rsidRPr="008146EF">
        <w:rPr>
          <w:rFonts w:ascii="Times New Roman" w:hAnsi="Times New Roman" w:cs="Times New Roman"/>
          <w:sz w:val="24"/>
          <w:szCs w:val="24"/>
        </w:rPr>
        <w:lastRenderedPageBreak/>
        <w:t>pencipta atau hak eksklusif yang dimiliki oleh pencipta dan timbul secara otomatis setelah ciptaan tersebut dibentuk dalam wujud yang nyata</w:t>
      </w:r>
      <w:r w:rsidR="00431449" w:rsidRPr="008146EF">
        <w:rPr>
          <w:rStyle w:val="FootnoteReference"/>
          <w:rFonts w:ascii="Times New Roman" w:hAnsi="Times New Roman" w:cs="Times New Roman"/>
          <w:sz w:val="24"/>
          <w:szCs w:val="24"/>
        </w:rPr>
        <w:footnoteReference w:id="51"/>
      </w:r>
      <w:r w:rsidR="00431449" w:rsidRPr="008146EF">
        <w:rPr>
          <w:rFonts w:ascii="Times New Roman" w:hAnsi="Times New Roman" w:cs="Times New Roman"/>
          <w:sz w:val="24"/>
          <w:szCs w:val="24"/>
        </w:rPr>
        <w:t xml:space="preserve">. Hak eksklusif ini memiliki arti bahwa tidak boleh ada orang lain yang mengambil hak-hak pencipta tanpa seizinnya. </w:t>
      </w:r>
      <w:r w:rsidR="00537463" w:rsidRPr="008146EF">
        <w:rPr>
          <w:rFonts w:ascii="Times New Roman" w:hAnsi="Times New Roman" w:cs="Times New Roman"/>
          <w:sz w:val="24"/>
          <w:szCs w:val="24"/>
        </w:rPr>
        <w:t xml:space="preserve">Pasal 1 </w:t>
      </w:r>
      <w:r w:rsidR="00537463" w:rsidRPr="008146EF">
        <w:rPr>
          <w:rFonts w:ascii="Times New Roman" w:hAnsi="Times New Roman" w:cs="Times New Roman"/>
          <w:i/>
          <w:sz w:val="24"/>
          <w:szCs w:val="24"/>
        </w:rPr>
        <w:t xml:space="preserve">Auteurswet </w:t>
      </w:r>
      <w:r w:rsidR="00537463" w:rsidRPr="008146EF">
        <w:rPr>
          <w:rFonts w:ascii="Times New Roman" w:hAnsi="Times New Roman" w:cs="Times New Roman"/>
          <w:sz w:val="24"/>
          <w:szCs w:val="24"/>
        </w:rPr>
        <w:t>1912 dijelaskan bahwa hak cipta merupakan hak yang dimiliki pencipta seorang, yang hasil ciptaannya berada dalam lingkup sastra, pengetahuan dan kesenian, serta memiliki hak untuk mengumumkan dan memperbanyaknya dengan mengacu pada pembatasan yang telah ditentukan di dalam Undang-Undang</w:t>
      </w:r>
      <w:r w:rsidR="00537463" w:rsidRPr="008146EF">
        <w:rPr>
          <w:rStyle w:val="FootnoteReference"/>
          <w:rFonts w:ascii="Times New Roman" w:hAnsi="Times New Roman" w:cs="Times New Roman"/>
          <w:sz w:val="24"/>
          <w:szCs w:val="24"/>
        </w:rPr>
        <w:footnoteReference w:id="52"/>
      </w:r>
      <w:r w:rsidR="00537463" w:rsidRPr="008146EF">
        <w:rPr>
          <w:rFonts w:ascii="Times New Roman" w:hAnsi="Times New Roman" w:cs="Times New Roman"/>
          <w:sz w:val="24"/>
          <w:szCs w:val="24"/>
        </w:rPr>
        <w:t>.</w:t>
      </w:r>
      <w:r w:rsidR="008508BE" w:rsidRPr="008146EF">
        <w:rPr>
          <w:rFonts w:ascii="Times New Roman" w:hAnsi="Times New Roman" w:cs="Times New Roman"/>
          <w:sz w:val="24"/>
          <w:szCs w:val="24"/>
        </w:rPr>
        <w:t xml:space="preserve"> </w:t>
      </w:r>
      <w:r w:rsidR="00BF3917" w:rsidRPr="008146EF">
        <w:rPr>
          <w:rFonts w:ascii="Times New Roman" w:hAnsi="Times New Roman" w:cs="Times New Roman"/>
          <w:sz w:val="24"/>
          <w:szCs w:val="24"/>
        </w:rPr>
        <w:t>Tim Lindsey di</w:t>
      </w:r>
      <w:r w:rsidR="006E0725" w:rsidRPr="008146EF">
        <w:rPr>
          <w:rFonts w:ascii="Times New Roman" w:hAnsi="Times New Roman" w:cs="Times New Roman"/>
          <w:sz w:val="24"/>
          <w:szCs w:val="24"/>
        </w:rPr>
        <w:t xml:space="preserve"> </w:t>
      </w:r>
      <w:r w:rsidR="00BF3917" w:rsidRPr="008146EF">
        <w:rPr>
          <w:rFonts w:ascii="Times New Roman" w:hAnsi="Times New Roman" w:cs="Times New Roman"/>
          <w:sz w:val="24"/>
          <w:szCs w:val="24"/>
        </w:rPr>
        <w:t>dalam bukunya menjelaskan bahwa pada dasarnya, hak cipta ialah kepemilikan pribadi seorang pencipta y</w:t>
      </w:r>
      <w:r w:rsidR="00BB1C04" w:rsidRPr="008146EF">
        <w:rPr>
          <w:rFonts w:ascii="Times New Roman" w:hAnsi="Times New Roman" w:cs="Times New Roman"/>
          <w:sz w:val="24"/>
          <w:szCs w:val="24"/>
        </w:rPr>
        <w:t>ang mewujudkan idenya secara nyata dalam bidang seni, sastra dan ilmu pengetahuan</w:t>
      </w:r>
      <w:r w:rsidR="00BF3917" w:rsidRPr="008146EF">
        <w:rPr>
          <w:rFonts w:ascii="Times New Roman" w:hAnsi="Times New Roman" w:cs="Times New Roman"/>
          <w:sz w:val="24"/>
          <w:szCs w:val="24"/>
        </w:rPr>
        <w:t>. Sehingga jika di analogikan secara sederhana, ketika kita membeli sebuah buku, yang kita beli hanyalah berupa hak untuk memiliki dan juga menyimpan ataupun meminjamkan buku tersebut</w:t>
      </w:r>
      <w:r w:rsidR="00BB1C04" w:rsidRPr="008146EF">
        <w:rPr>
          <w:rFonts w:ascii="Times New Roman" w:hAnsi="Times New Roman" w:cs="Times New Roman"/>
          <w:sz w:val="24"/>
          <w:szCs w:val="24"/>
        </w:rPr>
        <w:t>. Sedangkan hak cipta yang terdapat di</w:t>
      </w:r>
      <w:r w:rsidR="006E0725" w:rsidRPr="008146EF">
        <w:rPr>
          <w:rFonts w:ascii="Times New Roman" w:hAnsi="Times New Roman" w:cs="Times New Roman"/>
          <w:sz w:val="24"/>
          <w:szCs w:val="24"/>
        </w:rPr>
        <w:t xml:space="preserve"> </w:t>
      </w:r>
      <w:r w:rsidR="00BB1C04" w:rsidRPr="008146EF">
        <w:rPr>
          <w:rFonts w:ascii="Times New Roman" w:hAnsi="Times New Roman" w:cs="Times New Roman"/>
          <w:sz w:val="24"/>
          <w:szCs w:val="24"/>
        </w:rPr>
        <w:t>dalam buku tersebut tetaplah milik penulis</w:t>
      </w:r>
      <w:r w:rsidR="00BB1C04" w:rsidRPr="008146EF">
        <w:rPr>
          <w:rStyle w:val="FootnoteReference"/>
          <w:rFonts w:ascii="Times New Roman" w:hAnsi="Times New Roman" w:cs="Times New Roman"/>
          <w:sz w:val="24"/>
          <w:szCs w:val="24"/>
        </w:rPr>
        <w:footnoteReference w:id="53"/>
      </w:r>
      <w:r w:rsidR="00BB1C04" w:rsidRPr="008146EF">
        <w:rPr>
          <w:rFonts w:ascii="Times New Roman" w:hAnsi="Times New Roman" w:cs="Times New Roman"/>
          <w:sz w:val="24"/>
          <w:szCs w:val="24"/>
        </w:rPr>
        <w:t xml:space="preserve">. </w:t>
      </w:r>
    </w:p>
    <w:p w14:paraId="497C7D0F" w14:textId="77777777" w:rsidR="002231CF" w:rsidRPr="008146EF" w:rsidRDefault="002231CF" w:rsidP="00AF1629">
      <w:pPr>
        <w:spacing w:line="480" w:lineRule="auto"/>
        <w:ind w:left="1134" w:firstLine="426"/>
        <w:jc w:val="both"/>
        <w:rPr>
          <w:rFonts w:ascii="Times New Roman" w:hAnsi="Times New Roman" w:cs="Times New Roman"/>
          <w:sz w:val="24"/>
          <w:szCs w:val="24"/>
        </w:rPr>
      </w:pPr>
      <w:r w:rsidRPr="008146EF">
        <w:rPr>
          <w:rFonts w:ascii="Times New Roman" w:hAnsi="Times New Roman" w:cs="Times New Roman"/>
          <w:sz w:val="24"/>
          <w:szCs w:val="24"/>
        </w:rPr>
        <w:t>Dari pengertian diatas, ada terdapat beberapa unsur yang harus diperhatikan karena menyangkut</w:t>
      </w:r>
      <w:r w:rsidR="00A13209" w:rsidRPr="008146EF">
        <w:rPr>
          <w:rFonts w:ascii="Times New Roman" w:hAnsi="Times New Roman" w:cs="Times New Roman"/>
          <w:sz w:val="24"/>
          <w:szCs w:val="24"/>
        </w:rPr>
        <w:t xml:space="preserve"> terhadap</w:t>
      </w:r>
      <w:r w:rsidRPr="008146EF">
        <w:rPr>
          <w:rFonts w:ascii="Times New Roman" w:hAnsi="Times New Roman" w:cs="Times New Roman"/>
          <w:sz w:val="24"/>
          <w:szCs w:val="24"/>
        </w:rPr>
        <w:t xml:space="preserve"> pemberlakuan asas perlindungan otomatis, yaitu suatu ciptaan pada dasarnya adalah sebuah karya orisinil dari pencipta yang belum pernah muncul ataupun </w:t>
      </w:r>
      <w:r w:rsidRPr="008146EF">
        <w:rPr>
          <w:rFonts w:ascii="Times New Roman" w:hAnsi="Times New Roman" w:cs="Times New Roman"/>
          <w:sz w:val="24"/>
          <w:szCs w:val="24"/>
        </w:rPr>
        <w:lastRenderedPageBreak/>
        <w:t xml:space="preserve">dikemukakan sebelumnya. Kemudian, ciptaan tersebut telah berbentuk secara konkrit atau nyata dan bukan hanya berupa gagasan atau ide semata. </w:t>
      </w:r>
      <w:r w:rsidR="002D6FA4" w:rsidRPr="008146EF">
        <w:rPr>
          <w:rFonts w:ascii="Times New Roman" w:hAnsi="Times New Roman" w:cs="Times New Roman"/>
          <w:sz w:val="24"/>
          <w:szCs w:val="24"/>
        </w:rPr>
        <w:t xml:space="preserve">Ciptaan tersebut berada pada lingkup seni, sastra, dan ilmu pengetahuan, sehingga untuk produk komersial tidak termasuk kedalam perlindungan hak cipta, contohnya logo. </w:t>
      </w:r>
    </w:p>
    <w:p w14:paraId="47D67806" w14:textId="77777777" w:rsidR="0006019F" w:rsidRPr="008146EF" w:rsidRDefault="008C1675" w:rsidP="00AF1629">
      <w:pPr>
        <w:spacing w:line="480" w:lineRule="auto"/>
        <w:ind w:left="1134" w:firstLine="426"/>
        <w:jc w:val="both"/>
        <w:rPr>
          <w:rFonts w:ascii="Times New Roman" w:hAnsi="Times New Roman" w:cs="Times New Roman"/>
          <w:sz w:val="24"/>
          <w:szCs w:val="24"/>
        </w:rPr>
      </w:pPr>
      <w:r w:rsidRPr="008146EF">
        <w:rPr>
          <w:rFonts w:ascii="Times New Roman" w:hAnsi="Times New Roman" w:cs="Times New Roman"/>
          <w:sz w:val="24"/>
          <w:szCs w:val="24"/>
        </w:rPr>
        <w:t>Dasar hukum hak cipta termuat di</w:t>
      </w:r>
      <w:r w:rsidR="006E0725" w:rsidRPr="008146EF">
        <w:rPr>
          <w:rFonts w:ascii="Times New Roman" w:hAnsi="Times New Roman" w:cs="Times New Roman"/>
          <w:sz w:val="24"/>
          <w:szCs w:val="24"/>
        </w:rPr>
        <w:t xml:space="preserve"> </w:t>
      </w:r>
      <w:r w:rsidRPr="008146EF">
        <w:rPr>
          <w:rFonts w:ascii="Times New Roman" w:hAnsi="Times New Roman" w:cs="Times New Roman"/>
          <w:sz w:val="24"/>
          <w:szCs w:val="24"/>
        </w:rPr>
        <w:t>dalam Undang-Undang Nomor 28 Tahun 2014 Tentang Hak Cipta yang sebelumnya telah dilakukan beberapa perubahan signifikan di</w:t>
      </w:r>
      <w:r w:rsidR="006E0725" w:rsidRPr="008146EF">
        <w:rPr>
          <w:rFonts w:ascii="Times New Roman" w:hAnsi="Times New Roman" w:cs="Times New Roman"/>
          <w:sz w:val="24"/>
          <w:szCs w:val="24"/>
        </w:rPr>
        <w:t xml:space="preserve"> </w:t>
      </w:r>
      <w:r w:rsidRPr="008146EF">
        <w:rPr>
          <w:rFonts w:ascii="Times New Roman" w:hAnsi="Times New Roman" w:cs="Times New Roman"/>
          <w:sz w:val="24"/>
          <w:szCs w:val="24"/>
        </w:rPr>
        <w:t>dalamnya</w:t>
      </w:r>
      <w:r w:rsidR="002D6FA4" w:rsidRPr="008146EF">
        <w:rPr>
          <w:rFonts w:ascii="Times New Roman" w:hAnsi="Times New Roman" w:cs="Times New Roman"/>
          <w:sz w:val="24"/>
          <w:szCs w:val="24"/>
        </w:rPr>
        <w:t xml:space="preserve">, </w:t>
      </w:r>
      <w:r w:rsidRPr="008146EF">
        <w:rPr>
          <w:rFonts w:ascii="Times New Roman" w:hAnsi="Times New Roman" w:cs="Times New Roman"/>
          <w:sz w:val="24"/>
          <w:szCs w:val="24"/>
        </w:rPr>
        <w:t>sehingga memenuhi konsep perlindungan hak cipta yang terdapat di</w:t>
      </w:r>
      <w:r w:rsidR="006E0725" w:rsidRPr="008146EF">
        <w:rPr>
          <w:rFonts w:ascii="Times New Roman" w:hAnsi="Times New Roman" w:cs="Times New Roman"/>
          <w:sz w:val="24"/>
          <w:szCs w:val="24"/>
        </w:rPr>
        <w:t xml:space="preserve"> </w:t>
      </w:r>
      <w:r w:rsidRPr="008146EF">
        <w:rPr>
          <w:rFonts w:ascii="Times New Roman" w:hAnsi="Times New Roman" w:cs="Times New Roman"/>
          <w:sz w:val="24"/>
          <w:szCs w:val="24"/>
        </w:rPr>
        <w:t xml:space="preserve">dalam </w:t>
      </w:r>
      <w:r w:rsidRPr="008146EF">
        <w:rPr>
          <w:rFonts w:ascii="Times New Roman" w:hAnsi="Times New Roman" w:cs="Times New Roman"/>
          <w:i/>
          <w:sz w:val="24"/>
          <w:szCs w:val="24"/>
        </w:rPr>
        <w:t xml:space="preserve">Trade Related Aspect on Intellectual Property Rights </w:t>
      </w:r>
      <w:r w:rsidRPr="008146EF">
        <w:rPr>
          <w:rFonts w:ascii="Times New Roman" w:hAnsi="Times New Roman" w:cs="Times New Roman"/>
          <w:sz w:val="24"/>
          <w:szCs w:val="24"/>
        </w:rPr>
        <w:t xml:space="preserve">atau TRIPs. </w:t>
      </w:r>
      <w:r w:rsidR="00563440" w:rsidRPr="008146EF">
        <w:rPr>
          <w:rFonts w:ascii="Times New Roman" w:hAnsi="Times New Roman" w:cs="Times New Roman"/>
          <w:sz w:val="24"/>
          <w:szCs w:val="24"/>
        </w:rPr>
        <w:t xml:space="preserve">Perubahan Undang-Undang Hak Cipta dimulai dari Undang-Undang Hak Cipta Nomor 6 Tahun 1982, kemudian diubah menjadi Undang-Undang Hak Cipta Nomor 7 Tahun 1987, kemudian diubah menjadi Undang-Undang Nomor 12 Tahun 1997 tentang Perubahan atas Undang-Undang Nomor 6 Tahun 1982 tentang Hak Cipta, dan perubahan yang terbaru Undang-Undang Nomor 28 Tahun 2014 tentang Hak Cipta. Untuk perubahan Undang-Undang Nomor 12 Tahun 1997 tentang Perubahan atas Undang-Undang Nomor 6 Tahun 1982 tentang Hak Cipta inipun dikeluarkan setelah Indonesia ikut serta dan juga meratifikasi Perjanjian dari Organisasi Perdagangan Dunia (WTO). </w:t>
      </w:r>
      <w:r w:rsidRPr="008146EF">
        <w:rPr>
          <w:rFonts w:ascii="Times New Roman" w:hAnsi="Times New Roman" w:cs="Times New Roman"/>
          <w:sz w:val="24"/>
          <w:szCs w:val="24"/>
        </w:rPr>
        <w:t xml:space="preserve">Selain itu, terdapat beberapa konvensi yang berkaitan dengan perlindungan hak cipta, antara </w:t>
      </w:r>
      <w:commentRangeStart w:id="108"/>
      <w:r w:rsidRPr="008146EF">
        <w:rPr>
          <w:rFonts w:ascii="Times New Roman" w:hAnsi="Times New Roman" w:cs="Times New Roman"/>
          <w:sz w:val="24"/>
          <w:szCs w:val="24"/>
        </w:rPr>
        <w:t>lain</w:t>
      </w:r>
      <w:commentRangeEnd w:id="108"/>
      <w:r w:rsidR="00111E92">
        <w:rPr>
          <w:rStyle w:val="CommentReference"/>
        </w:rPr>
        <w:commentReference w:id="108"/>
      </w:r>
      <w:r w:rsidRPr="008146EF">
        <w:rPr>
          <w:rFonts w:ascii="Times New Roman" w:hAnsi="Times New Roman" w:cs="Times New Roman"/>
          <w:sz w:val="24"/>
          <w:szCs w:val="24"/>
        </w:rPr>
        <w:t xml:space="preserve"> :</w:t>
      </w:r>
    </w:p>
    <w:p w14:paraId="09C75447" w14:textId="77777777" w:rsidR="008C1675" w:rsidRPr="008146EF" w:rsidRDefault="008C1675" w:rsidP="00666D96">
      <w:pPr>
        <w:pStyle w:val="ListParagraph"/>
        <w:numPr>
          <w:ilvl w:val="0"/>
          <w:numId w:val="20"/>
        </w:numPr>
        <w:spacing w:line="480" w:lineRule="auto"/>
        <w:jc w:val="both"/>
        <w:rPr>
          <w:rFonts w:ascii="Times New Roman" w:hAnsi="Times New Roman" w:cs="Times New Roman"/>
          <w:sz w:val="24"/>
          <w:szCs w:val="24"/>
        </w:rPr>
      </w:pPr>
      <w:r w:rsidRPr="008146EF">
        <w:rPr>
          <w:rFonts w:ascii="Times New Roman" w:hAnsi="Times New Roman" w:cs="Times New Roman"/>
          <w:sz w:val="24"/>
          <w:szCs w:val="24"/>
        </w:rPr>
        <w:t>Konvensi Bern</w:t>
      </w:r>
      <w:r w:rsidR="00360609" w:rsidRPr="008146EF">
        <w:rPr>
          <w:rFonts w:ascii="Times New Roman" w:hAnsi="Times New Roman" w:cs="Times New Roman"/>
          <w:sz w:val="24"/>
          <w:szCs w:val="24"/>
        </w:rPr>
        <w:t xml:space="preserve"> </w:t>
      </w:r>
      <w:r w:rsidR="00982544" w:rsidRPr="008146EF">
        <w:rPr>
          <w:rFonts w:ascii="Times New Roman" w:hAnsi="Times New Roman" w:cs="Times New Roman"/>
          <w:sz w:val="24"/>
          <w:szCs w:val="24"/>
        </w:rPr>
        <w:t xml:space="preserve">1886 </w:t>
      </w:r>
      <w:r w:rsidR="00360609" w:rsidRPr="008146EF">
        <w:rPr>
          <w:rFonts w:ascii="Times New Roman" w:hAnsi="Times New Roman" w:cs="Times New Roman"/>
          <w:sz w:val="24"/>
          <w:szCs w:val="24"/>
        </w:rPr>
        <w:t>(</w:t>
      </w:r>
      <w:r w:rsidR="00360609" w:rsidRPr="008146EF">
        <w:rPr>
          <w:rFonts w:ascii="Times New Roman" w:hAnsi="Times New Roman" w:cs="Times New Roman"/>
          <w:i/>
          <w:sz w:val="24"/>
          <w:szCs w:val="24"/>
        </w:rPr>
        <w:t>The Berne Convention</w:t>
      </w:r>
      <w:r w:rsidR="00360609" w:rsidRPr="008146EF">
        <w:rPr>
          <w:rFonts w:ascii="Times New Roman" w:hAnsi="Times New Roman" w:cs="Times New Roman"/>
          <w:sz w:val="24"/>
          <w:szCs w:val="24"/>
        </w:rPr>
        <w:t>)</w:t>
      </w:r>
      <w:r w:rsidR="00982544" w:rsidRPr="008146EF">
        <w:rPr>
          <w:rFonts w:ascii="Times New Roman" w:hAnsi="Times New Roman" w:cs="Times New Roman"/>
          <w:sz w:val="24"/>
          <w:szCs w:val="24"/>
        </w:rPr>
        <w:t>;</w:t>
      </w:r>
    </w:p>
    <w:p w14:paraId="3EF8CFF4" w14:textId="77777777" w:rsidR="00982544" w:rsidRPr="008146EF" w:rsidRDefault="00982544" w:rsidP="00666D96">
      <w:pPr>
        <w:pStyle w:val="ListParagraph"/>
        <w:numPr>
          <w:ilvl w:val="0"/>
          <w:numId w:val="20"/>
        </w:numPr>
        <w:spacing w:line="480" w:lineRule="auto"/>
        <w:jc w:val="both"/>
        <w:rPr>
          <w:rFonts w:ascii="Times New Roman" w:hAnsi="Times New Roman" w:cs="Times New Roman"/>
          <w:sz w:val="24"/>
          <w:szCs w:val="24"/>
        </w:rPr>
      </w:pPr>
      <w:r w:rsidRPr="008146EF">
        <w:rPr>
          <w:rFonts w:ascii="Times New Roman" w:hAnsi="Times New Roman" w:cs="Times New Roman"/>
          <w:sz w:val="24"/>
          <w:szCs w:val="24"/>
        </w:rPr>
        <w:lastRenderedPageBreak/>
        <w:t>Konvensi Hak Cipta Universal 1995 (</w:t>
      </w:r>
      <w:r w:rsidRPr="008146EF">
        <w:rPr>
          <w:rFonts w:ascii="Times New Roman" w:hAnsi="Times New Roman" w:cs="Times New Roman"/>
          <w:i/>
          <w:sz w:val="24"/>
          <w:szCs w:val="24"/>
        </w:rPr>
        <w:t>Universal Copyright Convention</w:t>
      </w:r>
      <w:r w:rsidRPr="008146EF">
        <w:rPr>
          <w:rFonts w:ascii="Times New Roman" w:hAnsi="Times New Roman" w:cs="Times New Roman"/>
          <w:sz w:val="24"/>
          <w:szCs w:val="24"/>
        </w:rPr>
        <w:t>);</w:t>
      </w:r>
    </w:p>
    <w:p w14:paraId="6A4EAB44" w14:textId="77777777" w:rsidR="00982544" w:rsidRPr="008146EF" w:rsidRDefault="00982544" w:rsidP="00666D96">
      <w:pPr>
        <w:pStyle w:val="ListParagraph"/>
        <w:numPr>
          <w:ilvl w:val="0"/>
          <w:numId w:val="20"/>
        </w:numPr>
        <w:spacing w:line="480" w:lineRule="auto"/>
        <w:jc w:val="both"/>
        <w:rPr>
          <w:rFonts w:ascii="Times New Roman" w:hAnsi="Times New Roman" w:cs="Times New Roman"/>
          <w:sz w:val="24"/>
          <w:szCs w:val="24"/>
        </w:rPr>
      </w:pPr>
      <w:r w:rsidRPr="008146EF">
        <w:rPr>
          <w:rFonts w:ascii="Times New Roman" w:hAnsi="Times New Roman" w:cs="Times New Roman"/>
          <w:sz w:val="24"/>
          <w:szCs w:val="24"/>
        </w:rPr>
        <w:t>Konvensi Roma tentang Perlindungan Pelaku, Produser Rekaman (</w:t>
      </w:r>
      <w:r w:rsidRPr="008146EF">
        <w:rPr>
          <w:rFonts w:ascii="Times New Roman" w:hAnsi="Times New Roman" w:cs="Times New Roman"/>
          <w:i/>
          <w:sz w:val="24"/>
          <w:szCs w:val="24"/>
        </w:rPr>
        <w:t>International Convention for the Protection of Performers, Producers of Phonogram and Broadcasting Organization</w:t>
      </w:r>
      <w:r w:rsidRPr="008146EF">
        <w:rPr>
          <w:rFonts w:ascii="Times New Roman" w:hAnsi="Times New Roman" w:cs="Times New Roman"/>
          <w:sz w:val="24"/>
          <w:szCs w:val="24"/>
        </w:rPr>
        <w:t>) atau disebut Rome Convention 1961;</w:t>
      </w:r>
    </w:p>
    <w:p w14:paraId="670D318F" w14:textId="77777777" w:rsidR="00982544" w:rsidRPr="008146EF" w:rsidRDefault="00982544" w:rsidP="00666D96">
      <w:pPr>
        <w:pStyle w:val="ListParagraph"/>
        <w:numPr>
          <w:ilvl w:val="0"/>
          <w:numId w:val="20"/>
        </w:numPr>
        <w:spacing w:line="480" w:lineRule="auto"/>
        <w:jc w:val="both"/>
        <w:rPr>
          <w:rFonts w:ascii="Times New Roman" w:hAnsi="Times New Roman" w:cs="Times New Roman"/>
          <w:sz w:val="24"/>
          <w:szCs w:val="24"/>
        </w:rPr>
      </w:pPr>
      <w:r w:rsidRPr="008146EF">
        <w:rPr>
          <w:rFonts w:ascii="Times New Roman" w:hAnsi="Times New Roman" w:cs="Times New Roman"/>
          <w:sz w:val="24"/>
          <w:szCs w:val="24"/>
        </w:rPr>
        <w:t>Konvensi Jenewa 1971 (</w:t>
      </w:r>
      <w:r w:rsidRPr="008146EF">
        <w:rPr>
          <w:rFonts w:ascii="Times New Roman" w:hAnsi="Times New Roman" w:cs="Times New Roman"/>
          <w:i/>
          <w:sz w:val="24"/>
          <w:szCs w:val="24"/>
        </w:rPr>
        <w:t>Geneva Convention</w:t>
      </w:r>
      <w:r w:rsidRPr="008146EF">
        <w:rPr>
          <w:rFonts w:ascii="Times New Roman" w:hAnsi="Times New Roman" w:cs="Times New Roman"/>
          <w:sz w:val="24"/>
          <w:szCs w:val="24"/>
        </w:rPr>
        <w:t>);</w:t>
      </w:r>
    </w:p>
    <w:p w14:paraId="00331D56" w14:textId="77777777" w:rsidR="00982544" w:rsidRPr="008146EF" w:rsidRDefault="00982544" w:rsidP="00666D96">
      <w:pPr>
        <w:pStyle w:val="ListParagraph"/>
        <w:numPr>
          <w:ilvl w:val="0"/>
          <w:numId w:val="20"/>
        </w:numPr>
        <w:spacing w:line="480" w:lineRule="auto"/>
        <w:jc w:val="both"/>
        <w:rPr>
          <w:rFonts w:ascii="Times New Roman" w:hAnsi="Times New Roman" w:cs="Times New Roman"/>
          <w:sz w:val="24"/>
          <w:szCs w:val="24"/>
        </w:rPr>
      </w:pPr>
      <w:r w:rsidRPr="008146EF">
        <w:rPr>
          <w:rFonts w:ascii="Times New Roman" w:hAnsi="Times New Roman" w:cs="Times New Roman"/>
          <w:sz w:val="24"/>
          <w:szCs w:val="24"/>
        </w:rPr>
        <w:t>Persetujuan tentang Aspek Perlindungan Hak atas Kekayaan Intelektual (</w:t>
      </w:r>
      <w:r w:rsidRPr="008146EF">
        <w:rPr>
          <w:rFonts w:ascii="Times New Roman" w:hAnsi="Times New Roman" w:cs="Times New Roman"/>
          <w:i/>
          <w:sz w:val="24"/>
          <w:szCs w:val="24"/>
        </w:rPr>
        <w:t>Agreement on Trade Related Aspects of Intellectual Property Rights</w:t>
      </w:r>
      <w:r w:rsidRPr="008146EF">
        <w:rPr>
          <w:rFonts w:ascii="Times New Roman" w:hAnsi="Times New Roman" w:cs="Times New Roman"/>
          <w:sz w:val="24"/>
          <w:szCs w:val="24"/>
        </w:rPr>
        <w:t>) / TRIPs.</w:t>
      </w:r>
    </w:p>
    <w:p w14:paraId="43F90C50" w14:textId="77777777" w:rsidR="00C87735" w:rsidRPr="008146EF" w:rsidRDefault="00C87735" w:rsidP="00666D96">
      <w:pPr>
        <w:pStyle w:val="ListParagraph"/>
        <w:numPr>
          <w:ilvl w:val="0"/>
          <w:numId w:val="20"/>
        </w:numPr>
        <w:spacing w:line="480" w:lineRule="auto"/>
        <w:jc w:val="both"/>
        <w:rPr>
          <w:rFonts w:ascii="Times New Roman" w:hAnsi="Times New Roman" w:cs="Times New Roman"/>
          <w:sz w:val="24"/>
          <w:szCs w:val="24"/>
        </w:rPr>
      </w:pPr>
      <w:r w:rsidRPr="008146EF">
        <w:rPr>
          <w:rFonts w:ascii="Times New Roman" w:hAnsi="Times New Roman" w:cs="Times New Roman"/>
          <w:sz w:val="24"/>
          <w:szCs w:val="24"/>
        </w:rPr>
        <w:t>Traktat Hak Cipta WIPO (</w:t>
      </w:r>
      <w:r w:rsidRPr="008146EF">
        <w:rPr>
          <w:rFonts w:ascii="Times New Roman" w:hAnsi="Times New Roman" w:cs="Times New Roman"/>
          <w:i/>
          <w:sz w:val="24"/>
          <w:szCs w:val="24"/>
        </w:rPr>
        <w:t>WIPO Copyright Treaty/WCT</w:t>
      </w:r>
      <w:r w:rsidRPr="008146EF">
        <w:rPr>
          <w:rFonts w:ascii="Times New Roman" w:hAnsi="Times New Roman" w:cs="Times New Roman"/>
          <w:sz w:val="24"/>
          <w:szCs w:val="24"/>
        </w:rPr>
        <w:t>);</w:t>
      </w:r>
    </w:p>
    <w:p w14:paraId="445A2903" w14:textId="77777777" w:rsidR="00C87735" w:rsidRPr="008146EF" w:rsidRDefault="00C87735" w:rsidP="00666D96">
      <w:pPr>
        <w:pStyle w:val="ListParagraph"/>
        <w:numPr>
          <w:ilvl w:val="0"/>
          <w:numId w:val="20"/>
        </w:numPr>
        <w:spacing w:line="480" w:lineRule="auto"/>
        <w:jc w:val="both"/>
        <w:rPr>
          <w:rFonts w:ascii="Times New Roman" w:hAnsi="Times New Roman" w:cs="Times New Roman"/>
          <w:sz w:val="24"/>
          <w:szCs w:val="24"/>
        </w:rPr>
      </w:pPr>
      <w:r w:rsidRPr="008146EF">
        <w:rPr>
          <w:rFonts w:ascii="Times New Roman" w:hAnsi="Times New Roman" w:cs="Times New Roman"/>
          <w:sz w:val="24"/>
          <w:szCs w:val="24"/>
        </w:rPr>
        <w:t>Traktat Pertunjukan dan Rekaman Suara WIPO (</w:t>
      </w:r>
      <w:r w:rsidRPr="008146EF">
        <w:rPr>
          <w:rFonts w:ascii="Times New Roman" w:hAnsi="Times New Roman" w:cs="Times New Roman"/>
          <w:i/>
          <w:sz w:val="24"/>
          <w:szCs w:val="24"/>
        </w:rPr>
        <w:t>WIPO Performances and Phonograms Treaty/WPPT</w:t>
      </w:r>
      <w:r w:rsidRPr="008146EF">
        <w:rPr>
          <w:rFonts w:ascii="Times New Roman" w:hAnsi="Times New Roman" w:cs="Times New Roman"/>
          <w:sz w:val="24"/>
          <w:szCs w:val="24"/>
        </w:rPr>
        <w:t xml:space="preserve">). </w:t>
      </w:r>
    </w:p>
    <w:p w14:paraId="51E4390C" w14:textId="77777777" w:rsidR="00563440" w:rsidRPr="008146EF" w:rsidRDefault="00563440" w:rsidP="00666D96">
      <w:pPr>
        <w:pStyle w:val="Heading3"/>
        <w:numPr>
          <w:ilvl w:val="0"/>
          <w:numId w:val="22"/>
        </w:numPr>
        <w:spacing w:line="480" w:lineRule="auto"/>
        <w:ind w:left="1134" w:hanging="425"/>
        <w:rPr>
          <w:rFonts w:ascii="Times New Roman" w:hAnsi="Times New Roman" w:cs="Times New Roman"/>
          <w:b/>
          <w:color w:val="auto"/>
        </w:rPr>
      </w:pPr>
      <w:bookmarkStart w:id="109" w:name="_Toc78036017"/>
      <w:r w:rsidRPr="008146EF">
        <w:rPr>
          <w:rFonts w:ascii="Times New Roman" w:hAnsi="Times New Roman" w:cs="Times New Roman"/>
          <w:b/>
          <w:color w:val="auto"/>
        </w:rPr>
        <w:t>Hak Cipta dan Hak Terkait</w:t>
      </w:r>
      <w:bookmarkEnd w:id="109"/>
    </w:p>
    <w:p w14:paraId="3B6D5CD9" w14:textId="77777777" w:rsidR="00AF1629" w:rsidRDefault="00563440" w:rsidP="00AF1629">
      <w:pPr>
        <w:pStyle w:val="ListParagraph"/>
        <w:spacing w:line="480" w:lineRule="auto"/>
        <w:ind w:left="1134" w:firstLine="426"/>
        <w:jc w:val="both"/>
        <w:rPr>
          <w:rFonts w:ascii="Times New Roman" w:hAnsi="Times New Roman" w:cs="Times New Roman"/>
          <w:sz w:val="24"/>
          <w:szCs w:val="24"/>
        </w:rPr>
      </w:pPr>
      <w:r w:rsidRPr="008146EF">
        <w:rPr>
          <w:rFonts w:ascii="Times New Roman" w:hAnsi="Times New Roman" w:cs="Times New Roman"/>
          <w:sz w:val="24"/>
          <w:szCs w:val="24"/>
        </w:rPr>
        <w:t xml:space="preserve">Hak </w:t>
      </w:r>
      <w:r w:rsidR="00561019" w:rsidRPr="008146EF">
        <w:rPr>
          <w:rFonts w:ascii="Times New Roman" w:hAnsi="Times New Roman" w:cs="Times New Roman"/>
          <w:sz w:val="24"/>
          <w:szCs w:val="24"/>
        </w:rPr>
        <w:t>C</w:t>
      </w:r>
      <w:r w:rsidRPr="008146EF">
        <w:rPr>
          <w:rFonts w:ascii="Times New Roman" w:hAnsi="Times New Roman" w:cs="Times New Roman"/>
          <w:sz w:val="24"/>
          <w:szCs w:val="24"/>
        </w:rPr>
        <w:t>ipta yang diatur di</w:t>
      </w:r>
      <w:r w:rsidR="006E0725" w:rsidRPr="008146EF">
        <w:rPr>
          <w:rFonts w:ascii="Times New Roman" w:hAnsi="Times New Roman" w:cs="Times New Roman"/>
          <w:sz w:val="24"/>
          <w:szCs w:val="24"/>
        </w:rPr>
        <w:t xml:space="preserve"> </w:t>
      </w:r>
      <w:r w:rsidRPr="008146EF">
        <w:rPr>
          <w:rFonts w:ascii="Times New Roman" w:hAnsi="Times New Roman" w:cs="Times New Roman"/>
          <w:sz w:val="24"/>
          <w:szCs w:val="24"/>
        </w:rPr>
        <w:t>dalam UU Nomor 28 Tahun 2014 Tentang Hak Cipta ini terbagi menjadi dua, yaitu Hak Cipta</w:t>
      </w:r>
      <w:r w:rsidR="007752A3" w:rsidRPr="008146EF">
        <w:rPr>
          <w:rFonts w:ascii="Times New Roman" w:hAnsi="Times New Roman" w:cs="Times New Roman"/>
          <w:sz w:val="24"/>
          <w:szCs w:val="24"/>
        </w:rPr>
        <w:t xml:space="preserve"> (</w:t>
      </w:r>
      <w:r w:rsidR="007752A3" w:rsidRPr="008146EF">
        <w:rPr>
          <w:rFonts w:ascii="Times New Roman" w:hAnsi="Times New Roman" w:cs="Times New Roman"/>
          <w:i/>
          <w:sz w:val="24"/>
          <w:szCs w:val="24"/>
        </w:rPr>
        <w:t>Copyright</w:t>
      </w:r>
      <w:r w:rsidR="007752A3" w:rsidRPr="008146EF">
        <w:rPr>
          <w:rFonts w:ascii="Times New Roman" w:hAnsi="Times New Roman" w:cs="Times New Roman"/>
          <w:sz w:val="24"/>
          <w:szCs w:val="24"/>
        </w:rPr>
        <w:t>)</w:t>
      </w:r>
      <w:r w:rsidRPr="008146EF">
        <w:rPr>
          <w:rFonts w:ascii="Times New Roman" w:hAnsi="Times New Roman" w:cs="Times New Roman"/>
          <w:sz w:val="24"/>
          <w:szCs w:val="24"/>
        </w:rPr>
        <w:t xml:space="preserve"> dan Hak Terkait</w:t>
      </w:r>
      <w:r w:rsidR="007752A3" w:rsidRPr="008146EF">
        <w:rPr>
          <w:rFonts w:ascii="Times New Roman" w:hAnsi="Times New Roman" w:cs="Times New Roman"/>
          <w:sz w:val="24"/>
          <w:szCs w:val="24"/>
        </w:rPr>
        <w:t xml:space="preserve"> (</w:t>
      </w:r>
      <w:r w:rsidR="007752A3" w:rsidRPr="008146EF">
        <w:rPr>
          <w:rFonts w:ascii="Times New Roman" w:hAnsi="Times New Roman" w:cs="Times New Roman"/>
          <w:i/>
          <w:sz w:val="24"/>
          <w:szCs w:val="24"/>
        </w:rPr>
        <w:t>Neighboring Rights</w:t>
      </w:r>
      <w:r w:rsidR="007752A3" w:rsidRPr="008146EF">
        <w:rPr>
          <w:rFonts w:ascii="Times New Roman" w:hAnsi="Times New Roman" w:cs="Times New Roman"/>
          <w:sz w:val="24"/>
          <w:szCs w:val="24"/>
        </w:rPr>
        <w:t>)</w:t>
      </w:r>
      <w:r w:rsidRPr="008146EF">
        <w:rPr>
          <w:rFonts w:ascii="Times New Roman" w:hAnsi="Times New Roman" w:cs="Times New Roman"/>
          <w:sz w:val="24"/>
          <w:szCs w:val="24"/>
        </w:rPr>
        <w:t xml:space="preserve">. </w:t>
      </w:r>
      <w:r w:rsidR="007752A3" w:rsidRPr="008146EF">
        <w:rPr>
          <w:rFonts w:ascii="Times New Roman" w:hAnsi="Times New Roman" w:cs="Times New Roman"/>
          <w:sz w:val="24"/>
          <w:szCs w:val="24"/>
        </w:rPr>
        <w:t>Pengertian Hak Cipta sendiri merujuk kepada Pasal 1 Angka 1 UUHC</w:t>
      </w:r>
      <w:r w:rsidR="007752A3" w:rsidRPr="008146EF">
        <w:rPr>
          <w:rStyle w:val="FootnoteReference"/>
          <w:rFonts w:ascii="Times New Roman" w:hAnsi="Times New Roman" w:cs="Times New Roman"/>
          <w:sz w:val="24"/>
          <w:szCs w:val="24"/>
        </w:rPr>
        <w:footnoteReference w:id="54"/>
      </w:r>
      <w:r w:rsidR="007752A3" w:rsidRPr="008146EF">
        <w:rPr>
          <w:rFonts w:ascii="Times New Roman" w:hAnsi="Times New Roman" w:cs="Times New Roman"/>
          <w:sz w:val="24"/>
          <w:szCs w:val="24"/>
        </w:rPr>
        <w:t xml:space="preserve"> yaitu merupakan hak eksklusif. </w:t>
      </w:r>
    </w:p>
    <w:p w14:paraId="6D8FC25A" w14:textId="77777777" w:rsidR="00AD3D78" w:rsidRPr="008146EF" w:rsidRDefault="0047208D" w:rsidP="00AF1629">
      <w:pPr>
        <w:pStyle w:val="ListParagraph"/>
        <w:spacing w:line="480" w:lineRule="auto"/>
        <w:ind w:left="1134" w:firstLine="426"/>
        <w:jc w:val="both"/>
        <w:rPr>
          <w:rFonts w:ascii="Times New Roman" w:hAnsi="Times New Roman" w:cs="Times New Roman"/>
          <w:sz w:val="24"/>
          <w:szCs w:val="24"/>
        </w:rPr>
      </w:pPr>
      <w:r>
        <w:rPr>
          <w:rFonts w:ascii="Times New Roman" w:hAnsi="Times New Roman" w:cs="Times New Roman"/>
          <w:sz w:val="24"/>
          <w:szCs w:val="24"/>
        </w:rPr>
        <w:t>P</w:t>
      </w:r>
      <w:r w:rsidR="007752A3" w:rsidRPr="008146EF">
        <w:rPr>
          <w:rFonts w:ascii="Times New Roman" w:hAnsi="Times New Roman" w:cs="Times New Roman"/>
          <w:sz w:val="24"/>
          <w:szCs w:val="24"/>
        </w:rPr>
        <w:t>ara pihak</w:t>
      </w:r>
      <w:r>
        <w:rPr>
          <w:rFonts w:ascii="Times New Roman" w:hAnsi="Times New Roman" w:cs="Times New Roman"/>
          <w:sz w:val="24"/>
          <w:szCs w:val="24"/>
        </w:rPr>
        <w:t xml:space="preserve"> dari hak cipta</w:t>
      </w:r>
      <w:r w:rsidR="007752A3" w:rsidRPr="008146EF">
        <w:rPr>
          <w:rFonts w:ascii="Times New Roman" w:hAnsi="Times New Roman" w:cs="Times New Roman"/>
          <w:sz w:val="24"/>
          <w:szCs w:val="24"/>
        </w:rPr>
        <w:t xml:space="preserve"> meliputi pencipta dan pemegang hak cipta</w:t>
      </w:r>
      <w:r w:rsidR="00AD3D78" w:rsidRPr="008146EF">
        <w:rPr>
          <w:rFonts w:ascii="Times New Roman" w:hAnsi="Times New Roman" w:cs="Times New Roman"/>
          <w:sz w:val="24"/>
          <w:szCs w:val="24"/>
        </w:rPr>
        <w:t xml:space="preserve"> dengan uraian sebagai berikut :</w:t>
      </w:r>
    </w:p>
    <w:p w14:paraId="3F1FE883" w14:textId="77777777" w:rsidR="00AD3D78" w:rsidRPr="008146EF" w:rsidRDefault="007752A3" w:rsidP="00666D96">
      <w:pPr>
        <w:pStyle w:val="ListParagraph"/>
        <w:numPr>
          <w:ilvl w:val="0"/>
          <w:numId w:val="26"/>
        </w:numPr>
        <w:spacing w:line="480" w:lineRule="auto"/>
        <w:ind w:left="1985"/>
        <w:jc w:val="both"/>
        <w:rPr>
          <w:rFonts w:ascii="Times New Roman" w:hAnsi="Times New Roman" w:cs="Times New Roman"/>
          <w:sz w:val="24"/>
          <w:szCs w:val="24"/>
        </w:rPr>
      </w:pPr>
      <w:r w:rsidRPr="008146EF">
        <w:rPr>
          <w:rFonts w:ascii="Times New Roman" w:hAnsi="Times New Roman" w:cs="Times New Roman"/>
          <w:sz w:val="24"/>
          <w:szCs w:val="24"/>
        </w:rPr>
        <w:t xml:space="preserve">Pencipta ialah seorang atau beberapa orang yang menghasilkan suatu hasil karya ataupun ciptaan dalam wujud </w:t>
      </w:r>
      <w:r w:rsidRPr="008146EF">
        <w:rPr>
          <w:rFonts w:ascii="Times New Roman" w:hAnsi="Times New Roman" w:cs="Times New Roman"/>
          <w:sz w:val="24"/>
          <w:szCs w:val="24"/>
        </w:rPr>
        <w:lastRenderedPageBreak/>
        <w:t>nyata sebagai hasil dari aktivitas kreatif manusia yang memiliki sifat khas dan pribadi</w:t>
      </w:r>
      <w:r w:rsidR="0092706B" w:rsidRPr="008146EF">
        <w:rPr>
          <w:rFonts w:ascii="Times New Roman" w:hAnsi="Times New Roman" w:cs="Times New Roman"/>
          <w:sz w:val="24"/>
          <w:szCs w:val="24"/>
        </w:rPr>
        <w:t xml:space="preserve"> (Pasal 1 Angka 2)</w:t>
      </w:r>
      <w:r w:rsidRPr="008146EF">
        <w:rPr>
          <w:rFonts w:ascii="Times New Roman" w:hAnsi="Times New Roman" w:cs="Times New Roman"/>
          <w:sz w:val="24"/>
          <w:szCs w:val="24"/>
        </w:rPr>
        <w:t>.</w:t>
      </w:r>
      <w:r w:rsidR="0092706B" w:rsidRPr="008146EF">
        <w:rPr>
          <w:rFonts w:ascii="Times New Roman" w:hAnsi="Times New Roman" w:cs="Times New Roman"/>
          <w:sz w:val="24"/>
          <w:szCs w:val="24"/>
        </w:rPr>
        <w:t xml:space="preserve"> </w:t>
      </w:r>
    </w:p>
    <w:p w14:paraId="4627C022" w14:textId="77777777" w:rsidR="00996EF9" w:rsidRPr="008146EF" w:rsidRDefault="00AD3D78" w:rsidP="00666D96">
      <w:pPr>
        <w:pStyle w:val="ListParagraph"/>
        <w:numPr>
          <w:ilvl w:val="0"/>
          <w:numId w:val="26"/>
        </w:numPr>
        <w:spacing w:line="480" w:lineRule="auto"/>
        <w:ind w:left="1985"/>
        <w:jc w:val="both"/>
        <w:rPr>
          <w:rFonts w:ascii="Times New Roman" w:hAnsi="Times New Roman" w:cs="Times New Roman"/>
          <w:sz w:val="24"/>
          <w:szCs w:val="24"/>
        </w:rPr>
      </w:pPr>
      <w:r w:rsidRPr="008146EF">
        <w:rPr>
          <w:rFonts w:ascii="Times New Roman" w:hAnsi="Times New Roman" w:cs="Times New Roman"/>
          <w:sz w:val="24"/>
          <w:szCs w:val="24"/>
        </w:rPr>
        <w:t>P</w:t>
      </w:r>
      <w:r w:rsidR="0092706B" w:rsidRPr="008146EF">
        <w:rPr>
          <w:rFonts w:ascii="Times New Roman" w:hAnsi="Times New Roman" w:cs="Times New Roman"/>
          <w:sz w:val="24"/>
          <w:szCs w:val="24"/>
        </w:rPr>
        <w:t xml:space="preserve">emegang hak cipta </w:t>
      </w:r>
      <w:r w:rsidR="00996EF9" w:rsidRPr="008146EF">
        <w:rPr>
          <w:rFonts w:ascii="Times New Roman" w:hAnsi="Times New Roman" w:cs="Times New Roman"/>
          <w:sz w:val="24"/>
          <w:szCs w:val="24"/>
        </w:rPr>
        <w:t>adalah subjek yang memegang hak cipta, dimana pemegang hak cipta ini dapat terbagi menjadi beberapa kategori tergantung pada tindakan hukum apa yang telah dilakukan, yaitu</w:t>
      </w:r>
      <w:r w:rsidR="0092706B" w:rsidRPr="008146EF">
        <w:rPr>
          <w:rFonts w:ascii="Times New Roman" w:hAnsi="Times New Roman" w:cs="Times New Roman"/>
          <w:sz w:val="24"/>
          <w:szCs w:val="24"/>
        </w:rPr>
        <w:t xml:space="preserve"> pencipta sebagai pemilik hak cipta, pihak yang menerima hak cipta secara sah dari pencipta atau pihak yang menerima </w:t>
      </w:r>
      <w:r w:rsidR="00996EF9" w:rsidRPr="008146EF">
        <w:rPr>
          <w:rFonts w:ascii="Times New Roman" w:hAnsi="Times New Roman" w:cs="Times New Roman"/>
          <w:sz w:val="24"/>
          <w:szCs w:val="24"/>
        </w:rPr>
        <w:t xml:space="preserve">lebih lanjut hak dari pihak yang menerima hak cipta secara sah (Pasal 1 Angka 4).  </w:t>
      </w:r>
      <w:r w:rsidR="007752A3" w:rsidRPr="008146EF">
        <w:rPr>
          <w:rFonts w:ascii="Times New Roman" w:hAnsi="Times New Roman" w:cs="Times New Roman"/>
          <w:sz w:val="24"/>
          <w:szCs w:val="24"/>
        </w:rPr>
        <w:t xml:space="preserve"> </w:t>
      </w:r>
    </w:p>
    <w:p w14:paraId="7E02AA52" w14:textId="77777777" w:rsidR="00AD3D78" w:rsidRPr="008146EF" w:rsidRDefault="00996EF9" w:rsidP="00AF1629">
      <w:pPr>
        <w:pStyle w:val="ListParagraph"/>
        <w:spacing w:line="480" w:lineRule="auto"/>
        <w:ind w:left="1134" w:firstLine="426"/>
        <w:jc w:val="both"/>
        <w:rPr>
          <w:rFonts w:ascii="Times New Roman" w:hAnsi="Times New Roman" w:cs="Times New Roman"/>
          <w:sz w:val="24"/>
          <w:szCs w:val="24"/>
        </w:rPr>
      </w:pPr>
      <w:r w:rsidRPr="008146EF">
        <w:rPr>
          <w:rFonts w:ascii="Times New Roman" w:hAnsi="Times New Roman" w:cs="Times New Roman"/>
          <w:sz w:val="24"/>
          <w:szCs w:val="24"/>
        </w:rPr>
        <w:t>Selain Hak Cipta, terdapat juga Hak Terkait yang memiliki pengertian sebagai hak eksklusif layaknya hak cipta</w:t>
      </w:r>
      <w:r w:rsidR="003C3C56" w:rsidRPr="008146EF">
        <w:rPr>
          <w:rFonts w:ascii="Times New Roman" w:hAnsi="Times New Roman" w:cs="Times New Roman"/>
          <w:sz w:val="24"/>
          <w:szCs w:val="24"/>
        </w:rPr>
        <w:t xml:space="preserve">, </w:t>
      </w:r>
      <w:r w:rsidRPr="008146EF">
        <w:rPr>
          <w:rFonts w:ascii="Times New Roman" w:hAnsi="Times New Roman" w:cs="Times New Roman"/>
          <w:sz w:val="24"/>
          <w:szCs w:val="24"/>
        </w:rPr>
        <w:t>akan tetapi berlaku bagi pelaku pertunjukan, produser fonogram, atau lembaga penyiaran</w:t>
      </w:r>
      <w:r w:rsidR="003C3C56" w:rsidRPr="008146EF">
        <w:rPr>
          <w:rFonts w:ascii="Times New Roman" w:hAnsi="Times New Roman" w:cs="Times New Roman"/>
          <w:sz w:val="24"/>
          <w:szCs w:val="24"/>
        </w:rPr>
        <w:t xml:space="preserve"> (Pasal 1 Angka 5)</w:t>
      </w:r>
      <w:r w:rsidR="00AD3D78" w:rsidRPr="008146EF">
        <w:rPr>
          <w:rFonts w:ascii="Times New Roman" w:hAnsi="Times New Roman" w:cs="Times New Roman"/>
          <w:sz w:val="24"/>
          <w:szCs w:val="24"/>
        </w:rPr>
        <w:t xml:space="preserve"> yang akan diuraikan sebagai berikut :</w:t>
      </w:r>
    </w:p>
    <w:p w14:paraId="474D010D" w14:textId="77777777" w:rsidR="00563440" w:rsidRPr="008146EF" w:rsidRDefault="00AD3D78" w:rsidP="00666D96">
      <w:pPr>
        <w:pStyle w:val="ListParagraph"/>
        <w:numPr>
          <w:ilvl w:val="0"/>
          <w:numId w:val="27"/>
        </w:numPr>
        <w:spacing w:line="480" w:lineRule="auto"/>
        <w:ind w:left="1985"/>
        <w:jc w:val="both"/>
        <w:rPr>
          <w:rFonts w:ascii="Times New Roman" w:hAnsi="Times New Roman" w:cs="Times New Roman"/>
          <w:sz w:val="24"/>
          <w:szCs w:val="24"/>
        </w:rPr>
      </w:pPr>
      <w:r w:rsidRPr="008146EF">
        <w:rPr>
          <w:rFonts w:ascii="Times New Roman" w:hAnsi="Times New Roman" w:cs="Times New Roman"/>
          <w:sz w:val="24"/>
          <w:szCs w:val="24"/>
        </w:rPr>
        <w:t>P</w:t>
      </w:r>
      <w:r w:rsidR="003C3C56" w:rsidRPr="008146EF">
        <w:rPr>
          <w:rFonts w:ascii="Times New Roman" w:hAnsi="Times New Roman" w:cs="Times New Roman"/>
          <w:sz w:val="24"/>
          <w:szCs w:val="24"/>
        </w:rPr>
        <w:t>elaku pertunjukan ialah seorang atau beberapa orang yang menampilkan dan mempertunjukkan suatu ciptaan</w:t>
      </w:r>
      <w:r w:rsidRPr="008146EF">
        <w:rPr>
          <w:rFonts w:ascii="Times New Roman" w:hAnsi="Times New Roman" w:cs="Times New Roman"/>
          <w:sz w:val="24"/>
          <w:szCs w:val="24"/>
        </w:rPr>
        <w:t xml:space="preserve"> (Pasal 1 Angka 6)</w:t>
      </w:r>
      <w:r w:rsidR="003C3C56" w:rsidRPr="008146EF">
        <w:rPr>
          <w:rFonts w:ascii="Times New Roman" w:hAnsi="Times New Roman" w:cs="Times New Roman"/>
          <w:sz w:val="24"/>
          <w:szCs w:val="24"/>
        </w:rPr>
        <w:t xml:space="preserve">. </w:t>
      </w:r>
      <w:r w:rsidR="0047208D">
        <w:rPr>
          <w:rFonts w:ascii="Times New Roman" w:hAnsi="Times New Roman" w:cs="Times New Roman"/>
          <w:sz w:val="24"/>
          <w:szCs w:val="24"/>
        </w:rPr>
        <w:t xml:space="preserve">Lalu, yang </w:t>
      </w:r>
      <w:r w:rsidR="006E0725" w:rsidRPr="008146EF">
        <w:rPr>
          <w:rFonts w:ascii="Times New Roman" w:hAnsi="Times New Roman" w:cs="Times New Roman"/>
          <w:sz w:val="24"/>
          <w:szCs w:val="24"/>
        </w:rPr>
        <w:t xml:space="preserve">termasuk ke dalam pelaku pertunjukkan antara lain, penyanyi, pemusik, penari atau mereka yang menampilkan, memperagakan, mempertunjukkan, menyanyikan, menyampaikan mendeklamasikan atau memainkan suatu ciptaan musik atau lagu, drama, tari, sastra, </w:t>
      </w:r>
      <w:r w:rsidR="006E0725" w:rsidRPr="008146EF">
        <w:rPr>
          <w:rFonts w:ascii="Times New Roman" w:hAnsi="Times New Roman" w:cs="Times New Roman"/>
          <w:sz w:val="24"/>
          <w:szCs w:val="24"/>
        </w:rPr>
        <w:lastRenderedPageBreak/>
        <w:t>ekspresi budaya tradisional, kekayaan tradisional atau karya snei lain termasuk aktor drama dan film</w:t>
      </w:r>
      <w:r w:rsidR="006E0725" w:rsidRPr="008146EF">
        <w:rPr>
          <w:rStyle w:val="FootnoteReference"/>
          <w:rFonts w:ascii="Times New Roman" w:hAnsi="Times New Roman" w:cs="Times New Roman"/>
          <w:sz w:val="24"/>
          <w:szCs w:val="24"/>
        </w:rPr>
        <w:footnoteReference w:id="55"/>
      </w:r>
      <w:r w:rsidR="006E0725" w:rsidRPr="008146EF">
        <w:rPr>
          <w:rFonts w:ascii="Times New Roman" w:hAnsi="Times New Roman" w:cs="Times New Roman"/>
          <w:sz w:val="24"/>
          <w:szCs w:val="24"/>
        </w:rPr>
        <w:t xml:space="preserve">. </w:t>
      </w:r>
    </w:p>
    <w:p w14:paraId="702E33E6" w14:textId="77777777" w:rsidR="00AD3D78" w:rsidRPr="008146EF" w:rsidRDefault="00AD3D78" w:rsidP="00666D96">
      <w:pPr>
        <w:pStyle w:val="ListParagraph"/>
        <w:numPr>
          <w:ilvl w:val="0"/>
          <w:numId w:val="27"/>
        </w:numPr>
        <w:spacing w:line="480" w:lineRule="auto"/>
        <w:ind w:left="1985" w:hanging="425"/>
        <w:jc w:val="both"/>
        <w:rPr>
          <w:rFonts w:ascii="Times New Roman" w:hAnsi="Times New Roman" w:cs="Times New Roman"/>
          <w:sz w:val="24"/>
          <w:szCs w:val="24"/>
        </w:rPr>
      </w:pPr>
      <w:r w:rsidRPr="008146EF">
        <w:rPr>
          <w:rFonts w:ascii="Times New Roman" w:hAnsi="Times New Roman" w:cs="Times New Roman"/>
          <w:sz w:val="24"/>
          <w:szCs w:val="24"/>
        </w:rPr>
        <w:t>Produser fonogram yaitu orang atau badan hukum yang pertama kali merekam dan memiliki tangg</w:t>
      </w:r>
      <w:r w:rsidR="00492352" w:rsidRPr="008146EF">
        <w:rPr>
          <w:rFonts w:ascii="Times New Roman" w:hAnsi="Times New Roman" w:cs="Times New Roman"/>
          <w:sz w:val="24"/>
          <w:szCs w:val="24"/>
        </w:rPr>
        <w:t xml:space="preserve"> </w:t>
      </w:r>
      <w:r w:rsidRPr="008146EF">
        <w:rPr>
          <w:rFonts w:ascii="Times New Roman" w:hAnsi="Times New Roman" w:cs="Times New Roman"/>
          <w:sz w:val="24"/>
          <w:szCs w:val="24"/>
        </w:rPr>
        <w:t xml:space="preserve">ung jawab untuk melaksanakan perekaman suara atau perekaman bunyi, baik perekaman pertunjukan maupun perekaman suara atau bunyi lain (Pasal 1 Angka 7). </w:t>
      </w:r>
    </w:p>
    <w:p w14:paraId="3789F923" w14:textId="77777777" w:rsidR="00AD3D78" w:rsidRPr="008146EF" w:rsidRDefault="00AD3D78" w:rsidP="00666D96">
      <w:pPr>
        <w:pStyle w:val="ListParagraph"/>
        <w:numPr>
          <w:ilvl w:val="0"/>
          <w:numId w:val="27"/>
        </w:numPr>
        <w:spacing w:line="480" w:lineRule="auto"/>
        <w:ind w:left="1985" w:hanging="425"/>
        <w:jc w:val="both"/>
        <w:rPr>
          <w:rFonts w:ascii="Times New Roman" w:hAnsi="Times New Roman" w:cs="Times New Roman"/>
          <w:sz w:val="24"/>
          <w:szCs w:val="24"/>
        </w:rPr>
      </w:pPr>
      <w:r w:rsidRPr="008146EF">
        <w:rPr>
          <w:rFonts w:ascii="Times New Roman" w:hAnsi="Times New Roman" w:cs="Times New Roman"/>
          <w:sz w:val="24"/>
          <w:szCs w:val="24"/>
        </w:rPr>
        <w:t>Lembaga penyiaran merupakan penyelenggara penyiaran, baik lembaga penyiaran publik, swasta, komunitas maupun lembaga penyiaran berlangganan yang dalam melaksanakan tugas, fungsi, dan tanggung jawabnya sesuai dengan ketentuan peraturan perundang-undangan (Pasal 1 Angka 8).</w:t>
      </w:r>
    </w:p>
    <w:p w14:paraId="432793D9" w14:textId="77777777" w:rsidR="00743109" w:rsidRPr="008146EF" w:rsidRDefault="00ED0E8E" w:rsidP="00AF1629">
      <w:pPr>
        <w:pStyle w:val="ListParagraph"/>
        <w:spacing w:line="480" w:lineRule="auto"/>
        <w:ind w:left="1134" w:firstLine="426"/>
        <w:jc w:val="both"/>
        <w:rPr>
          <w:rFonts w:ascii="Times New Roman" w:hAnsi="Times New Roman" w:cs="Times New Roman"/>
          <w:sz w:val="24"/>
          <w:szCs w:val="24"/>
        </w:rPr>
      </w:pPr>
      <w:r w:rsidRPr="008146EF">
        <w:rPr>
          <w:rFonts w:ascii="Times New Roman" w:hAnsi="Times New Roman" w:cs="Times New Roman"/>
          <w:sz w:val="24"/>
          <w:szCs w:val="24"/>
        </w:rPr>
        <w:t xml:space="preserve">Hak cipta sebagaimana disebutkan di dalam Pasal 4 UUHC terdiri atas hak moral dan hak ekonomi. Hak moral </w:t>
      </w:r>
      <w:r w:rsidR="00D436A0" w:rsidRPr="008146EF">
        <w:rPr>
          <w:rFonts w:ascii="Times New Roman" w:hAnsi="Times New Roman" w:cs="Times New Roman"/>
          <w:sz w:val="24"/>
          <w:szCs w:val="24"/>
        </w:rPr>
        <w:t>merupakan hak yang sifatnya melekat secara abadi pada diri pencipta. Hak moral tersebut meliputi</w:t>
      </w:r>
      <w:r w:rsidR="00363F0D" w:rsidRPr="008146EF">
        <w:rPr>
          <w:rStyle w:val="FootnoteReference"/>
          <w:rFonts w:ascii="Times New Roman" w:hAnsi="Times New Roman" w:cs="Times New Roman"/>
          <w:sz w:val="24"/>
          <w:szCs w:val="24"/>
        </w:rPr>
        <w:footnoteReference w:id="56"/>
      </w:r>
      <w:r w:rsidR="00D436A0" w:rsidRPr="008146EF">
        <w:rPr>
          <w:rFonts w:ascii="Times New Roman" w:hAnsi="Times New Roman" w:cs="Times New Roman"/>
          <w:sz w:val="24"/>
          <w:szCs w:val="24"/>
        </w:rPr>
        <w:t xml:space="preserve"> :</w:t>
      </w:r>
    </w:p>
    <w:p w14:paraId="605FC765" w14:textId="77777777" w:rsidR="00D436A0" w:rsidRPr="008146EF" w:rsidRDefault="00D436A0" w:rsidP="00666D96">
      <w:pPr>
        <w:pStyle w:val="ListParagraph"/>
        <w:numPr>
          <w:ilvl w:val="0"/>
          <w:numId w:val="28"/>
        </w:numPr>
        <w:spacing w:line="240" w:lineRule="auto"/>
        <w:ind w:left="1985" w:hanging="425"/>
        <w:jc w:val="both"/>
        <w:rPr>
          <w:rFonts w:ascii="Times New Roman" w:hAnsi="Times New Roman" w:cs="Times New Roman"/>
          <w:sz w:val="24"/>
          <w:szCs w:val="24"/>
        </w:rPr>
      </w:pPr>
      <w:r w:rsidRPr="008146EF">
        <w:rPr>
          <w:rFonts w:ascii="Times New Roman" w:hAnsi="Times New Roman" w:cs="Times New Roman"/>
          <w:sz w:val="24"/>
          <w:szCs w:val="24"/>
        </w:rPr>
        <w:t xml:space="preserve">Hak seorang pencipta untuk tetap dicantumkan ataupun tidak </w:t>
      </w:r>
      <w:r w:rsidR="00363F0D" w:rsidRPr="008146EF">
        <w:rPr>
          <w:rFonts w:ascii="Times New Roman" w:hAnsi="Times New Roman" w:cs="Times New Roman"/>
          <w:sz w:val="24"/>
          <w:szCs w:val="24"/>
        </w:rPr>
        <w:t xml:space="preserve">dicantumkan </w:t>
      </w:r>
      <w:r w:rsidRPr="008146EF">
        <w:rPr>
          <w:rFonts w:ascii="Times New Roman" w:hAnsi="Times New Roman" w:cs="Times New Roman"/>
          <w:sz w:val="24"/>
          <w:szCs w:val="24"/>
        </w:rPr>
        <w:t>namanya pada</w:t>
      </w:r>
      <w:r w:rsidR="00363F0D" w:rsidRPr="008146EF">
        <w:rPr>
          <w:rFonts w:ascii="Times New Roman" w:hAnsi="Times New Roman" w:cs="Times New Roman"/>
          <w:sz w:val="24"/>
          <w:szCs w:val="24"/>
        </w:rPr>
        <w:t xml:space="preserve"> ciptaan;</w:t>
      </w:r>
    </w:p>
    <w:p w14:paraId="5571462E" w14:textId="77777777" w:rsidR="00363F0D" w:rsidRPr="008146EF" w:rsidRDefault="00363F0D" w:rsidP="00666D96">
      <w:pPr>
        <w:pStyle w:val="ListParagraph"/>
        <w:numPr>
          <w:ilvl w:val="0"/>
          <w:numId w:val="28"/>
        </w:numPr>
        <w:spacing w:line="240" w:lineRule="auto"/>
        <w:ind w:left="1985" w:hanging="425"/>
        <w:jc w:val="both"/>
        <w:rPr>
          <w:rFonts w:ascii="Times New Roman" w:hAnsi="Times New Roman" w:cs="Times New Roman"/>
          <w:sz w:val="24"/>
          <w:szCs w:val="24"/>
        </w:rPr>
      </w:pPr>
      <w:r w:rsidRPr="008146EF">
        <w:rPr>
          <w:rFonts w:ascii="Times New Roman" w:hAnsi="Times New Roman" w:cs="Times New Roman"/>
          <w:sz w:val="24"/>
          <w:szCs w:val="24"/>
        </w:rPr>
        <w:t>Hak pencipta untuk menggunakan nama aslinya ataupun samarannya;</w:t>
      </w:r>
    </w:p>
    <w:p w14:paraId="759E4067" w14:textId="77777777" w:rsidR="00363F0D" w:rsidRPr="008146EF" w:rsidRDefault="00363F0D" w:rsidP="00666D96">
      <w:pPr>
        <w:pStyle w:val="ListParagraph"/>
        <w:numPr>
          <w:ilvl w:val="0"/>
          <w:numId w:val="28"/>
        </w:numPr>
        <w:spacing w:line="240" w:lineRule="auto"/>
        <w:ind w:left="1985" w:hanging="425"/>
        <w:jc w:val="both"/>
        <w:rPr>
          <w:rFonts w:ascii="Times New Roman" w:hAnsi="Times New Roman" w:cs="Times New Roman"/>
          <w:sz w:val="24"/>
          <w:szCs w:val="24"/>
        </w:rPr>
      </w:pPr>
      <w:r w:rsidRPr="008146EF">
        <w:rPr>
          <w:rFonts w:ascii="Times New Roman" w:hAnsi="Times New Roman" w:cs="Times New Roman"/>
          <w:sz w:val="24"/>
          <w:szCs w:val="24"/>
        </w:rPr>
        <w:t>Mengubah ciptaannya sesuai dengan kepatutan dalam masyarakat;</w:t>
      </w:r>
    </w:p>
    <w:p w14:paraId="5319AC9F" w14:textId="77777777" w:rsidR="00363F0D" w:rsidRPr="008146EF" w:rsidRDefault="00363F0D" w:rsidP="00666D96">
      <w:pPr>
        <w:pStyle w:val="ListParagraph"/>
        <w:numPr>
          <w:ilvl w:val="0"/>
          <w:numId w:val="28"/>
        </w:numPr>
        <w:spacing w:line="240" w:lineRule="auto"/>
        <w:ind w:left="1985" w:hanging="425"/>
        <w:jc w:val="both"/>
        <w:rPr>
          <w:rFonts w:ascii="Times New Roman" w:hAnsi="Times New Roman" w:cs="Times New Roman"/>
          <w:sz w:val="24"/>
          <w:szCs w:val="24"/>
        </w:rPr>
      </w:pPr>
      <w:r w:rsidRPr="008146EF">
        <w:rPr>
          <w:rFonts w:ascii="Times New Roman" w:hAnsi="Times New Roman" w:cs="Times New Roman"/>
          <w:sz w:val="24"/>
          <w:szCs w:val="24"/>
        </w:rPr>
        <w:t>Mengubah judul dan anak judul ciptaan;</w:t>
      </w:r>
    </w:p>
    <w:p w14:paraId="1B003DAF" w14:textId="77777777" w:rsidR="00363F0D" w:rsidRPr="008146EF" w:rsidRDefault="00363F0D" w:rsidP="00666D96">
      <w:pPr>
        <w:pStyle w:val="ListParagraph"/>
        <w:numPr>
          <w:ilvl w:val="0"/>
          <w:numId w:val="28"/>
        </w:numPr>
        <w:spacing w:line="240" w:lineRule="auto"/>
        <w:ind w:left="1985" w:hanging="425"/>
        <w:jc w:val="both"/>
        <w:rPr>
          <w:rFonts w:ascii="Times New Roman" w:hAnsi="Times New Roman" w:cs="Times New Roman"/>
          <w:sz w:val="24"/>
          <w:szCs w:val="24"/>
        </w:rPr>
      </w:pPr>
      <w:r w:rsidRPr="008146EF">
        <w:rPr>
          <w:rFonts w:ascii="Times New Roman" w:hAnsi="Times New Roman" w:cs="Times New Roman"/>
          <w:sz w:val="24"/>
          <w:szCs w:val="24"/>
        </w:rPr>
        <w:t>Mempe</w:t>
      </w:r>
      <w:r w:rsidR="00716D58" w:rsidRPr="008146EF">
        <w:rPr>
          <w:rFonts w:ascii="Times New Roman" w:hAnsi="Times New Roman" w:cs="Times New Roman"/>
          <w:sz w:val="24"/>
          <w:szCs w:val="24"/>
        </w:rPr>
        <w:t>r</w:t>
      </w:r>
      <w:r w:rsidRPr="008146EF">
        <w:rPr>
          <w:rFonts w:ascii="Times New Roman" w:hAnsi="Times New Roman" w:cs="Times New Roman"/>
          <w:sz w:val="24"/>
          <w:szCs w:val="24"/>
        </w:rPr>
        <w:t>ta</w:t>
      </w:r>
      <w:r w:rsidR="00716D58" w:rsidRPr="008146EF">
        <w:rPr>
          <w:rFonts w:ascii="Times New Roman" w:hAnsi="Times New Roman" w:cs="Times New Roman"/>
          <w:sz w:val="24"/>
          <w:szCs w:val="24"/>
        </w:rPr>
        <w:t>h</w:t>
      </w:r>
      <w:r w:rsidRPr="008146EF">
        <w:rPr>
          <w:rFonts w:ascii="Times New Roman" w:hAnsi="Times New Roman" w:cs="Times New Roman"/>
          <w:sz w:val="24"/>
          <w:szCs w:val="24"/>
        </w:rPr>
        <w:t xml:space="preserve">ankan haknya dalam hal terjadi distorsi ciptaan, mutilasi ciptaan, modifikasi ciptaan, atau hal yang bersifat merugikan kehormatan diri atau reputasinya. </w:t>
      </w:r>
    </w:p>
    <w:p w14:paraId="734B27F4" w14:textId="77777777" w:rsidR="00F82567" w:rsidRPr="008146EF" w:rsidRDefault="00363F0D" w:rsidP="00471E59">
      <w:pPr>
        <w:spacing w:line="480" w:lineRule="auto"/>
        <w:ind w:left="1134" w:firstLine="426"/>
        <w:jc w:val="both"/>
        <w:rPr>
          <w:rFonts w:ascii="Times New Roman" w:hAnsi="Times New Roman" w:cs="Times New Roman"/>
          <w:sz w:val="24"/>
          <w:szCs w:val="24"/>
        </w:rPr>
      </w:pPr>
      <w:r w:rsidRPr="008146EF">
        <w:rPr>
          <w:rFonts w:ascii="Times New Roman" w:hAnsi="Times New Roman" w:cs="Times New Roman"/>
          <w:sz w:val="24"/>
          <w:szCs w:val="24"/>
        </w:rPr>
        <w:lastRenderedPageBreak/>
        <w:t>Kovensi Bern mengartikan hak moral (</w:t>
      </w:r>
      <w:r w:rsidRPr="008146EF">
        <w:rPr>
          <w:rFonts w:ascii="Times New Roman" w:hAnsi="Times New Roman" w:cs="Times New Roman"/>
          <w:i/>
          <w:sz w:val="24"/>
          <w:szCs w:val="24"/>
        </w:rPr>
        <w:t>Droit Moral</w:t>
      </w:r>
      <w:r w:rsidRPr="008146EF">
        <w:rPr>
          <w:rFonts w:ascii="Times New Roman" w:hAnsi="Times New Roman" w:cs="Times New Roman"/>
          <w:sz w:val="24"/>
          <w:szCs w:val="24"/>
        </w:rPr>
        <w:t>) sebagai hak pencipta untuk melarang setiap aktivitas yang berkenaan dengan ciptaannya berupa mutilasi, mengubah, mengurangi, atau menambah keaslian suatu ciptaan</w:t>
      </w:r>
      <w:r w:rsidRPr="008146EF">
        <w:rPr>
          <w:rStyle w:val="FootnoteReference"/>
          <w:rFonts w:ascii="Times New Roman" w:hAnsi="Times New Roman" w:cs="Times New Roman"/>
          <w:sz w:val="24"/>
          <w:szCs w:val="24"/>
        </w:rPr>
        <w:footnoteReference w:id="57"/>
      </w:r>
      <w:r w:rsidRPr="008146EF">
        <w:rPr>
          <w:rFonts w:ascii="Times New Roman" w:hAnsi="Times New Roman" w:cs="Times New Roman"/>
          <w:sz w:val="24"/>
          <w:szCs w:val="24"/>
        </w:rPr>
        <w:t>.</w:t>
      </w:r>
      <w:r w:rsidR="00F82567" w:rsidRPr="008146EF">
        <w:rPr>
          <w:rFonts w:ascii="Times New Roman" w:hAnsi="Times New Roman" w:cs="Times New Roman"/>
          <w:sz w:val="24"/>
          <w:szCs w:val="24"/>
        </w:rPr>
        <w:t xml:space="preserve"> Menurut </w:t>
      </w:r>
      <w:r w:rsidR="00F82567" w:rsidRPr="008146EF">
        <w:rPr>
          <w:rFonts w:ascii="Times New Roman" w:hAnsi="Times New Roman" w:cs="Times New Roman"/>
          <w:i/>
          <w:sz w:val="24"/>
          <w:szCs w:val="24"/>
        </w:rPr>
        <w:t>Australian Copyright Council</w:t>
      </w:r>
      <w:r w:rsidR="00F82567" w:rsidRPr="008146EF">
        <w:rPr>
          <w:rFonts w:ascii="Times New Roman" w:hAnsi="Times New Roman" w:cs="Times New Roman"/>
          <w:sz w:val="24"/>
          <w:szCs w:val="24"/>
        </w:rPr>
        <w:t>, hak moral ialah hak personal yang ditujukan untuk pencipta dan tidak dapat dipindahkan, dialihkan ataupun dijual.</w:t>
      </w:r>
    </w:p>
    <w:p w14:paraId="2548C37D" w14:textId="77777777" w:rsidR="00F82567" w:rsidRPr="008146EF" w:rsidRDefault="00F82567" w:rsidP="00F82567">
      <w:pPr>
        <w:spacing w:line="240" w:lineRule="auto"/>
        <w:ind w:left="1134" w:firstLine="284"/>
        <w:jc w:val="both"/>
        <w:rPr>
          <w:rFonts w:ascii="Times New Roman" w:hAnsi="Times New Roman" w:cs="Times New Roman"/>
          <w:sz w:val="24"/>
          <w:szCs w:val="24"/>
        </w:rPr>
      </w:pPr>
      <w:r w:rsidRPr="008146EF">
        <w:rPr>
          <w:rFonts w:ascii="Times New Roman" w:hAnsi="Times New Roman" w:cs="Times New Roman"/>
          <w:sz w:val="24"/>
          <w:szCs w:val="24"/>
        </w:rPr>
        <w:t>“</w:t>
      </w:r>
      <w:r w:rsidRPr="008146EF">
        <w:rPr>
          <w:rFonts w:ascii="Times New Roman" w:hAnsi="Times New Roman" w:cs="Times New Roman"/>
          <w:i/>
          <w:sz w:val="24"/>
          <w:szCs w:val="24"/>
        </w:rPr>
        <w:t>Moral right are personal legal right belonging to the creators of copyright works and cannot be transferred, assigned or sold. only individual creators have moral right. moral right are the rights individual creators have in relations to copyright works or films they have created. there are a number of defences and exceptions to infringement of moral right</w:t>
      </w:r>
      <w:r w:rsidRPr="008146EF">
        <w:rPr>
          <w:rFonts w:ascii="Times New Roman" w:hAnsi="Times New Roman" w:cs="Times New Roman"/>
          <w:sz w:val="24"/>
          <w:szCs w:val="24"/>
        </w:rPr>
        <w:t>.”</w:t>
      </w:r>
      <w:r w:rsidRPr="008146EF">
        <w:rPr>
          <w:rStyle w:val="FootnoteReference"/>
          <w:rFonts w:ascii="Times New Roman" w:hAnsi="Times New Roman" w:cs="Times New Roman"/>
          <w:sz w:val="24"/>
          <w:szCs w:val="24"/>
        </w:rPr>
        <w:footnoteReference w:id="58"/>
      </w:r>
    </w:p>
    <w:p w14:paraId="73805205" w14:textId="77777777" w:rsidR="00716D58" w:rsidRPr="008146EF" w:rsidRDefault="00716D58" w:rsidP="00471E59">
      <w:pPr>
        <w:spacing w:line="480" w:lineRule="auto"/>
        <w:ind w:left="1134" w:firstLine="426"/>
        <w:jc w:val="both"/>
        <w:rPr>
          <w:rFonts w:ascii="Times New Roman" w:hAnsi="Times New Roman" w:cs="Times New Roman"/>
          <w:sz w:val="24"/>
          <w:szCs w:val="24"/>
        </w:rPr>
      </w:pPr>
      <w:r w:rsidRPr="008146EF">
        <w:rPr>
          <w:rFonts w:ascii="Times New Roman" w:hAnsi="Times New Roman" w:cs="Times New Roman"/>
          <w:sz w:val="24"/>
          <w:szCs w:val="24"/>
        </w:rPr>
        <w:t xml:space="preserve">Seorang penulis dari Perancis mengemukakan pengertian hak moral sedikit berbeda dari pengertian diatas. Dalam bukunya yang berjudul </w:t>
      </w:r>
      <w:r w:rsidRPr="008146EF">
        <w:rPr>
          <w:rFonts w:ascii="Times New Roman" w:hAnsi="Times New Roman" w:cs="Times New Roman"/>
          <w:i/>
          <w:sz w:val="24"/>
          <w:szCs w:val="24"/>
        </w:rPr>
        <w:t xml:space="preserve">Le Droit d’auteur </w:t>
      </w:r>
      <w:r w:rsidRPr="008146EF">
        <w:rPr>
          <w:rFonts w:ascii="Times New Roman" w:hAnsi="Times New Roman" w:cs="Times New Roman"/>
          <w:sz w:val="24"/>
          <w:szCs w:val="24"/>
        </w:rPr>
        <w:t>(1994) hak moral memiliki empat makna sebagai berikut</w:t>
      </w:r>
      <w:r w:rsidR="00723E7A" w:rsidRPr="008146EF">
        <w:rPr>
          <w:rStyle w:val="FootnoteReference"/>
          <w:rFonts w:ascii="Times New Roman" w:hAnsi="Times New Roman" w:cs="Times New Roman"/>
          <w:sz w:val="24"/>
          <w:szCs w:val="24"/>
        </w:rPr>
        <w:footnoteReference w:id="59"/>
      </w:r>
      <w:r w:rsidRPr="008146EF">
        <w:rPr>
          <w:rFonts w:ascii="Times New Roman" w:hAnsi="Times New Roman" w:cs="Times New Roman"/>
          <w:sz w:val="24"/>
          <w:szCs w:val="24"/>
        </w:rPr>
        <w:t xml:space="preserve"> :</w:t>
      </w:r>
    </w:p>
    <w:p w14:paraId="1CD79230" w14:textId="77777777" w:rsidR="00716D58" w:rsidRPr="008146EF" w:rsidRDefault="00AB1172" w:rsidP="00666D96">
      <w:pPr>
        <w:pStyle w:val="ListParagraph"/>
        <w:numPr>
          <w:ilvl w:val="0"/>
          <w:numId w:val="31"/>
        </w:numPr>
        <w:spacing w:line="240" w:lineRule="auto"/>
        <w:jc w:val="both"/>
        <w:rPr>
          <w:rFonts w:ascii="Times New Roman" w:hAnsi="Times New Roman" w:cs="Times New Roman"/>
          <w:sz w:val="24"/>
          <w:szCs w:val="24"/>
        </w:rPr>
      </w:pPr>
      <w:r w:rsidRPr="008146EF">
        <w:rPr>
          <w:rFonts w:ascii="Times New Roman" w:hAnsi="Times New Roman" w:cs="Times New Roman"/>
          <w:i/>
          <w:sz w:val="24"/>
          <w:szCs w:val="24"/>
        </w:rPr>
        <w:t>Droit de publication</w:t>
      </w:r>
      <w:r w:rsidRPr="008146EF">
        <w:rPr>
          <w:rFonts w:ascii="Times New Roman" w:hAnsi="Times New Roman" w:cs="Times New Roman"/>
          <w:sz w:val="24"/>
          <w:szCs w:val="24"/>
        </w:rPr>
        <w:t xml:space="preserve">, yaitu hak untuk </w:t>
      </w:r>
      <w:r w:rsidR="00723E7A" w:rsidRPr="008146EF">
        <w:rPr>
          <w:rFonts w:ascii="Times New Roman" w:hAnsi="Times New Roman" w:cs="Times New Roman"/>
          <w:sz w:val="24"/>
          <w:szCs w:val="24"/>
        </w:rPr>
        <w:t>mempublikasikan atau tidak mempublikasikan ciptaannya.</w:t>
      </w:r>
    </w:p>
    <w:p w14:paraId="15100565" w14:textId="77777777" w:rsidR="00723E7A" w:rsidRPr="008146EF" w:rsidRDefault="00723E7A" w:rsidP="00666D96">
      <w:pPr>
        <w:pStyle w:val="ListParagraph"/>
        <w:numPr>
          <w:ilvl w:val="0"/>
          <w:numId w:val="31"/>
        </w:numPr>
        <w:spacing w:line="240" w:lineRule="auto"/>
        <w:jc w:val="both"/>
        <w:rPr>
          <w:rFonts w:ascii="Times New Roman" w:hAnsi="Times New Roman" w:cs="Times New Roman"/>
          <w:sz w:val="24"/>
          <w:szCs w:val="24"/>
        </w:rPr>
      </w:pPr>
      <w:r w:rsidRPr="008146EF">
        <w:rPr>
          <w:rFonts w:ascii="Times New Roman" w:hAnsi="Times New Roman" w:cs="Times New Roman"/>
          <w:i/>
          <w:sz w:val="24"/>
          <w:szCs w:val="24"/>
        </w:rPr>
        <w:t xml:space="preserve">Droit de repentier, </w:t>
      </w:r>
      <w:r w:rsidRPr="008146EF">
        <w:rPr>
          <w:rFonts w:ascii="Times New Roman" w:hAnsi="Times New Roman" w:cs="Times New Roman"/>
          <w:sz w:val="24"/>
          <w:szCs w:val="24"/>
        </w:rPr>
        <w:t xml:space="preserve">hak untuk melakukan perubahan apabila perlu terhadap ciptaannya dan juga berhak untuk menarik ciptaannya dari peredaran. </w:t>
      </w:r>
    </w:p>
    <w:p w14:paraId="22ABB1E2" w14:textId="77777777" w:rsidR="00723E7A" w:rsidRPr="008146EF" w:rsidRDefault="00723E7A" w:rsidP="00666D96">
      <w:pPr>
        <w:pStyle w:val="ListParagraph"/>
        <w:numPr>
          <w:ilvl w:val="0"/>
          <w:numId w:val="31"/>
        </w:numPr>
        <w:spacing w:line="240" w:lineRule="auto"/>
        <w:jc w:val="both"/>
        <w:rPr>
          <w:rFonts w:ascii="Times New Roman" w:hAnsi="Times New Roman" w:cs="Times New Roman"/>
          <w:sz w:val="24"/>
          <w:szCs w:val="24"/>
        </w:rPr>
      </w:pPr>
      <w:r w:rsidRPr="008146EF">
        <w:rPr>
          <w:rFonts w:ascii="Times New Roman" w:hAnsi="Times New Roman" w:cs="Times New Roman"/>
          <w:i/>
          <w:sz w:val="24"/>
          <w:szCs w:val="24"/>
        </w:rPr>
        <w:t xml:space="preserve">Droit au respect, </w:t>
      </w:r>
      <w:r w:rsidRPr="008146EF">
        <w:rPr>
          <w:rFonts w:ascii="Times New Roman" w:hAnsi="Times New Roman" w:cs="Times New Roman"/>
          <w:sz w:val="24"/>
          <w:szCs w:val="24"/>
        </w:rPr>
        <w:t>yaitu hak yang dimiliki pencipta untuk melarang atau tidak menyetujui perubahan yang dilakukan oleh pihak lain.</w:t>
      </w:r>
    </w:p>
    <w:p w14:paraId="2FD3FBCD" w14:textId="77777777" w:rsidR="00723E7A" w:rsidRPr="008146EF" w:rsidRDefault="00723E7A" w:rsidP="00666D96">
      <w:pPr>
        <w:pStyle w:val="ListParagraph"/>
        <w:numPr>
          <w:ilvl w:val="0"/>
          <w:numId w:val="31"/>
        </w:numPr>
        <w:spacing w:line="240" w:lineRule="auto"/>
        <w:jc w:val="both"/>
        <w:rPr>
          <w:rFonts w:ascii="Times New Roman" w:hAnsi="Times New Roman" w:cs="Times New Roman"/>
          <w:sz w:val="24"/>
          <w:szCs w:val="24"/>
        </w:rPr>
      </w:pPr>
      <w:r w:rsidRPr="008146EF">
        <w:rPr>
          <w:rFonts w:ascii="Times New Roman" w:hAnsi="Times New Roman" w:cs="Times New Roman"/>
          <w:i/>
          <w:sz w:val="24"/>
          <w:szCs w:val="24"/>
        </w:rPr>
        <w:t>Droit a la paternite</w:t>
      </w:r>
      <w:r w:rsidRPr="008146EF">
        <w:rPr>
          <w:rFonts w:ascii="Times New Roman" w:hAnsi="Times New Roman" w:cs="Times New Roman"/>
          <w:sz w:val="24"/>
          <w:szCs w:val="24"/>
        </w:rPr>
        <w:t xml:space="preserve">, hak untuk menuliskan nama pencipta, hak untuk tidak menyetujui  perubahan nama pencipta yang dicantumkan, dan hak untuk mengumumkan ciptaannya setiap waktu. </w:t>
      </w:r>
    </w:p>
    <w:p w14:paraId="726FB2FF" w14:textId="77777777" w:rsidR="00EB0889" w:rsidRPr="008146EF" w:rsidRDefault="00363F0D" w:rsidP="00471E59">
      <w:pPr>
        <w:spacing w:line="480" w:lineRule="auto"/>
        <w:ind w:left="1134" w:firstLine="426"/>
        <w:jc w:val="both"/>
        <w:rPr>
          <w:rFonts w:ascii="Times New Roman" w:hAnsi="Times New Roman" w:cs="Times New Roman"/>
          <w:sz w:val="24"/>
          <w:szCs w:val="24"/>
        </w:rPr>
      </w:pPr>
      <w:r w:rsidRPr="008146EF">
        <w:rPr>
          <w:rFonts w:ascii="Times New Roman" w:hAnsi="Times New Roman" w:cs="Times New Roman"/>
          <w:sz w:val="24"/>
          <w:szCs w:val="24"/>
        </w:rPr>
        <w:lastRenderedPageBreak/>
        <w:t xml:space="preserve">Karena sifat dari hak moral ini abadi, menyebabkan hak moral tidak dapat dialihkan kepada siapapun selama penciptanya masih hidup. Kecuali ada wasiat </w:t>
      </w:r>
      <w:r w:rsidR="00F82567" w:rsidRPr="008146EF">
        <w:rPr>
          <w:rFonts w:ascii="Times New Roman" w:hAnsi="Times New Roman" w:cs="Times New Roman"/>
          <w:sz w:val="24"/>
          <w:szCs w:val="24"/>
        </w:rPr>
        <w:t>dari pencipta</w:t>
      </w:r>
      <w:r w:rsidR="00734506" w:rsidRPr="008146EF">
        <w:rPr>
          <w:rFonts w:ascii="Times New Roman" w:hAnsi="Times New Roman" w:cs="Times New Roman"/>
          <w:sz w:val="24"/>
          <w:szCs w:val="24"/>
        </w:rPr>
        <w:t xml:space="preserve"> atau disebabkan karena hal lain sesuai dengan peraturan perundang-undangan</w:t>
      </w:r>
      <w:r w:rsidR="00F82567" w:rsidRPr="008146EF">
        <w:rPr>
          <w:rFonts w:ascii="Times New Roman" w:hAnsi="Times New Roman" w:cs="Times New Roman"/>
          <w:sz w:val="24"/>
          <w:szCs w:val="24"/>
        </w:rPr>
        <w:t xml:space="preserve">. Hak moral pada dasarnya timbul untuk melindungi martabat pencipta dan ciptaannya. </w:t>
      </w:r>
      <w:r w:rsidR="0047208D">
        <w:rPr>
          <w:rFonts w:ascii="Times New Roman" w:hAnsi="Times New Roman" w:cs="Times New Roman"/>
          <w:sz w:val="24"/>
          <w:szCs w:val="24"/>
        </w:rPr>
        <w:t>F</w:t>
      </w:r>
      <w:r w:rsidR="00F82567" w:rsidRPr="008146EF">
        <w:rPr>
          <w:rFonts w:ascii="Times New Roman" w:hAnsi="Times New Roman" w:cs="Times New Roman"/>
          <w:sz w:val="24"/>
          <w:szCs w:val="24"/>
        </w:rPr>
        <w:t>ungsi dari hak moral ialah untuk mencegah adanya pelecehan, degradasi, perusakan dan pemotongan hak-hak pencipta dan ciptaannya</w:t>
      </w:r>
      <w:r w:rsidR="00F82567" w:rsidRPr="008146EF">
        <w:rPr>
          <w:rStyle w:val="FootnoteReference"/>
          <w:rFonts w:ascii="Times New Roman" w:hAnsi="Times New Roman" w:cs="Times New Roman"/>
          <w:sz w:val="24"/>
          <w:szCs w:val="24"/>
        </w:rPr>
        <w:footnoteReference w:id="60"/>
      </w:r>
      <w:r w:rsidR="00F82567" w:rsidRPr="008146EF">
        <w:rPr>
          <w:rFonts w:ascii="Times New Roman" w:hAnsi="Times New Roman" w:cs="Times New Roman"/>
          <w:sz w:val="24"/>
          <w:szCs w:val="24"/>
        </w:rPr>
        <w:t>.</w:t>
      </w:r>
      <w:r w:rsidR="00EB0889" w:rsidRPr="008146EF">
        <w:rPr>
          <w:rFonts w:ascii="Times New Roman" w:hAnsi="Times New Roman" w:cs="Times New Roman"/>
          <w:sz w:val="24"/>
          <w:szCs w:val="24"/>
        </w:rPr>
        <w:t xml:space="preserve"> </w:t>
      </w:r>
    </w:p>
    <w:p w14:paraId="4232E470" w14:textId="77777777" w:rsidR="00EB0889" w:rsidRPr="008146EF" w:rsidRDefault="00EB0889" w:rsidP="00471E59">
      <w:pPr>
        <w:spacing w:line="480" w:lineRule="auto"/>
        <w:ind w:left="1134" w:firstLine="426"/>
        <w:jc w:val="both"/>
        <w:rPr>
          <w:rFonts w:ascii="Times New Roman" w:hAnsi="Times New Roman" w:cs="Times New Roman"/>
          <w:sz w:val="24"/>
          <w:szCs w:val="24"/>
        </w:rPr>
      </w:pPr>
      <w:r w:rsidRPr="008146EF">
        <w:rPr>
          <w:rFonts w:ascii="Times New Roman" w:hAnsi="Times New Roman" w:cs="Times New Roman"/>
          <w:sz w:val="24"/>
          <w:szCs w:val="24"/>
        </w:rPr>
        <w:t xml:space="preserve">Selain hak moral, terdapat pula hak ekonomi yang diatur pada Bagian Ketiga dari UUHC. Pasal 8 </w:t>
      </w:r>
      <w:r w:rsidR="005D4473" w:rsidRPr="008146EF">
        <w:rPr>
          <w:rFonts w:ascii="Times New Roman" w:hAnsi="Times New Roman" w:cs="Times New Roman"/>
          <w:sz w:val="24"/>
          <w:szCs w:val="24"/>
        </w:rPr>
        <w:t>UUHC menyatakan bahwa hak ekonomi merupakan hak eksklusif Pencipta atau Pemegang Hak Cipta untuk mendapatkan manfaat ekonomi atas ciptaannya tersebut. Contoh dari memanfaatkan hak cipta secara ekonomi yaitu dengan mempublikasikan ciptaannya untuk publik dalam jumlah tertentu, memperbanyak ciptaan, menyiarkan melalui lembaga penyiaran baik negeri maupun swasta</w:t>
      </w:r>
      <w:r w:rsidR="005D4473" w:rsidRPr="008146EF">
        <w:rPr>
          <w:rStyle w:val="FootnoteReference"/>
          <w:rFonts w:ascii="Times New Roman" w:hAnsi="Times New Roman" w:cs="Times New Roman"/>
          <w:sz w:val="24"/>
          <w:szCs w:val="24"/>
        </w:rPr>
        <w:footnoteReference w:id="61"/>
      </w:r>
      <w:r w:rsidR="005D4473" w:rsidRPr="008146EF">
        <w:rPr>
          <w:rFonts w:ascii="Times New Roman" w:hAnsi="Times New Roman" w:cs="Times New Roman"/>
          <w:sz w:val="24"/>
          <w:szCs w:val="24"/>
        </w:rPr>
        <w:t>. Pada pasal 9 ayat (1) UUHC disebutkan hak-hak ekonomi apa saja yang dimiliki oleh Pencipta atau Pemegang Hak Cipta, antara lain</w:t>
      </w:r>
      <w:r w:rsidR="005D4473" w:rsidRPr="008146EF">
        <w:rPr>
          <w:rStyle w:val="FootnoteReference"/>
          <w:rFonts w:ascii="Times New Roman" w:hAnsi="Times New Roman" w:cs="Times New Roman"/>
          <w:sz w:val="24"/>
          <w:szCs w:val="24"/>
        </w:rPr>
        <w:footnoteReference w:id="62"/>
      </w:r>
      <w:r w:rsidR="005D4473" w:rsidRPr="008146EF">
        <w:rPr>
          <w:rFonts w:ascii="Times New Roman" w:hAnsi="Times New Roman" w:cs="Times New Roman"/>
          <w:sz w:val="24"/>
          <w:szCs w:val="24"/>
        </w:rPr>
        <w:t xml:space="preserve"> :</w:t>
      </w:r>
    </w:p>
    <w:p w14:paraId="357263A5" w14:textId="77777777" w:rsidR="005D4473" w:rsidRPr="008146EF" w:rsidRDefault="005D4473" w:rsidP="00666D96">
      <w:pPr>
        <w:pStyle w:val="ListParagraph"/>
        <w:numPr>
          <w:ilvl w:val="0"/>
          <w:numId w:val="29"/>
        </w:numPr>
        <w:spacing w:line="240" w:lineRule="auto"/>
        <w:ind w:left="2127"/>
        <w:jc w:val="both"/>
        <w:rPr>
          <w:rFonts w:ascii="Times New Roman" w:hAnsi="Times New Roman" w:cs="Times New Roman"/>
          <w:sz w:val="24"/>
          <w:szCs w:val="24"/>
        </w:rPr>
      </w:pPr>
      <w:r w:rsidRPr="008146EF">
        <w:rPr>
          <w:rFonts w:ascii="Times New Roman" w:hAnsi="Times New Roman" w:cs="Times New Roman"/>
          <w:sz w:val="24"/>
          <w:szCs w:val="24"/>
        </w:rPr>
        <w:t>penerbitan Ciptaan;</w:t>
      </w:r>
    </w:p>
    <w:p w14:paraId="00658B4F" w14:textId="77777777" w:rsidR="005D4473" w:rsidRPr="008146EF" w:rsidRDefault="005D4473" w:rsidP="00666D96">
      <w:pPr>
        <w:pStyle w:val="ListParagraph"/>
        <w:numPr>
          <w:ilvl w:val="0"/>
          <w:numId w:val="29"/>
        </w:numPr>
        <w:spacing w:line="240" w:lineRule="auto"/>
        <w:ind w:left="2127"/>
        <w:jc w:val="both"/>
        <w:rPr>
          <w:rFonts w:ascii="Times New Roman" w:hAnsi="Times New Roman" w:cs="Times New Roman"/>
          <w:sz w:val="24"/>
          <w:szCs w:val="24"/>
        </w:rPr>
      </w:pPr>
      <w:r w:rsidRPr="008146EF">
        <w:rPr>
          <w:rFonts w:ascii="Times New Roman" w:hAnsi="Times New Roman" w:cs="Times New Roman"/>
          <w:sz w:val="24"/>
          <w:szCs w:val="24"/>
        </w:rPr>
        <w:t>penggandaan Ciptaan dalam segala bentuknya;</w:t>
      </w:r>
    </w:p>
    <w:p w14:paraId="529E0B6C" w14:textId="77777777" w:rsidR="005D4473" w:rsidRPr="008146EF" w:rsidRDefault="005D4473" w:rsidP="00666D96">
      <w:pPr>
        <w:pStyle w:val="ListParagraph"/>
        <w:numPr>
          <w:ilvl w:val="0"/>
          <w:numId w:val="29"/>
        </w:numPr>
        <w:spacing w:line="240" w:lineRule="auto"/>
        <w:ind w:left="2127"/>
        <w:jc w:val="both"/>
        <w:rPr>
          <w:rFonts w:ascii="Times New Roman" w:hAnsi="Times New Roman" w:cs="Times New Roman"/>
          <w:sz w:val="24"/>
          <w:szCs w:val="24"/>
        </w:rPr>
      </w:pPr>
      <w:r w:rsidRPr="008146EF">
        <w:rPr>
          <w:rFonts w:ascii="Times New Roman" w:hAnsi="Times New Roman" w:cs="Times New Roman"/>
          <w:sz w:val="24"/>
          <w:szCs w:val="24"/>
        </w:rPr>
        <w:t>penerjemahan Ciptaan;</w:t>
      </w:r>
    </w:p>
    <w:p w14:paraId="14291125" w14:textId="77777777" w:rsidR="005D4473" w:rsidRPr="008146EF" w:rsidRDefault="005D4473" w:rsidP="00666D96">
      <w:pPr>
        <w:pStyle w:val="ListParagraph"/>
        <w:numPr>
          <w:ilvl w:val="0"/>
          <w:numId w:val="29"/>
        </w:numPr>
        <w:spacing w:line="240" w:lineRule="auto"/>
        <w:ind w:left="2127"/>
        <w:jc w:val="both"/>
        <w:rPr>
          <w:rFonts w:ascii="Times New Roman" w:hAnsi="Times New Roman" w:cs="Times New Roman"/>
          <w:sz w:val="24"/>
          <w:szCs w:val="24"/>
        </w:rPr>
      </w:pPr>
      <w:r w:rsidRPr="008146EF">
        <w:rPr>
          <w:rFonts w:ascii="Times New Roman" w:hAnsi="Times New Roman" w:cs="Times New Roman"/>
          <w:sz w:val="24"/>
          <w:szCs w:val="24"/>
        </w:rPr>
        <w:t>pengadaptasian, pengaransemenan, atau pentransformasian Ciptaan;</w:t>
      </w:r>
    </w:p>
    <w:p w14:paraId="06837151" w14:textId="77777777" w:rsidR="005D4473" w:rsidRPr="008146EF" w:rsidRDefault="005D4473" w:rsidP="00666D96">
      <w:pPr>
        <w:pStyle w:val="ListParagraph"/>
        <w:numPr>
          <w:ilvl w:val="0"/>
          <w:numId w:val="29"/>
        </w:numPr>
        <w:spacing w:line="240" w:lineRule="auto"/>
        <w:ind w:left="2127"/>
        <w:jc w:val="both"/>
        <w:rPr>
          <w:rFonts w:ascii="Times New Roman" w:hAnsi="Times New Roman" w:cs="Times New Roman"/>
          <w:sz w:val="24"/>
          <w:szCs w:val="24"/>
        </w:rPr>
      </w:pPr>
      <w:r w:rsidRPr="008146EF">
        <w:rPr>
          <w:rFonts w:ascii="Times New Roman" w:hAnsi="Times New Roman" w:cs="Times New Roman"/>
          <w:sz w:val="24"/>
          <w:szCs w:val="24"/>
        </w:rPr>
        <w:t>pendistribusian Ciptaan atau salinannya;</w:t>
      </w:r>
    </w:p>
    <w:p w14:paraId="7B9EDEBA" w14:textId="77777777" w:rsidR="005D4473" w:rsidRPr="008146EF" w:rsidRDefault="005D4473" w:rsidP="00666D96">
      <w:pPr>
        <w:pStyle w:val="ListParagraph"/>
        <w:numPr>
          <w:ilvl w:val="0"/>
          <w:numId w:val="29"/>
        </w:numPr>
        <w:spacing w:line="240" w:lineRule="auto"/>
        <w:ind w:left="2127"/>
        <w:jc w:val="both"/>
        <w:rPr>
          <w:rFonts w:ascii="Times New Roman" w:hAnsi="Times New Roman" w:cs="Times New Roman"/>
          <w:sz w:val="24"/>
          <w:szCs w:val="24"/>
        </w:rPr>
      </w:pPr>
      <w:r w:rsidRPr="008146EF">
        <w:rPr>
          <w:rFonts w:ascii="Times New Roman" w:hAnsi="Times New Roman" w:cs="Times New Roman"/>
          <w:sz w:val="24"/>
          <w:szCs w:val="24"/>
        </w:rPr>
        <w:t>pertunjukan Ciptaan;</w:t>
      </w:r>
    </w:p>
    <w:p w14:paraId="18D38F84" w14:textId="77777777" w:rsidR="005D4473" w:rsidRPr="008146EF" w:rsidRDefault="005D4473" w:rsidP="00666D96">
      <w:pPr>
        <w:pStyle w:val="ListParagraph"/>
        <w:numPr>
          <w:ilvl w:val="0"/>
          <w:numId w:val="29"/>
        </w:numPr>
        <w:spacing w:line="240" w:lineRule="auto"/>
        <w:ind w:left="2127"/>
        <w:jc w:val="both"/>
        <w:rPr>
          <w:rFonts w:ascii="Times New Roman" w:hAnsi="Times New Roman" w:cs="Times New Roman"/>
          <w:sz w:val="24"/>
          <w:szCs w:val="24"/>
        </w:rPr>
      </w:pPr>
      <w:r w:rsidRPr="008146EF">
        <w:rPr>
          <w:rFonts w:ascii="Times New Roman" w:hAnsi="Times New Roman" w:cs="Times New Roman"/>
          <w:sz w:val="24"/>
          <w:szCs w:val="24"/>
        </w:rPr>
        <w:lastRenderedPageBreak/>
        <w:t>pengumuman Ciptaan;</w:t>
      </w:r>
    </w:p>
    <w:p w14:paraId="07357DDE" w14:textId="77777777" w:rsidR="005D4473" w:rsidRPr="008146EF" w:rsidRDefault="005D4473" w:rsidP="00666D96">
      <w:pPr>
        <w:pStyle w:val="ListParagraph"/>
        <w:numPr>
          <w:ilvl w:val="0"/>
          <w:numId w:val="29"/>
        </w:numPr>
        <w:spacing w:line="240" w:lineRule="auto"/>
        <w:ind w:left="2127"/>
        <w:jc w:val="both"/>
        <w:rPr>
          <w:rFonts w:ascii="Times New Roman" w:hAnsi="Times New Roman" w:cs="Times New Roman"/>
          <w:sz w:val="24"/>
          <w:szCs w:val="24"/>
        </w:rPr>
      </w:pPr>
      <w:r w:rsidRPr="008146EF">
        <w:rPr>
          <w:rFonts w:ascii="Times New Roman" w:hAnsi="Times New Roman" w:cs="Times New Roman"/>
          <w:sz w:val="24"/>
          <w:szCs w:val="24"/>
        </w:rPr>
        <w:t>komunikasi Ciptaan; dan</w:t>
      </w:r>
    </w:p>
    <w:p w14:paraId="2A2A68FE" w14:textId="77777777" w:rsidR="005D4473" w:rsidRPr="008146EF" w:rsidRDefault="005D4473" w:rsidP="00666D96">
      <w:pPr>
        <w:pStyle w:val="ListParagraph"/>
        <w:numPr>
          <w:ilvl w:val="0"/>
          <w:numId w:val="29"/>
        </w:numPr>
        <w:spacing w:line="240" w:lineRule="auto"/>
        <w:ind w:left="2127"/>
        <w:jc w:val="both"/>
        <w:rPr>
          <w:rFonts w:ascii="Times New Roman" w:hAnsi="Times New Roman" w:cs="Times New Roman"/>
          <w:sz w:val="24"/>
          <w:szCs w:val="24"/>
        </w:rPr>
      </w:pPr>
      <w:r w:rsidRPr="008146EF">
        <w:rPr>
          <w:rFonts w:ascii="Times New Roman" w:hAnsi="Times New Roman" w:cs="Times New Roman"/>
          <w:sz w:val="24"/>
          <w:szCs w:val="24"/>
        </w:rPr>
        <w:t xml:space="preserve">penyewaan Ciptaan. </w:t>
      </w:r>
    </w:p>
    <w:p w14:paraId="380AACB8" w14:textId="77777777" w:rsidR="005D4473" w:rsidRPr="008146EF" w:rsidRDefault="005D4473" w:rsidP="00471E59">
      <w:pPr>
        <w:spacing w:line="480" w:lineRule="auto"/>
        <w:ind w:left="1134" w:firstLine="426"/>
        <w:jc w:val="both"/>
        <w:rPr>
          <w:rFonts w:ascii="Times New Roman" w:hAnsi="Times New Roman" w:cs="Times New Roman"/>
          <w:sz w:val="24"/>
          <w:szCs w:val="24"/>
        </w:rPr>
      </w:pPr>
      <w:r w:rsidRPr="008146EF">
        <w:rPr>
          <w:rFonts w:ascii="Times New Roman" w:hAnsi="Times New Roman" w:cs="Times New Roman"/>
          <w:sz w:val="24"/>
          <w:szCs w:val="24"/>
        </w:rPr>
        <w:t xml:space="preserve">Berbeda dengan Hak Moral yang tidak dapat dialihkan kepada orang lain, Hak Ekonomi dapat dilaksanakan oleh orang lain selama </w:t>
      </w:r>
      <w:r w:rsidR="00561019" w:rsidRPr="008146EF">
        <w:rPr>
          <w:rFonts w:ascii="Times New Roman" w:hAnsi="Times New Roman" w:cs="Times New Roman"/>
          <w:sz w:val="24"/>
          <w:szCs w:val="24"/>
        </w:rPr>
        <w:t xml:space="preserve">memiliki izin dari pencipta atau pemegang hak cipta. Baik untuk melaksanakan hak ekonomi maupun melakukan penggandaan dan/atau penggunaan secara komersial. </w:t>
      </w:r>
    </w:p>
    <w:p w14:paraId="0C90DD86" w14:textId="77777777" w:rsidR="00561019" w:rsidRPr="008146EF" w:rsidRDefault="00CE27CE" w:rsidP="00471E59">
      <w:pPr>
        <w:spacing w:line="480" w:lineRule="auto"/>
        <w:ind w:left="1134" w:firstLine="426"/>
        <w:jc w:val="both"/>
        <w:rPr>
          <w:rFonts w:ascii="Times New Roman" w:hAnsi="Times New Roman" w:cs="Times New Roman"/>
          <w:sz w:val="24"/>
          <w:szCs w:val="24"/>
        </w:rPr>
      </w:pPr>
      <w:r w:rsidRPr="008146EF">
        <w:rPr>
          <w:rFonts w:ascii="Times New Roman" w:hAnsi="Times New Roman" w:cs="Times New Roman"/>
          <w:sz w:val="24"/>
          <w:szCs w:val="24"/>
        </w:rPr>
        <w:t>Selain hak-hak yang terdapat pada hak cipta, ada pula hak-hak yang dimiliki oleh hak terkait. Sebagaimana dijelaskan di dalam Pasal 20 UUHC, yang termasuk hak terkait antara lain:</w:t>
      </w:r>
    </w:p>
    <w:p w14:paraId="2C8F0684" w14:textId="77777777" w:rsidR="00CE27CE" w:rsidRPr="008146EF" w:rsidRDefault="00471E59" w:rsidP="00666D96">
      <w:pPr>
        <w:pStyle w:val="ListParagraph"/>
        <w:numPr>
          <w:ilvl w:val="0"/>
          <w:numId w:val="30"/>
        </w:numPr>
        <w:spacing w:line="480" w:lineRule="auto"/>
        <w:ind w:left="1560"/>
        <w:jc w:val="both"/>
        <w:rPr>
          <w:rFonts w:ascii="Times New Roman" w:hAnsi="Times New Roman" w:cs="Times New Roman"/>
          <w:sz w:val="24"/>
          <w:szCs w:val="24"/>
        </w:rPr>
      </w:pPr>
      <w:r w:rsidRPr="008146EF">
        <w:rPr>
          <w:rFonts w:ascii="Times New Roman" w:hAnsi="Times New Roman" w:cs="Times New Roman"/>
          <w:sz w:val="24"/>
          <w:szCs w:val="24"/>
        </w:rPr>
        <w:t xml:space="preserve">Hak Moral </w:t>
      </w:r>
      <w:r w:rsidR="00CE27CE" w:rsidRPr="008146EF">
        <w:rPr>
          <w:rFonts w:ascii="Times New Roman" w:hAnsi="Times New Roman" w:cs="Times New Roman"/>
          <w:sz w:val="24"/>
          <w:szCs w:val="24"/>
        </w:rPr>
        <w:t>Pelaku Pertunjukan</w:t>
      </w:r>
      <w:r w:rsidRPr="008146EF">
        <w:rPr>
          <w:rFonts w:ascii="Times New Roman" w:hAnsi="Times New Roman" w:cs="Times New Roman"/>
          <w:sz w:val="24"/>
          <w:szCs w:val="24"/>
        </w:rPr>
        <w:t>;</w:t>
      </w:r>
    </w:p>
    <w:p w14:paraId="05F9CF92" w14:textId="77777777" w:rsidR="00CE27CE" w:rsidRPr="008146EF" w:rsidRDefault="00372100" w:rsidP="00471E59">
      <w:pPr>
        <w:pStyle w:val="ListParagraph"/>
        <w:spacing w:line="480" w:lineRule="auto"/>
        <w:ind w:left="1560"/>
        <w:jc w:val="both"/>
        <w:rPr>
          <w:rFonts w:ascii="Times New Roman" w:hAnsi="Times New Roman" w:cs="Times New Roman"/>
          <w:sz w:val="24"/>
          <w:szCs w:val="24"/>
        </w:rPr>
      </w:pPr>
      <w:r w:rsidRPr="008146EF">
        <w:rPr>
          <w:rFonts w:ascii="Times New Roman" w:hAnsi="Times New Roman" w:cs="Times New Roman"/>
          <w:sz w:val="24"/>
          <w:szCs w:val="24"/>
        </w:rPr>
        <w:t>H</w:t>
      </w:r>
      <w:r w:rsidR="00CE27CE" w:rsidRPr="008146EF">
        <w:rPr>
          <w:rFonts w:ascii="Times New Roman" w:hAnsi="Times New Roman" w:cs="Times New Roman"/>
          <w:sz w:val="24"/>
          <w:szCs w:val="24"/>
        </w:rPr>
        <w:t xml:space="preserve">ak </w:t>
      </w:r>
      <w:r w:rsidRPr="008146EF">
        <w:rPr>
          <w:rFonts w:ascii="Times New Roman" w:hAnsi="Times New Roman" w:cs="Times New Roman"/>
          <w:sz w:val="24"/>
          <w:szCs w:val="24"/>
        </w:rPr>
        <w:t>m</w:t>
      </w:r>
      <w:r w:rsidR="00CE27CE" w:rsidRPr="008146EF">
        <w:rPr>
          <w:rFonts w:ascii="Times New Roman" w:hAnsi="Times New Roman" w:cs="Times New Roman"/>
          <w:sz w:val="24"/>
          <w:szCs w:val="24"/>
        </w:rPr>
        <w:t xml:space="preserve">oral pada Pelaku Pertunjukan tidak dapat dialihkan atauapun hilang walaupun hak ekonominya telah beralih. Sama halnya dengan hak moral hak cipta yang tidak dapat hilang selama penciptanya masih hidup. </w:t>
      </w:r>
      <w:r w:rsidR="0047208D">
        <w:rPr>
          <w:rFonts w:ascii="Times New Roman" w:hAnsi="Times New Roman" w:cs="Times New Roman"/>
          <w:sz w:val="24"/>
          <w:szCs w:val="24"/>
        </w:rPr>
        <w:t>H</w:t>
      </w:r>
      <w:r w:rsidR="00CE27CE" w:rsidRPr="008146EF">
        <w:rPr>
          <w:rFonts w:ascii="Times New Roman" w:hAnsi="Times New Roman" w:cs="Times New Roman"/>
          <w:sz w:val="24"/>
          <w:szCs w:val="24"/>
        </w:rPr>
        <w:t>ak moral Pelaku Pertunjukan berupa namanya dicantumkan sebagai Pelaku Pertunjukan, kecuali diperjanjikan lain, tidak melakukan distorsi, mutilasi, modifikasi ciptaan atau hal-hal yang bersifat merugikan kehormatan diri atau reputasinya, kecuali diperjanjikan lain</w:t>
      </w:r>
      <w:r w:rsidR="00CE27CE" w:rsidRPr="008146EF">
        <w:rPr>
          <w:rStyle w:val="FootnoteReference"/>
          <w:rFonts w:ascii="Times New Roman" w:hAnsi="Times New Roman" w:cs="Times New Roman"/>
          <w:sz w:val="24"/>
          <w:szCs w:val="24"/>
        </w:rPr>
        <w:footnoteReference w:id="63"/>
      </w:r>
      <w:r w:rsidR="00CE27CE" w:rsidRPr="008146EF">
        <w:rPr>
          <w:rFonts w:ascii="Times New Roman" w:hAnsi="Times New Roman" w:cs="Times New Roman"/>
          <w:sz w:val="24"/>
          <w:szCs w:val="24"/>
        </w:rPr>
        <w:t xml:space="preserve">. </w:t>
      </w:r>
    </w:p>
    <w:p w14:paraId="5B9CD0CE" w14:textId="77777777" w:rsidR="00CE27CE" w:rsidRPr="008146EF" w:rsidRDefault="00471E59" w:rsidP="00666D96">
      <w:pPr>
        <w:pStyle w:val="ListParagraph"/>
        <w:numPr>
          <w:ilvl w:val="0"/>
          <w:numId w:val="30"/>
        </w:numPr>
        <w:spacing w:line="480" w:lineRule="auto"/>
        <w:ind w:left="1560"/>
        <w:jc w:val="both"/>
        <w:rPr>
          <w:rFonts w:ascii="Times New Roman" w:hAnsi="Times New Roman" w:cs="Times New Roman"/>
          <w:sz w:val="24"/>
          <w:szCs w:val="24"/>
        </w:rPr>
      </w:pPr>
      <w:r w:rsidRPr="008146EF">
        <w:rPr>
          <w:rFonts w:ascii="Times New Roman" w:hAnsi="Times New Roman" w:cs="Times New Roman"/>
          <w:sz w:val="24"/>
          <w:szCs w:val="24"/>
        </w:rPr>
        <w:t xml:space="preserve">Hak Ekonomi </w:t>
      </w:r>
      <w:r w:rsidR="00CE27CE" w:rsidRPr="008146EF">
        <w:rPr>
          <w:rFonts w:ascii="Times New Roman" w:hAnsi="Times New Roman" w:cs="Times New Roman"/>
          <w:sz w:val="24"/>
          <w:szCs w:val="24"/>
        </w:rPr>
        <w:t>Pelaku Pertunjukan</w:t>
      </w:r>
      <w:r w:rsidRPr="008146EF">
        <w:rPr>
          <w:rFonts w:ascii="Times New Roman" w:hAnsi="Times New Roman" w:cs="Times New Roman"/>
          <w:sz w:val="24"/>
          <w:szCs w:val="24"/>
        </w:rPr>
        <w:t>;</w:t>
      </w:r>
    </w:p>
    <w:p w14:paraId="2A035497" w14:textId="77777777" w:rsidR="00372100" w:rsidRPr="008146EF" w:rsidRDefault="00372100" w:rsidP="00471E59">
      <w:pPr>
        <w:pStyle w:val="ListParagraph"/>
        <w:spacing w:line="480" w:lineRule="auto"/>
        <w:ind w:left="1560"/>
        <w:jc w:val="both"/>
        <w:rPr>
          <w:rFonts w:ascii="Times New Roman" w:hAnsi="Times New Roman" w:cs="Times New Roman"/>
          <w:sz w:val="24"/>
          <w:szCs w:val="24"/>
        </w:rPr>
      </w:pPr>
      <w:r w:rsidRPr="008146EF">
        <w:rPr>
          <w:rFonts w:ascii="Times New Roman" w:hAnsi="Times New Roman" w:cs="Times New Roman"/>
          <w:sz w:val="24"/>
          <w:szCs w:val="24"/>
        </w:rPr>
        <w:t xml:space="preserve">Hak ekonomi yang dimaksud meliputi hak untuk melaksanakan sendiri, memberikan izin, atau melarang pihak lain untuk </w:t>
      </w:r>
      <w:r w:rsidRPr="008146EF">
        <w:rPr>
          <w:rFonts w:ascii="Times New Roman" w:hAnsi="Times New Roman" w:cs="Times New Roman"/>
          <w:sz w:val="24"/>
          <w:szCs w:val="24"/>
        </w:rPr>
        <w:lastRenderedPageBreak/>
        <w:t>melakukan penyiaran atau komunikasi atas pertunjukan Pelaku Pertunjukan; Fiksasi dari pertunjukannya yang belum difiksasi; Penggandaan atas fiksasi pertunjukannya dengan cara atau bentuk apapun; Pendistribusian atas fiksasi pertunjukan atau salinannya; Penyewaan atas fiksasi pertunjukan atau salinannya kepada pblik; dan penyediaan atas fiksasi pertunjukan yang dapat diakses publik</w:t>
      </w:r>
      <w:r w:rsidRPr="008146EF">
        <w:rPr>
          <w:rStyle w:val="FootnoteReference"/>
          <w:rFonts w:ascii="Times New Roman" w:hAnsi="Times New Roman" w:cs="Times New Roman"/>
          <w:sz w:val="24"/>
          <w:szCs w:val="24"/>
        </w:rPr>
        <w:footnoteReference w:id="64"/>
      </w:r>
      <w:r w:rsidRPr="008146EF">
        <w:rPr>
          <w:rFonts w:ascii="Times New Roman" w:hAnsi="Times New Roman" w:cs="Times New Roman"/>
          <w:sz w:val="24"/>
          <w:szCs w:val="24"/>
        </w:rPr>
        <w:t xml:space="preserve">. </w:t>
      </w:r>
    </w:p>
    <w:p w14:paraId="5CD0F1F5" w14:textId="77777777" w:rsidR="00CE27CE" w:rsidRPr="008146EF" w:rsidRDefault="00471E59" w:rsidP="00666D96">
      <w:pPr>
        <w:pStyle w:val="ListParagraph"/>
        <w:numPr>
          <w:ilvl w:val="0"/>
          <w:numId w:val="30"/>
        </w:numPr>
        <w:spacing w:line="480" w:lineRule="auto"/>
        <w:ind w:left="1560"/>
        <w:jc w:val="both"/>
        <w:rPr>
          <w:rFonts w:ascii="Times New Roman" w:hAnsi="Times New Roman" w:cs="Times New Roman"/>
          <w:sz w:val="24"/>
          <w:szCs w:val="24"/>
        </w:rPr>
      </w:pPr>
      <w:r w:rsidRPr="008146EF">
        <w:rPr>
          <w:rFonts w:ascii="Times New Roman" w:hAnsi="Times New Roman" w:cs="Times New Roman"/>
          <w:sz w:val="24"/>
          <w:szCs w:val="24"/>
        </w:rPr>
        <w:t xml:space="preserve">Hak Ekonomi </w:t>
      </w:r>
      <w:r w:rsidR="00CE27CE" w:rsidRPr="008146EF">
        <w:rPr>
          <w:rFonts w:ascii="Times New Roman" w:hAnsi="Times New Roman" w:cs="Times New Roman"/>
          <w:sz w:val="24"/>
          <w:szCs w:val="24"/>
        </w:rPr>
        <w:t>Produser Fonogram</w:t>
      </w:r>
      <w:r w:rsidRPr="008146EF">
        <w:rPr>
          <w:rFonts w:ascii="Times New Roman" w:hAnsi="Times New Roman" w:cs="Times New Roman"/>
          <w:sz w:val="24"/>
          <w:szCs w:val="24"/>
        </w:rPr>
        <w:t xml:space="preserve">; </w:t>
      </w:r>
    </w:p>
    <w:p w14:paraId="56DF1A52" w14:textId="77777777" w:rsidR="00372100" w:rsidRPr="008146EF" w:rsidRDefault="004F1F12" w:rsidP="00471E59">
      <w:pPr>
        <w:pStyle w:val="ListParagraph"/>
        <w:spacing w:line="480" w:lineRule="auto"/>
        <w:ind w:left="1560"/>
        <w:jc w:val="both"/>
        <w:rPr>
          <w:rFonts w:ascii="Times New Roman" w:hAnsi="Times New Roman" w:cs="Times New Roman"/>
          <w:sz w:val="24"/>
          <w:szCs w:val="24"/>
        </w:rPr>
      </w:pPr>
      <w:r w:rsidRPr="008146EF">
        <w:rPr>
          <w:rFonts w:ascii="Times New Roman" w:hAnsi="Times New Roman" w:cs="Times New Roman"/>
          <w:sz w:val="24"/>
          <w:szCs w:val="24"/>
        </w:rPr>
        <w:t>Hak ekonomi Produser Fonogram meliputi hak melaksanakan sendiri, memberikan izin, atau melarang pihak lain untuk melakukan penggandaan atas fonogram dengan cara atau bentuk apapun; Pendistribusian atas fonogram asli atau salinannya; Penyewaan kepada publik atas salinan fonogram; dan penyediaan atas fonogram dengan atau tanpa kabel yang dapat diakses publik</w:t>
      </w:r>
      <w:r w:rsidRPr="008146EF">
        <w:rPr>
          <w:rStyle w:val="FootnoteReference"/>
          <w:rFonts w:ascii="Times New Roman" w:hAnsi="Times New Roman" w:cs="Times New Roman"/>
          <w:sz w:val="24"/>
          <w:szCs w:val="24"/>
        </w:rPr>
        <w:footnoteReference w:id="65"/>
      </w:r>
      <w:r w:rsidRPr="008146EF">
        <w:rPr>
          <w:rFonts w:ascii="Times New Roman" w:hAnsi="Times New Roman" w:cs="Times New Roman"/>
          <w:sz w:val="24"/>
          <w:szCs w:val="24"/>
        </w:rPr>
        <w:t xml:space="preserve">. </w:t>
      </w:r>
    </w:p>
    <w:p w14:paraId="48019F38" w14:textId="77777777" w:rsidR="00CE27CE" w:rsidRPr="008146EF" w:rsidRDefault="00471E59" w:rsidP="00666D96">
      <w:pPr>
        <w:pStyle w:val="ListParagraph"/>
        <w:numPr>
          <w:ilvl w:val="0"/>
          <w:numId w:val="30"/>
        </w:numPr>
        <w:spacing w:line="480" w:lineRule="auto"/>
        <w:ind w:left="1560"/>
        <w:jc w:val="both"/>
        <w:rPr>
          <w:rFonts w:ascii="Times New Roman" w:hAnsi="Times New Roman" w:cs="Times New Roman"/>
          <w:sz w:val="24"/>
          <w:szCs w:val="24"/>
        </w:rPr>
      </w:pPr>
      <w:r w:rsidRPr="008146EF">
        <w:rPr>
          <w:rFonts w:ascii="Times New Roman" w:hAnsi="Times New Roman" w:cs="Times New Roman"/>
          <w:sz w:val="24"/>
          <w:szCs w:val="24"/>
        </w:rPr>
        <w:t xml:space="preserve">Hak Ekonomi </w:t>
      </w:r>
      <w:r w:rsidR="00CE27CE" w:rsidRPr="008146EF">
        <w:rPr>
          <w:rFonts w:ascii="Times New Roman" w:hAnsi="Times New Roman" w:cs="Times New Roman"/>
          <w:sz w:val="24"/>
          <w:szCs w:val="24"/>
        </w:rPr>
        <w:t>Lembaga Penyiaran</w:t>
      </w:r>
      <w:r w:rsidRPr="008146EF">
        <w:rPr>
          <w:rFonts w:ascii="Times New Roman" w:hAnsi="Times New Roman" w:cs="Times New Roman"/>
          <w:sz w:val="24"/>
          <w:szCs w:val="24"/>
        </w:rPr>
        <w:t xml:space="preserve">. </w:t>
      </w:r>
    </w:p>
    <w:p w14:paraId="0146029C" w14:textId="77777777" w:rsidR="004F1F12" w:rsidRPr="008146EF" w:rsidRDefault="004F1F12" w:rsidP="00471E59">
      <w:pPr>
        <w:pStyle w:val="ListParagraph"/>
        <w:spacing w:line="480" w:lineRule="auto"/>
        <w:ind w:left="1560"/>
        <w:jc w:val="both"/>
        <w:rPr>
          <w:rFonts w:ascii="Times New Roman" w:hAnsi="Times New Roman" w:cs="Times New Roman"/>
          <w:sz w:val="24"/>
          <w:szCs w:val="24"/>
        </w:rPr>
      </w:pPr>
      <w:r w:rsidRPr="008146EF">
        <w:rPr>
          <w:rFonts w:ascii="Times New Roman" w:hAnsi="Times New Roman" w:cs="Times New Roman"/>
          <w:sz w:val="24"/>
          <w:szCs w:val="24"/>
        </w:rPr>
        <w:t xml:space="preserve">Hak ekonomi Lembaga penyiaran melipui hak melaksanakan sendiri, memberikan izin, atau melarang pihak lain untuk melakukan penyiaran ulang siaran; komunikasi siaran; fiksasi siaran dan/atau penggandaan fiksasi siaran. </w:t>
      </w:r>
    </w:p>
    <w:p w14:paraId="75DED749" w14:textId="77777777" w:rsidR="0046434E" w:rsidRPr="008146EF" w:rsidRDefault="00723E7A" w:rsidP="00471E59">
      <w:pPr>
        <w:pStyle w:val="ListParagraph"/>
        <w:tabs>
          <w:tab w:val="left" w:pos="1134"/>
        </w:tabs>
        <w:spacing w:line="480" w:lineRule="auto"/>
        <w:ind w:left="993" w:firstLine="567"/>
        <w:jc w:val="both"/>
        <w:rPr>
          <w:rFonts w:ascii="Times New Roman" w:hAnsi="Times New Roman" w:cs="Times New Roman"/>
          <w:sz w:val="24"/>
          <w:szCs w:val="24"/>
        </w:rPr>
      </w:pPr>
      <w:r w:rsidRPr="008146EF">
        <w:rPr>
          <w:rFonts w:ascii="Times New Roman" w:hAnsi="Times New Roman" w:cs="Times New Roman"/>
          <w:sz w:val="24"/>
          <w:szCs w:val="24"/>
        </w:rPr>
        <w:lastRenderedPageBreak/>
        <w:t xml:space="preserve">Selain hak-hak yang diakomodir oleh Undang-Undang Nomor 28 Tahun 2014 Tentang Hak Cipta, UUHC juga  </w:t>
      </w:r>
      <w:r w:rsidR="00321E57" w:rsidRPr="008146EF">
        <w:rPr>
          <w:rFonts w:ascii="Times New Roman" w:hAnsi="Times New Roman" w:cs="Times New Roman"/>
          <w:sz w:val="24"/>
          <w:szCs w:val="24"/>
        </w:rPr>
        <w:t>mengatur mengenai ciptaan apa saja yang dilindungi. Ciptaan tersebut berupa</w:t>
      </w:r>
      <w:r w:rsidR="00321E57" w:rsidRPr="008146EF">
        <w:rPr>
          <w:rStyle w:val="FootnoteReference"/>
          <w:rFonts w:ascii="Times New Roman" w:hAnsi="Times New Roman" w:cs="Times New Roman"/>
          <w:sz w:val="24"/>
          <w:szCs w:val="24"/>
        </w:rPr>
        <w:footnoteReference w:id="66"/>
      </w:r>
      <w:r w:rsidR="00321E57" w:rsidRPr="008146EF">
        <w:rPr>
          <w:rFonts w:ascii="Times New Roman" w:hAnsi="Times New Roman" w:cs="Times New Roman"/>
          <w:sz w:val="24"/>
          <w:szCs w:val="24"/>
        </w:rPr>
        <w:t xml:space="preserve"> :</w:t>
      </w:r>
    </w:p>
    <w:p w14:paraId="00F609B4" w14:textId="77777777" w:rsidR="00321E57" w:rsidRPr="008146EF" w:rsidRDefault="00321E57" w:rsidP="00666D96">
      <w:pPr>
        <w:pStyle w:val="ListParagraph"/>
        <w:numPr>
          <w:ilvl w:val="0"/>
          <w:numId w:val="32"/>
        </w:numPr>
        <w:spacing w:after="0" w:line="240" w:lineRule="auto"/>
        <w:jc w:val="both"/>
        <w:rPr>
          <w:rFonts w:ascii="Times New Roman" w:hAnsi="Times New Roman" w:cs="Times New Roman"/>
          <w:sz w:val="24"/>
          <w:szCs w:val="24"/>
        </w:rPr>
      </w:pPr>
      <w:r w:rsidRPr="008146EF">
        <w:rPr>
          <w:rFonts w:ascii="Times New Roman" w:hAnsi="Times New Roman" w:cs="Times New Roman"/>
          <w:sz w:val="24"/>
          <w:szCs w:val="24"/>
        </w:rPr>
        <w:t xml:space="preserve">buku, pamflet, perwajahan karya tulis yang diterbitkan, dan semua hasil karya tulis lainnya; </w:t>
      </w:r>
    </w:p>
    <w:p w14:paraId="79DEF8E8" w14:textId="77777777" w:rsidR="00321E57" w:rsidRPr="008146EF" w:rsidRDefault="00321E57" w:rsidP="00666D96">
      <w:pPr>
        <w:pStyle w:val="ListParagraph"/>
        <w:numPr>
          <w:ilvl w:val="0"/>
          <w:numId w:val="32"/>
        </w:numPr>
        <w:spacing w:after="0" w:line="240" w:lineRule="auto"/>
        <w:jc w:val="both"/>
        <w:rPr>
          <w:rFonts w:ascii="Times New Roman" w:hAnsi="Times New Roman" w:cs="Times New Roman"/>
          <w:sz w:val="24"/>
          <w:szCs w:val="24"/>
        </w:rPr>
      </w:pPr>
      <w:r w:rsidRPr="008146EF">
        <w:rPr>
          <w:rFonts w:ascii="Times New Roman" w:hAnsi="Times New Roman" w:cs="Times New Roman"/>
          <w:sz w:val="24"/>
          <w:szCs w:val="24"/>
        </w:rPr>
        <w:t>ceramah, kuliah, pidato, dan Ciptaan sejenis lainnya;</w:t>
      </w:r>
    </w:p>
    <w:p w14:paraId="79FFD729" w14:textId="77777777" w:rsidR="00321E57" w:rsidRPr="008146EF" w:rsidRDefault="00321E57" w:rsidP="00666D96">
      <w:pPr>
        <w:pStyle w:val="ListParagraph"/>
        <w:numPr>
          <w:ilvl w:val="0"/>
          <w:numId w:val="32"/>
        </w:numPr>
        <w:spacing w:after="0" w:line="240" w:lineRule="auto"/>
        <w:jc w:val="both"/>
        <w:rPr>
          <w:rFonts w:ascii="Times New Roman" w:hAnsi="Times New Roman" w:cs="Times New Roman"/>
          <w:sz w:val="24"/>
          <w:szCs w:val="24"/>
        </w:rPr>
      </w:pPr>
      <w:r w:rsidRPr="008146EF">
        <w:rPr>
          <w:rFonts w:ascii="Times New Roman" w:hAnsi="Times New Roman" w:cs="Times New Roman"/>
          <w:sz w:val="24"/>
          <w:szCs w:val="24"/>
        </w:rPr>
        <w:t xml:space="preserve">alat peraga yang dibuat untuk kepentingan pendidikan dan ilmu pengetahuan; </w:t>
      </w:r>
    </w:p>
    <w:p w14:paraId="66EE4770" w14:textId="77777777" w:rsidR="00321E57" w:rsidRPr="008146EF" w:rsidRDefault="00321E57" w:rsidP="00666D96">
      <w:pPr>
        <w:pStyle w:val="ListParagraph"/>
        <w:numPr>
          <w:ilvl w:val="0"/>
          <w:numId w:val="32"/>
        </w:numPr>
        <w:spacing w:after="0" w:line="240" w:lineRule="auto"/>
        <w:jc w:val="both"/>
        <w:rPr>
          <w:rFonts w:ascii="Times New Roman" w:hAnsi="Times New Roman" w:cs="Times New Roman"/>
          <w:sz w:val="24"/>
          <w:szCs w:val="24"/>
        </w:rPr>
      </w:pPr>
      <w:r w:rsidRPr="008146EF">
        <w:rPr>
          <w:rFonts w:ascii="Times New Roman" w:hAnsi="Times New Roman" w:cs="Times New Roman"/>
          <w:sz w:val="24"/>
          <w:szCs w:val="24"/>
        </w:rPr>
        <w:t xml:space="preserve">lagu dan/atau musik dengan atau tanpa teks; </w:t>
      </w:r>
    </w:p>
    <w:p w14:paraId="5E378427" w14:textId="77777777" w:rsidR="00321E57" w:rsidRPr="008146EF" w:rsidRDefault="00321E57" w:rsidP="00666D96">
      <w:pPr>
        <w:pStyle w:val="ListParagraph"/>
        <w:numPr>
          <w:ilvl w:val="0"/>
          <w:numId w:val="32"/>
        </w:numPr>
        <w:spacing w:after="0" w:line="240" w:lineRule="auto"/>
        <w:jc w:val="both"/>
        <w:rPr>
          <w:rFonts w:ascii="Times New Roman" w:hAnsi="Times New Roman" w:cs="Times New Roman"/>
          <w:sz w:val="24"/>
          <w:szCs w:val="24"/>
        </w:rPr>
      </w:pPr>
      <w:r w:rsidRPr="008146EF">
        <w:rPr>
          <w:rFonts w:ascii="Times New Roman" w:hAnsi="Times New Roman" w:cs="Times New Roman"/>
          <w:sz w:val="24"/>
          <w:szCs w:val="24"/>
        </w:rPr>
        <w:t xml:space="preserve">drama, drama musikal, tari, koreografi, pewayangan, dan pantomim; </w:t>
      </w:r>
    </w:p>
    <w:p w14:paraId="12D5BEA9" w14:textId="77777777" w:rsidR="00321E57" w:rsidRPr="008146EF" w:rsidRDefault="00321E57" w:rsidP="00666D96">
      <w:pPr>
        <w:pStyle w:val="ListParagraph"/>
        <w:numPr>
          <w:ilvl w:val="0"/>
          <w:numId w:val="32"/>
        </w:numPr>
        <w:spacing w:after="0" w:line="240" w:lineRule="auto"/>
        <w:jc w:val="both"/>
        <w:rPr>
          <w:rFonts w:ascii="Times New Roman" w:hAnsi="Times New Roman" w:cs="Times New Roman"/>
          <w:sz w:val="24"/>
          <w:szCs w:val="24"/>
        </w:rPr>
      </w:pPr>
      <w:r w:rsidRPr="008146EF">
        <w:rPr>
          <w:rFonts w:ascii="Times New Roman" w:hAnsi="Times New Roman" w:cs="Times New Roman"/>
          <w:sz w:val="24"/>
          <w:szCs w:val="24"/>
        </w:rPr>
        <w:t xml:space="preserve">karya seni rupa dalam segala bentuk seperti lukisan, gambar, ukiran, kaligrafi, seni pahat, patung, atau kolase; </w:t>
      </w:r>
    </w:p>
    <w:p w14:paraId="2D0021DA" w14:textId="77777777" w:rsidR="00321E57" w:rsidRPr="008146EF" w:rsidRDefault="00321E57" w:rsidP="00666D96">
      <w:pPr>
        <w:pStyle w:val="ListParagraph"/>
        <w:numPr>
          <w:ilvl w:val="0"/>
          <w:numId w:val="32"/>
        </w:numPr>
        <w:spacing w:after="0" w:line="240" w:lineRule="auto"/>
        <w:jc w:val="both"/>
        <w:rPr>
          <w:rFonts w:ascii="Times New Roman" w:hAnsi="Times New Roman" w:cs="Times New Roman"/>
          <w:sz w:val="24"/>
          <w:szCs w:val="24"/>
        </w:rPr>
      </w:pPr>
      <w:r w:rsidRPr="008146EF">
        <w:rPr>
          <w:rFonts w:ascii="Times New Roman" w:hAnsi="Times New Roman" w:cs="Times New Roman"/>
          <w:sz w:val="24"/>
          <w:szCs w:val="24"/>
        </w:rPr>
        <w:t xml:space="preserve">karya seni terapan; </w:t>
      </w:r>
    </w:p>
    <w:p w14:paraId="791F7478" w14:textId="77777777" w:rsidR="00321E57" w:rsidRPr="008146EF" w:rsidRDefault="00321E57" w:rsidP="00666D96">
      <w:pPr>
        <w:pStyle w:val="ListParagraph"/>
        <w:numPr>
          <w:ilvl w:val="0"/>
          <w:numId w:val="32"/>
        </w:numPr>
        <w:spacing w:after="0" w:line="240" w:lineRule="auto"/>
        <w:jc w:val="both"/>
        <w:rPr>
          <w:rFonts w:ascii="Times New Roman" w:hAnsi="Times New Roman" w:cs="Times New Roman"/>
          <w:sz w:val="24"/>
          <w:szCs w:val="24"/>
        </w:rPr>
      </w:pPr>
      <w:r w:rsidRPr="008146EF">
        <w:rPr>
          <w:rFonts w:ascii="Times New Roman" w:hAnsi="Times New Roman" w:cs="Times New Roman"/>
          <w:sz w:val="24"/>
          <w:szCs w:val="24"/>
        </w:rPr>
        <w:t xml:space="preserve">karya arsitektur; </w:t>
      </w:r>
    </w:p>
    <w:p w14:paraId="46C41C59" w14:textId="77777777" w:rsidR="00321E57" w:rsidRPr="008146EF" w:rsidRDefault="00321E57" w:rsidP="00666D96">
      <w:pPr>
        <w:pStyle w:val="ListParagraph"/>
        <w:numPr>
          <w:ilvl w:val="0"/>
          <w:numId w:val="32"/>
        </w:numPr>
        <w:spacing w:after="0" w:line="240" w:lineRule="auto"/>
        <w:jc w:val="both"/>
        <w:rPr>
          <w:rFonts w:ascii="Times New Roman" w:hAnsi="Times New Roman" w:cs="Times New Roman"/>
          <w:sz w:val="24"/>
          <w:szCs w:val="24"/>
        </w:rPr>
      </w:pPr>
      <w:r w:rsidRPr="008146EF">
        <w:rPr>
          <w:rFonts w:ascii="Times New Roman" w:hAnsi="Times New Roman" w:cs="Times New Roman"/>
          <w:sz w:val="24"/>
          <w:szCs w:val="24"/>
        </w:rPr>
        <w:t xml:space="preserve">peta; </w:t>
      </w:r>
    </w:p>
    <w:p w14:paraId="6C806CCE" w14:textId="77777777" w:rsidR="00321E57" w:rsidRPr="008146EF" w:rsidRDefault="00321E57" w:rsidP="00666D96">
      <w:pPr>
        <w:pStyle w:val="ListParagraph"/>
        <w:numPr>
          <w:ilvl w:val="0"/>
          <w:numId w:val="32"/>
        </w:numPr>
        <w:spacing w:after="0" w:line="240" w:lineRule="auto"/>
        <w:jc w:val="both"/>
        <w:rPr>
          <w:rFonts w:ascii="Times New Roman" w:hAnsi="Times New Roman" w:cs="Times New Roman"/>
          <w:sz w:val="24"/>
          <w:szCs w:val="24"/>
        </w:rPr>
      </w:pPr>
      <w:r w:rsidRPr="008146EF">
        <w:rPr>
          <w:rFonts w:ascii="Times New Roman" w:hAnsi="Times New Roman" w:cs="Times New Roman"/>
          <w:sz w:val="24"/>
          <w:szCs w:val="24"/>
        </w:rPr>
        <w:t xml:space="preserve">karya seni batik atau seni motif lain; </w:t>
      </w:r>
    </w:p>
    <w:p w14:paraId="15DAF8F3" w14:textId="77777777" w:rsidR="00321E57" w:rsidRPr="008146EF" w:rsidRDefault="00321E57" w:rsidP="00666D96">
      <w:pPr>
        <w:pStyle w:val="ListParagraph"/>
        <w:numPr>
          <w:ilvl w:val="0"/>
          <w:numId w:val="32"/>
        </w:numPr>
        <w:spacing w:after="0" w:line="240" w:lineRule="auto"/>
        <w:jc w:val="both"/>
        <w:rPr>
          <w:rFonts w:ascii="Times New Roman" w:hAnsi="Times New Roman" w:cs="Times New Roman"/>
          <w:sz w:val="24"/>
          <w:szCs w:val="24"/>
        </w:rPr>
      </w:pPr>
      <w:r w:rsidRPr="008146EF">
        <w:rPr>
          <w:rFonts w:ascii="Times New Roman" w:hAnsi="Times New Roman" w:cs="Times New Roman"/>
          <w:sz w:val="24"/>
          <w:szCs w:val="24"/>
        </w:rPr>
        <w:t xml:space="preserve">karya fotografi; </w:t>
      </w:r>
    </w:p>
    <w:p w14:paraId="0C8D3B27" w14:textId="77777777" w:rsidR="00321E57" w:rsidRPr="008146EF" w:rsidRDefault="00321E57" w:rsidP="00666D96">
      <w:pPr>
        <w:pStyle w:val="ListParagraph"/>
        <w:numPr>
          <w:ilvl w:val="0"/>
          <w:numId w:val="32"/>
        </w:numPr>
        <w:spacing w:after="0" w:line="240" w:lineRule="auto"/>
        <w:jc w:val="both"/>
        <w:rPr>
          <w:rFonts w:ascii="Times New Roman" w:hAnsi="Times New Roman" w:cs="Times New Roman"/>
          <w:sz w:val="24"/>
          <w:szCs w:val="24"/>
        </w:rPr>
      </w:pPr>
      <w:r w:rsidRPr="008146EF">
        <w:rPr>
          <w:rFonts w:ascii="Times New Roman" w:hAnsi="Times New Roman" w:cs="Times New Roman"/>
          <w:sz w:val="24"/>
          <w:szCs w:val="24"/>
        </w:rPr>
        <w:t xml:space="preserve">Potret; </w:t>
      </w:r>
    </w:p>
    <w:p w14:paraId="2122F57A" w14:textId="77777777" w:rsidR="00321E57" w:rsidRPr="008146EF" w:rsidRDefault="00321E57" w:rsidP="00666D96">
      <w:pPr>
        <w:pStyle w:val="ListParagraph"/>
        <w:numPr>
          <w:ilvl w:val="0"/>
          <w:numId w:val="32"/>
        </w:numPr>
        <w:spacing w:after="0" w:line="240" w:lineRule="auto"/>
        <w:jc w:val="both"/>
        <w:rPr>
          <w:rFonts w:ascii="Times New Roman" w:hAnsi="Times New Roman" w:cs="Times New Roman"/>
          <w:sz w:val="24"/>
          <w:szCs w:val="24"/>
        </w:rPr>
      </w:pPr>
      <w:r w:rsidRPr="008146EF">
        <w:rPr>
          <w:rFonts w:ascii="Times New Roman" w:hAnsi="Times New Roman" w:cs="Times New Roman"/>
          <w:sz w:val="24"/>
          <w:szCs w:val="24"/>
        </w:rPr>
        <w:t xml:space="preserve">karya sinematografi; </w:t>
      </w:r>
    </w:p>
    <w:p w14:paraId="55300689" w14:textId="77777777" w:rsidR="00321E57" w:rsidRPr="008146EF" w:rsidRDefault="00321E57" w:rsidP="00666D96">
      <w:pPr>
        <w:pStyle w:val="ListParagraph"/>
        <w:numPr>
          <w:ilvl w:val="0"/>
          <w:numId w:val="32"/>
        </w:numPr>
        <w:spacing w:after="0" w:line="240" w:lineRule="auto"/>
        <w:jc w:val="both"/>
        <w:rPr>
          <w:rFonts w:ascii="Times New Roman" w:hAnsi="Times New Roman" w:cs="Times New Roman"/>
          <w:sz w:val="24"/>
          <w:szCs w:val="24"/>
        </w:rPr>
      </w:pPr>
      <w:r w:rsidRPr="008146EF">
        <w:rPr>
          <w:rFonts w:ascii="Times New Roman" w:hAnsi="Times New Roman" w:cs="Times New Roman"/>
          <w:sz w:val="24"/>
          <w:szCs w:val="24"/>
        </w:rPr>
        <w:t xml:space="preserve">terjemahan, tafsir, saduran, bunga rampai, basis data, adaptasi, aransemen, modifikasi dan karya lain dari hasil transformasi; </w:t>
      </w:r>
    </w:p>
    <w:p w14:paraId="2E779EF8" w14:textId="77777777" w:rsidR="00321E57" w:rsidRPr="008146EF" w:rsidRDefault="00321E57" w:rsidP="00666D96">
      <w:pPr>
        <w:pStyle w:val="ListParagraph"/>
        <w:numPr>
          <w:ilvl w:val="0"/>
          <w:numId w:val="32"/>
        </w:numPr>
        <w:spacing w:after="0" w:line="240" w:lineRule="auto"/>
        <w:jc w:val="both"/>
        <w:rPr>
          <w:rFonts w:ascii="Times New Roman" w:hAnsi="Times New Roman" w:cs="Times New Roman"/>
          <w:sz w:val="24"/>
          <w:szCs w:val="24"/>
        </w:rPr>
      </w:pPr>
      <w:r w:rsidRPr="008146EF">
        <w:rPr>
          <w:rFonts w:ascii="Times New Roman" w:hAnsi="Times New Roman" w:cs="Times New Roman"/>
          <w:sz w:val="24"/>
          <w:szCs w:val="24"/>
        </w:rPr>
        <w:t xml:space="preserve">terjemahan, adaptasi, aransemen, transformasi, atau modifikasi ekspresi budaya tradisional; </w:t>
      </w:r>
    </w:p>
    <w:p w14:paraId="3E1A6AD5" w14:textId="77777777" w:rsidR="00321E57" w:rsidRPr="008146EF" w:rsidRDefault="00321E57" w:rsidP="00666D96">
      <w:pPr>
        <w:pStyle w:val="ListParagraph"/>
        <w:numPr>
          <w:ilvl w:val="0"/>
          <w:numId w:val="32"/>
        </w:numPr>
        <w:spacing w:after="0" w:line="240" w:lineRule="auto"/>
        <w:jc w:val="both"/>
        <w:rPr>
          <w:rFonts w:ascii="Times New Roman" w:hAnsi="Times New Roman" w:cs="Times New Roman"/>
          <w:sz w:val="24"/>
          <w:szCs w:val="24"/>
        </w:rPr>
      </w:pPr>
      <w:r w:rsidRPr="008146EF">
        <w:rPr>
          <w:rFonts w:ascii="Times New Roman" w:hAnsi="Times New Roman" w:cs="Times New Roman"/>
          <w:sz w:val="24"/>
          <w:szCs w:val="24"/>
        </w:rPr>
        <w:t xml:space="preserve">kompilasi Ciptaan atau data, baik dalam format yang dapat dibaca dengan Program Komputer maupun media lainnya; </w:t>
      </w:r>
    </w:p>
    <w:p w14:paraId="168145F2" w14:textId="77777777" w:rsidR="00321E57" w:rsidRPr="008146EF" w:rsidRDefault="00321E57" w:rsidP="00666D96">
      <w:pPr>
        <w:pStyle w:val="ListParagraph"/>
        <w:numPr>
          <w:ilvl w:val="0"/>
          <w:numId w:val="32"/>
        </w:numPr>
        <w:spacing w:after="0" w:line="240" w:lineRule="auto"/>
        <w:jc w:val="both"/>
        <w:rPr>
          <w:rFonts w:ascii="Times New Roman" w:hAnsi="Times New Roman" w:cs="Times New Roman"/>
          <w:sz w:val="24"/>
          <w:szCs w:val="24"/>
        </w:rPr>
      </w:pPr>
      <w:r w:rsidRPr="008146EF">
        <w:rPr>
          <w:rFonts w:ascii="Times New Roman" w:hAnsi="Times New Roman" w:cs="Times New Roman"/>
          <w:sz w:val="24"/>
          <w:szCs w:val="24"/>
        </w:rPr>
        <w:t xml:space="preserve">kompilasi ekspresi budaya tradisional selama kompilasi tersebut merupakan karya yang asli; </w:t>
      </w:r>
    </w:p>
    <w:p w14:paraId="78652336" w14:textId="77777777" w:rsidR="00321E57" w:rsidRPr="008146EF" w:rsidRDefault="00321E57" w:rsidP="00666D96">
      <w:pPr>
        <w:pStyle w:val="ListParagraph"/>
        <w:numPr>
          <w:ilvl w:val="0"/>
          <w:numId w:val="32"/>
        </w:numPr>
        <w:spacing w:after="0" w:line="276" w:lineRule="auto"/>
        <w:jc w:val="both"/>
        <w:rPr>
          <w:rFonts w:ascii="Times New Roman" w:hAnsi="Times New Roman" w:cs="Times New Roman"/>
          <w:sz w:val="24"/>
          <w:szCs w:val="24"/>
        </w:rPr>
      </w:pPr>
      <w:r w:rsidRPr="008146EF">
        <w:rPr>
          <w:rFonts w:ascii="Times New Roman" w:hAnsi="Times New Roman" w:cs="Times New Roman"/>
          <w:sz w:val="24"/>
          <w:szCs w:val="24"/>
        </w:rPr>
        <w:t xml:space="preserve">permainan video; dan </w:t>
      </w:r>
    </w:p>
    <w:p w14:paraId="5B04C7B3" w14:textId="77777777" w:rsidR="00321E57" w:rsidRPr="008146EF" w:rsidRDefault="00321E57" w:rsidP="00666D96">
      <w:pPr>
        <w:pStyle w:val="ListParagraph"/>
        <w:numPr>
          <w:ilvl w:val="0"/>
          <w:numId w:val="32"/>
        </w:numPr>
        <w:spacing w:after="0" w:line="276" w:lineRule="auto"/>
        <w:jc w:val="both"/>
        <w:rPr>
          <w:rFonts w:ascii="Times New Roman" w:hAnsi="Times New Roman" w:cs="Times New Roman"/>
          <w:sz w:val="24"/>
          <w:szCs w:val="24"/>
        </w:rPr>
      </w:pPr>
      <w:r w:rsidRPr="008146EF">
        <w:rPr>
          <w:rFonts w:ascii="Times New Roman" w:hAnsi="Times New Roman" w:cs="Times New Roman"/>
          <w:sz w:val="24"/>
          <w:szCs w:val="24"/>
        </w:rPr>
        <w:t>Program Komputer.</w:t>
      </w:r>
    </w:p>
    <w:p w14:paraId="616E0C3F" w14:textId="77777777" w:rsidR="00321E57" w:rsidRPr="008146EF" w:rsidRDefault="00321E57" w:rsidP="00321E57">
      <w:pPr>
        <w:spacing w:line="480" w:lineRule="auto"/>
        <w:ind w:left="1134"/>
        <w:jc w:val="both"/>
        <w:rPr>
          <w:rFonts w:ascii="Times New Roman" w:hAnsi="Times New Roman" w:cs="Times New Roman"/>
          <w:sz w:val="24"/>
          <w:szCs w:val="24"/>
        </w:rPr>
      </w:pPr>
    </w:p>
    <w:p w14:paraId="55D8AE25" w14:textId="77777777" w:rsidR="008B71FC" w:rsidRPr="008146EF" w:rsidRDefault="008B71FC" w:rsidP="00471E59">
      <w:pPr>
        <w:spacing w:line="480" w:lineRule="auto"/>
        <w:ind w:left="1134" w:firstLine="426"/>
        <w:jc w:val="both"/>
        <w:rPr>
          <w:rFonts w:ascii="Times New Roman" w:hAnsi="Times New Roman" w:cs="Times New Roman"/>
          <w:sz w:val="24"/>
          <w:szCs w:val="24"/>
        </w:rPr>
      </w:pPr>
      <w:r w:rsidRPr="008146EF">
        <w:rPr>
          <w:rFonts w:ascii="Times New Roman" w:hAnsi="Times New Roman" w:cs="Times New Roman"/>
          <w:sz w:val="24"/>
          <w:szCs w:val="24"/>
        </w:rPr>
        <w:t xml:space="preserve">Selanjutnya, UUHC juga mengatur mengenai hasil karya yang tidak dilindungi hak cipta yaitu hasil karya yang belum berbentuk secara nyata; karya yang masih berupa ide, prosedur, sistem, metode, konsep, prinsip, temuan atau data; alat, benda, atau produk yang tujuan </w:t>
      </w:r>
      <w:r w:rsidRPr="008146EF">
        <w:rPr>
          <w:rFonts w:ascii="Times New Roman" w:hAnsi="Times New Roman" w:cs="Times New Roman"/>
          <w:sz w:val="24"/>
          <w:szCs w:val="24"/>
        </w:rPr>
        <w:lastRenderedPageBreak/>
        <w:t>dibentuk atau diciptakannya hanya untuk kebutuhan fungsional</w:t>
      </w:r>
      <w:r w:rsidR="00975C82" w:rsidRPr="008146EF">
        <w:rPr>
          <w:rStyle w:val="FootnoteReference"/>
          <w:rFonts w:ascii="Times New Roman" w:hAnsi="Times New Roman" w:cs="Times New Roman"/>
          <w:sz w:val="24"/>
          <w:szCs w:val="24"/>
        </w:rPr>
        <w:footnoteReference w:id="67"/>
      </w:r>
      <w:r w:rsidRPr="008146EF">
        <w:rPr>
          <w:rFonts w:ascii="Times New Roman" w:hAnsi="Times New Roman" w:cs="Times New Roman"/>
          <w:sz w:val="24"/>
          <w:szCs w:val="24"/>
        </w:rPr>
        <w:t xml:space="preserve">. </w:t>
      </w:r>
      <w:r w:rsidR="00975C82" w:rsidRPr="008146EF">
        <w:rPr>
          <w:rFonts w:ascii="Times New Roman" w:hAnsi="Times New Roman" w:cs="Times New Roman"/>
          <w:sz w:val="24"/>
          <w:szCs w:val="24"/>
        </w:rPr>
        <w:t>Selain itu, hak cipta juga tidak dapat digunakan untuk hasil karya berupa</w:t>
      </w:r>
      <w:r w:rsidR="00975C82" w:rsidRPr="008146EF">
        <w:rPr>
          <w:rStyle w:val="FootnoteReference"/>
          <w:rFonts w:ascii="Times New Roman" w:hAnsi="Times New Roman" w:cs="Times New Roman"/>
          <w:sz w:val="24"/>
          <w:szCs w:val="24"/>
        </w:rPr>
        <w:footnoteReference w:id="68"/>
      </w:r>
      <w:r w:rsidR="00975C82" w:rsidRPr="008146EF">
        <w:rPr>
          <w:rFonts w:ascii="Times New Roman" w:hAnsi="Times New Roman" w:cs="Times New Roman"/>
          <w:sz w:val="24"/>
          <w:szCs w:val="24"/>
        </w:rPr>
        <w:t>:</w:t>
      </w:r>
    </w:p>
    <w:p w14:paraId="749D9270" w14:textId="77777777" w:rsidR="00975C82" w:rsidRPr="008146EF" w:rsidRDefault="00975C82" w:rsidP="00666D96">
      <w:pPr>
        <w:pStyle w:val="ListParagraph"/>
        <w:numPr>
          <w:ilvl w:val="0"/>
          <w:numId w:val="33"/>
        </w:numPr>
        <w:spacing w:line="240" w:lineRule="auto"/>
        <w:ind w:left="1843" w:hanging="425"/>
        <w:jc w:val="both"/>
        <w:rPr>
          <w:rFonts w:ascii="Times New Roman" w:hAnsi="Times New Roman" w:cs="Times New Roman"/>
          <w:sz w:val="24"/>
          <w:szCs w:val="24"/>
        </w:rPr>
      </w:pPr>
      <w:r w:rsidRPr="008146EF">
        <w:rPr>
          <w:rFonts w:ascii="Times New Roman" w:hAnsi="Times New Roman" w:cs="Times New Roman"/>
          <w:sz w:val="24"/>
          <w:szCs w:val="24"/>
        </w:rPr>
        <w:t>Hasil rapat terbuka lembaga negara;</w:t>
      </w:r>
    </w:p>
    <w:p w14:paraId="5C07BA16" w14:textId="77777777" w:rsidR="00975C82" w:rsidRPr="008146EF" w:rsidRDefault="00975C82" w:rsidP="00666D96">
      <w:pPr>
        <w:pStyle w:val="ListParagraph"/>
        <w:numPr>
          <w:ilvl w:val="0"/>
          <w:numId w:val="33"/>
        </w:numPr>
        <w:spacing w:line="240" w:lineRule="auto"/>
        <w:ind w:left="1843" w:hanging="425"/>
        <w:jc w:val="both"/>
        <w:rPr>
          <w:rFonts w:ascii="Times New Roman" w:hAnsi="Times New Roman" w:cs="Times New Roman"/>
          <w:sz w:val="24"/>
          <w:szCs w:val="24"/>
        </w:rPr>
      </w:pPr>
      <w:r w:rsidRPr="008146EF">
        <w:rPr>
          <w:rFonts w:ascii="Times New Roman" w:hAnsi="Times New Roman" w:cs="Times New Roman"/>
          <w:sz w:val="24"/>
          <w:szCs w:val="24"/>
        </w:rPr>
        <w:t>Peraturan perundang-undangan;</w:t>
      </w:r>
    </w:p>
    <w:p w14:paraId="2F7AD14F" w14:textId="77777777" w:rsidR="00975C82" w:rsidRPr="008146EF" w:rsidRDefault="00975C82" w:rsidP="00666D96">
      <w:pPr>
        <w:pStyle w:val="ListParagraph"/>
        <w:numPr>
          <w:ilvl w:val="0"/>
          <w:numId w:val="33"/>
        </w:numPr>
        <w:spacing w:line="240" w:lineRule="auto"/>
        <w:ind w:left="1843" w:hanging="425"/>
        <w:jc w:val="both"/>
        <w:rPr>
          <w:rFonts w:ascii="Times New Roman" w:hAnsi="Times New Roman" w:cs="Times New Roman"/>
          <w:sz w:val="24"/>
          <w:szCs w:val="24"/>
        </w:rPr>
      </w:pPr>
      <w:r w:rsidRPr="008146EF">
        <w:rPr>
          <w:rFonts w:ascii="Times New Roman" w:hAnsi="Times New Roman" w:cs="Times New Roman"/>
          <w:sz w:val="24"/>
          <w:szCs w:val="24"/>
        </w:rPr>
        <w:t>Pidato kenegaraan atau pidato pejabat pemerintah;</w:t>
      </w:r>
    </w:p>
    <w:p w14:paraId="15BC8C15" w14:textId="77777777" w:rsidR="00975C82" w:rsidRDefault="00975C82" w:rsidP="00666D96">
      <w:pPr>
        <w:pStyle w:val="ListParagraph"/>
        <w:numPr>
          <w:ilvl w:val="0"/>
          <w:numId w:val="33"/>
        </w:numPr>
        <w:spacing w:line="240" w:lineRule="auto"/>
        <w:ind w:left="1843" w:hanging="425"/>
        <w:jc w:val="both"/>
        <w:rPr>
          <w:rFonts w:ascii="Times New Roman" w:hAnsi="Times New Roman" w:cs="Times New Roman"/>
          <w:sz w:val="24"/>
          <w:szCs w:val="24"/>
        </w:rPr>
      </w:pPr>
      <w:r w:rsidRPr="008146EF">
        <w:rPr>
          <w:rFonts w:ascii="Times New Roman" w:hAnsi="Times New Roman" w:cs="Times New Roman"/>
          <w:sz w:val="24"/>
          <w:szCs w:val="24"/>
        </w:rPr>
        <w:t>Putusan pengadilan atau penetapan hakim; dan kitab suci atau simbol keagamaan.</w:t>
      </w:r>
    </w:p>
    <w:p w14:paraId="7D56C6EF" w14:textId="77777777" w:rsidR="00471E59" w:rsidRPr="008146EF" w:rsidRDefault="00471E59" w:rsidP="00471E59">
      <w:pPr>
        <w:pStyle w:val="ListParagraph"/>
        <w:spacing w:line="240" w:lineRule="auto"/>
        <w:ind w:left="1843"/>
        <w:jc w:val="both"/>
        <w:rPr>
          <w:rFonts w:ascii="Times New Roman" w:hAnsi="Times New Roman" w:cs="Times New Roman"/>
          <w:sz w:val="24"/>
          <w:szCs w:val="24"/>
        </w:rPr>
      </w:pPr>
    </w:p>
    <w:p w14:paraId="051ABFB4" w14:textId="77777777" w:rsidR="00F3472C" w:rsidRPr="008146EF" w:rsidRDefault="00563440" w:rsidP="00666D96">
      <w:pPr>
        <w:pStyle w:val="Heading3"/>
        <w:numPr>
          <w:ilvl w:val="0"/>
          <w:numId w:val="22"/>
        </w:numPr>
        <w:spacing w:line="480" w:lineRule="auto"/>
        <w:ind w:left="1134" w:hanging="425"/>
        <w:rPr>
          <w:rFonts w:ascii="Times New Roman" w:hAnsi="Times New Roman" w:cs="Times New Roman"/>
          <w:b/>
          <w:color w:val="auto"/>
        </w:rPr>
      </w:pPr>
      <w:bookmarkStart w:id="110" w:name="_Toc78036018"/>
      <w:r w:rsidRPr="008146EF">
        <w:rPr>
          <w:rFonts w:ascii="Times New Roman" w:hAnsi="Times New Roman" w:cs="Times New Roman"/>
          <w:b/>
          <w:color w:val="auto"/>
        </w:rPr>
        <w:t>Jangka Waktu Perlindungan</w:t>
      </w:r>
      <w:bookmarkEnd w:id="110"/>
    </w:p>
    <w:p w14:paraId="6E39200C" w14:textId="77777777" w:rsidR="005C0806" w:rsidRPr="008146EF" w:rsidRDefault="00A32E39" w:rsidP="00471E59">
      <w:pPr>
        <w:spacing w:line="480" w:lineRule="auto"/>
        <w:ind w:left="1134" w:firstLine="426"/>
        <w:jc w:val="both"/>
        <w:rPr>
          <w:rFonts w:ascii="Times New Roman" w:hAnsi="Times New Roman" w:cs="Times New Roman"/>
          <w:sz w:val="24"/>
          <w:szCs w:val="24"/>
        </w:rPr>
      </w:pPr>
      <w:r w:rsidRPr="008146EF">
        <w:rPr>
          <w:rFonts w:ascii="Times New Roman" w:hAnsi="Times New Roman" w:cs="Times New Roman"/>
          <w:sz w:val="24"/>
          <w:szCs w:val="24"/>
        </w:rPr>
        <w:t xml:space="preserve">Jangka waktu perlindungan </w:t>
      </w:r>
      <w:r w:rsidR="005C0806" w:rsidRPr="008146EF">
        <w:rPr>
          <w:rFonts w:ascii="Times New Roman" w:hAnsi="Times New Roman" w:cs="Times New Roman"/>
          <w:sz w:val="24"/>
          <w:szCs w:val="24"/>
        </w:rPr>
        <w:t xml:space="preserve">untuk setiap hak yang terdapat di dalam hak cipta berbeda-beda sesuai dengan yang diatur didalam BAB IX tentang masa berlaku hak cipta dan hak terkait UUHC. </w:t>
      </w:r>
      <w:r w:rsidR="00335850" w:rsidRPr="008146EF">
        <w:rPr>
          <w:rFonts w:ascii="Times New Roman" w:hAnsi="Times New Roman" w:cs="Times New Roman"/>
          <w:sz w:val="24"/>
          <w:szCs w:val="24"/>
        </w:rPr>
        <w:t>Masa berlaku perlindungan Hak Moral diuraikan sebagai berikut :</w:t>
      </w:r>
    </w:p>
    <w:p w14:paraId="208F6D63" w14:textId="77777777" w:rsidR="00F3472C" w:rsidRPr="008146EF" w:rsidRDefault="005C0806" w:rsidP="00666D96">
      <w:pPr>
        <w:pStyle w:val="ListParagraph"/>
        <w:numPr>
          <w:ilvl w:val="0"/>
          <w:numId w:val="34"/>
        </w:numPr>
        <w:spacing w:line="480" w:lineRule="auto"/>
        <w:jc w:val="both"/>
        <w:rPr>
          <w:rFonts w:ascii="Times New Roman" w:hAnsi="Times New Roman" w:cs="Times New Roman"/>
          <w:sz w:val="24"/>
          <w:szCs w:val="24"/>
        </w:rPr>
      </w:pPr>
      <w:r w:rsidRPr="008146EF">
        <w:rPr>
          <w:rFonts w:ascii="Times New Roman" w:hAnsi="Times New Roman" w:cs="Times New Roman"/>
          <w:sz w:val="24"/>
          <w:szCs w:val="24"/>
        </w:rPr>
        <w:t xml:space="preserve">Berdasarkan Pasal 57 ayat (1) yang mengatur mengenai jangka waktu hak moral terkait hak moral untuk tetap mencantumkan atau tidak namanya pada salinan ciptaan untuk umum, menggunakan nama alias atau samaran, mempertahankan haknya dalam hal terjadi distorsi, mutilasi, modifikasi, atau hal yang bersifat merugikan kehormatan diri atau reputasi berlaku tanpa batas waktu. </w:t>
      </w:r>
    </w:p>
    <w:p w14:paraId="396440B6" w14:textId="77777777" w:rsidR="005C0806" w:rsidRPr="008146EF" w:rsidRDefault="005C0806" w:rsidP="00666D96">
      <w:pPr>
        <w:pStyle w:val="ListParagraph"/>
        <w:numPr>
          <w:ilvl w:val="0"/>
          <w:numId w:val="34"/>
        </w:numPr>
        <w:spacing w:line="480" w:lineRule="auto"/>
        <w:jc w:val="both"/>
        <w:rPr>
          <w:rFonts w:ascii="Times New Roman" w:hAnsi="Times New Roman" w:cs="Times New Roman"/>
          <w:sz w:val="24"/>
          <w:szCs w:val="24"/>
        </w:rPr>
      </w:pPr>
      <w:r w:rsidRPr="008146EF">
        <w:rPr>
          <w:rFonts w:ascii="Times New Roman" w:hAnsi="Times New Roman" w:cs="Times New Roman"/>
          <w:sz w:val="24"/>
          <w:szCs w:val="24"/>
        </w:rPr>
        <w:t xml:space="preserve">Pasal 57 ayat (2) masih mengatur mengenai jangka waktu hak moral. Hak moral yang diatur yaitu terkait dengan mengubah ciptaannya sesuai dengan kepatutan dalam kehidupan </w:t>
      </w:r>
      <w:r w:rsidRPr="008146EF">
        <w:rPr>
          <w:rFonts w:ascii="Times New Roman" w:hAnsi="Times New Roman" w:cs="Times New Roman"/>
          <w:sz w:val="24"/>
          <w:szCs w:val="24"/>
        </w:rPr>
        <w:lastRenderedPageBreak/>
        <w:t xml:space="preserve">masyarakat, mengubah judul dan sub judul ciptaan  berlaku selama berlangsungnya jangka waktu hak cipta atas ciptaan yang bersangkutan. </w:t>
      </w:r>
    </w:p>
    <w:p w14:paraId="56136679" w14:textId="77777777" w:rsidR="00335850" w:rsidRPr="008146EF" w:rsidRDefault="00335850" w:rsidP="00471E59">
      <w:pPr>
        <w:spacing w:line="480" w:lineRule="auto"/>
        <w:ind w:left="1134" w:firstLine="426"/>
        <w:jc w:val="both"/>
        <w:rPr>
          <w:rFonts w:ascii="Times New Roman" w:hAnsi="Times New Roman" w:cs="Times New Roman"/>
          <w:sz w:val="24"/>
          <w:szCs w:val="24"/>
        </w:rPr>
      </w:pPr>
      <w:r w:rsidRPr="008146EF">
        <w:rPr>
          <w:rFonts w:ascii="Times New Roman" w:hAnsi="Times New Roman" w:cs="Times New Roman"/>
          <w:sz w:val="24"/>
          <w:szCs w:val="24"/>
        </w:rPr>
        <w:t>Selain masa berlaku perlindungan hak moral, diatur juga masa berlaku hak ekonomi yang diuraikan sebagai berikut :</w:t>
      </w:r>
    </w:p>
    <w:p w14:paraId="414F206D" w14:textId="77777777" w:rsidR="00335850" w:rsidRPr="008146EF" w:rsidRDefault="00335850" w:rsidP="00666D96">
      <w:pPr>
        <w:pStyle w:val="ListParagraph"/>
        <w:numPr>
          <w:ilvl w:val="0"/>
          <w:numId w:val="35"/>
        </w:numPr>
        <w:spacing w:line="480" w:lineRule="auto"/>
        <w:jc w:val="both"/>
        <w:rPr>
          <w:rFonts w:ascii="Times New Roman" w:hAnsi="Times New Roman" w:cs="Times New Roman"/>
          <w:sz w:val="24"/>
          <w:szCs w:val="24"/>
        </w:rPr>
      </w:pPr>
      <w:r w:rsidRPr="008146EF">
        <w:rPr>
          <w:rFonts w:ascii="Times New Roman" w:hAnsi="Times New Roman" w:cs="Times New Roman"/>
          <w:sz w:val="24"/>
          <w:szCs w:val="24"/>
        </w:rPr>
        <w:t>Pasal 58 ayat (1) menyebutkan bahwa ciptaan sebagaimana tercantum pada Pasal 40 ayat (1) huruf a-f dan huruf h-j berlaku seumur hidup penciptanya dan juga berlaku 70 tahun setelah pencipta meninggal dunia. Dalam hal terdapat dua orang pencipta, maka perhitungan perlindungan setelah meninggal dihitung dari yang paling akhir meninggal dunia. Sedangkan dalam hal ciptaan dimiliki oleh badan hukum, maka berlaku selama 50 tahun sejak pengumuman.</w:t>
      </w:r>
    </w:p>
    <w:p w14:paraId="139BC1BA" w14:textId="77777777" w:rsidR="00335850" w:rsidRPr="008146EF" w:rsidRDefault="00335850" w:rsidP="00666D96">
      <w:pPr>
        <w:pStyle w:val="ListParagraph"/>
        <w:numPr>
          <w:ilvl w:val="0"/>
          <w:numId w:val="35"/>
        </w:numPr>
        <w:spacing w:line="480" w:lineRule="auto"/>
        <w:jc w:val="both"/>
        <w:rPr>
          <w:rFonts w:ascii="Times New Roman" w:hAnsi="Times New Roman" w:cs="Times New Roman"/>
          <w:sz w:val="24"/>
          <w:szCs w:val="24"/>
        </w:rPr>
      </w:pPr>
      <w:r w:rsidRPr="008146EF">
        <w:rPr>
          <w:rFonts w:ascii="Times New Roman" w:hAnsi="Times New Roman" w:cs="Times New Roman"/>
          <w:sz w:val="24"/>
          <w:szCs w:val="24"/>
        </w:rPr>
        <w:t xml:space="preserve">Pasal 59 ayat (1) mengatur mengenai ciptaan sebagaimana tercantum pada Pasal 40 ayat (1) huruf k-s perlindungannya berlaku selama 50 tahun sejak pengumuman pertama kali. Sedangkan untuk karya seni terapan, berlaku selama 25 tahun sejak pertama kali diumumkan. </w:t>
      </w:r>
    </w:p>
    <w:p w14:paraId="5963C506" w14:textId="77777777" w:rsidR="00D2277E" w:rsidRPr="008146EF" w:rsidRDefault="00D2277E" w:rsidP="00471E59">
      <w:pPr>
        <w:spacing w:line="480" w:lineRule="auto"/>
        <w:ind w:left="1134" w:firstLine="567"/>
        <w:jc w:val="both"/>
        <w:rPr>
          <w:rFonts w:ascii="Times New Roman" w:hAnsi="Times New Roman" w:cs="Times New Roman"/>
          <w:sz w:val="24"/>
          <w:szCs w:val="24"/>
        </w:rPr>
      </w:pPr>
      <w:r w:rsidRPr="008146EF">
        <w:rPr>
          <w:rFonts w:ascii="Times New Roman" w:hAnsi="Times New Roman" w:cs="Times New Roman"/>
          <w:sz w:val="24"/>
          <w:szCs w:val="24"/>
        </w:rPr>
        <w:t xml:space="preserve">Berikut ini jangka waktu perlindungan hak terkait berdasarkan Pasal </w:t>
      </w:r>
      <w:r w:rsidR="008C0C85" w:rsidRPr="008146EF">
        <w:rPr>
          <w:rFonts w:ascii="Times New Roman" w:hAnsi="Times New Roman" w:cs="Times New Roman"/>
          <w:sz w:val="24"/>
          <w:szCs w:val="24"/>
        </w:rPr>
        <w:t>62 UU No.28 Tahun 2014 :</w:t>
      </w:r>
    </w:p>
    <w:p w14:paraId="638A69D1" w14:textId="77777777" w:rsidR="008C0C85" w:rsidRPr="008146EF" w:rsidRDefault="008C0C85" w:rsidP="00666D96">
      <w:pPr>
        <w:pStyle w:val="ListParagraph"/>
        <w:numPr>
          <w:ilvl w:val="0"/>
          <w:numId w:val="36"/>
        </w:numPr>
        <w:spacing w:line="480" w:lineRule="auto"/>
        <w:jc w:val="both"/>
        <w:rPr>
          <w:rFonts w:ascii="Times New Roman" w:hAnsi="Times New Roman" w:cs="Times New Roman"/>
          <w:sz w:val="24"/>
          <w:szCs w:val="24"/>
        </w:rPr>
      </w:pPr>
      <w:r w:rsidRPr="008146EF">
        <w:rPr>
          <w:rFonts w:ascii="Times New Roman" w:hAnsi="Times New Roman" w:cs="Times New Roman"/>
          <w:sz w:val="24"/>
          <w:szCs w:val="24"/>
        </w:rPr>
        <w:lastRenderedPageBreak/>
        <w:t xml:space="preserve">Masa berlaku hak moral yang diatur di dalam Pasal 57 berlaku pula secara mutatis mutandis terhadap hak moral pelaku pertunjukan, dalam artian berlaku tanpa batas waktu. </w:t>
      </w:r>
    </w:p>
    <w:p w14:paraId="500A73AE" w14:textId="77777777" w:rsidR="008C0C85" w:rsidRPr="008146EF" w:rsidRDefault="008C0C85" w:rsidP="00666D96">
      <w:pPr>
        <w:pStyle w:val="ListParagraph"/>
        <w:numPr>
          <w:ilvl w:val="0"/>
          <w:numId w:val="36"/>
        </w:numPr>
        <w:spacing w:line="480" w:lineRule="auto"/>
        <w:jc w:val="both"/>
        <w:rPr>
          <w:rFonts w:ascii="Times New Roman" w:hAnsi="Times New Roman" w:cs="Times New Roman"/>
          <w:sz w:val="24"/>
          <w:szCs w:val="24"/>
        </w:rPr>
      </w:pPr>
      <w:r w:rsidRPr="008146EF">
        <w:rPr>
          <w:rFonts w:ascii="Times New Roman" w:hAnsi="Times New Roman" w:cs="Times New Roman"/>
          <w:sz w:val="24"/>
          <w:szCs w:val="24"/>
        </w:rPr>
        <w:t>Masa berlaku hak ekonomi bagi pelaku pertunjukan berlaku selama 50 tahun sejak pertunjukannya difiksasi dalam fonogram atau audiovisual (Pasal 63 ayat (1) huruf a).</w:t>
      </w:r>
    </w:p>
    <w:p w14:paraId="3C04C49C" w14:textId="77777777" w:rsidR="008C0C85" w:rsidRPr="008146EF" w:rsidRDefault="008C0C85" w:rsidP="00666D96">
      <w:pPr>
        <w:pStyle w:val="ListParagraph"/>
        <w:numPr>
          <w:ilvl w:val="0"/>
          <w:numId w:val="36"/>
        </w:numPr>
        <w:spacing w:line="480" w:lineRule="auto"/>
        <w:jc w:val="both"/>
        <w:rPr>
          <w:rFonts w:ascii="Times New Roman" w:hAnsi="Times New Roman" w:cs="Times New Roman"/>
          <w:sz w:val="24"/>
          <w:szCs w:val="24"/>
        </w:rPr>
      </w:pPr>
      <w:r w:rsidRPr="008146EF">
        <w:rPr>
          <w:rFonts w:ascii="Times New Roman" w:hAnsi="Times New Roman" w:cs="Times New Roman"/>
          <w:sz w:val="24"/>
          <w:szCs w:val="24"/>
        </w:rPr>
        <w:t>Masa be</w:t>
      </w:r>
      <w:r w:rsidR="00AE36B3" w:rsidRPr="008146EF">
        <w:rPr>
          <w:rFonts w:ascii="Times New Roman" w:hAnsi="Times New Roman" w:cs="Times New Roman"/>
          <w:sz w:val="24"/>
          <w:szCs w:val="24"/>
        </w:rPr>
        <w:t>rl</w:t>
      </w:r>
      <w:r w:rsidRPr="008146EF">
        <w:rPr>
          <w:rFonts w:ascii="Times New Roman" w:hAnsi="Times New Roman" w:cs="Times New Roman"/>
          <w:sz w:val="24"/>
          <w:szCs w:val="24"/>
        </w:rPr>
        <w:t>aku hak ekonomi bagi produser fonogram berlaku selama 50 tahun sejak fonogramnya difiksasi (Pasal 63 ayat (1) huruf b).</w:t>
      </w:r>
    </w:p>
    <w:p w14:paraId="1DF76BD1" w14:textId="77777777" w:rsidR="008C0C85" w:rsidRPr="008146EF" w:rsidRDefault="008C0C85" w:rsidP="00666D96">
      <w:pPr>
        <w:pStyle w:val="ListParagraph"/>
        <w:numPr>
          <w:ilvl w:val="0"/>
          <w:numId w:val="36"/>
        </w:numPr>
        <w:spacing w:line="480" w:lineRule="auto"/>
        <w:jc w:val="both"/>
        <w:rPr>
          <w:rFonts w:ascii="Times New Roman" w:hAnsi="Times New Roman" w:cs="Times New Roman"/>
          <w:sz w:val="24"/>
          <w:szCs w:val="24"/>
        </w:rPr>
      </w:pPr>
      <w:r w:rsidRPr="008146EF">
        <w:rPr>
          <w:rFonts w:ascii="Times New Roman" w:hAnsi="Times New Roman" w:cs="Times New Roman"/>
          <w:sz w:val="24"/>
          <w:szCs w:val="24"/>
        </w:rPr>
        <w:t xml:space="preserve">Masa berlaku hak ekonomi lembaga penyiaran berlaku selama 20 tahun sejak karya siarannya oertama kali disiarkan (Pasal 63 ayat (1) huruf c). </w:t>
      </w:r>
    </w:p>
    <w:p w14:paraId="37EFEDEB" w14:textId="77777777" w:rsidR="00563440" w:rsidRPr="008146EF" w:rsidRDefault="00563440" w:rsidP="00666D96">
      <w:pPr>
        <w:pStyle w:val="Heading3"/>
        <w:numPr>
          <w:ilvl w:val="0"/>
          <w:numId w:val="22"/>
        </w:numPr>
        <w:spacing w:line="480" w:lineRule="auto"/>
        <w:ind w:left="1134" w:hanging="425"/>
        <w:rPr>
          <w:rFonts w:ascii="Times New Roman" w:hAnsi="Times New Roman" w:cs="Times New Roman"/>
          <w:b/>
          <w:i/>
          <w:color w:val="auto"/>
        </w:rPr>
      </w:pPr>
      <w:bookmarkStart w:id="111" w:name="_Toc78036019"/>
      <w:r w:rsidRPr="008146EF">
        <w:rPr>
          <w:rFonts w:ascii="Times New Roman" w:hAnsi="Times New Roman" w:cs="Times New Roman"/>
          <w:b/>
          <w:color w:val="auto"/>
        </w:rPr>
        <w:t>Doktrin Fair</w:t>
      </w:r>
      <w:r w:rsidRPr="008146EF">
        <w:rPr>
          <w:rFonts w:ascii="Times New Roman" w:hAnsi="Times New Roman" w:cs="Times New Roman"/>
          <w:b/>
          <w:i/>
          <w:color w:val="auto"/>
        </w:rPr>
        <w:t xml:space="preserve"> Use</w:t>
      </w:r>
      <w:bookmarkEnd w:id="111"/>
    </w:p>
    <w:p w14:paraId="0A8724AB" w14:textId="77777777" w:rsidR="008C0C85" w:rsidRPr="008146EF" w:rsidRDefault="006D7157" w:rsidP="00471E59">
      <w:pPr>
        <w:spacing w:line="480" w:lineRule="auto"/>
        <w:ind w:left="1134" w:firstLine="426"/>
        <w:jc w:val="both"/>
        <w:rPr>
          <w:rFonts w:ascii="Times New Roman" w:hAnsi="Times New Roman" w:cs="Times New Roman"/>
          <w:sz w:val="24"/>
          <w:szCs w:val="24"/>
        </w:rPr>
      </w:pPr>
      <w:r w:rsidRPr="008146EF">
        <w:rPr>
          <w:rFonts w:ascii="Times New Roman" w:hAnsi="Times New Roman" w:cs="Times New Roman"/>
          <w:sz w:val="24"/>
          <w:szCs w:val="24"/>
        </w:rPr>
        <w:t xml:space="preserve">Doktrin </w:t>
      </w:r>
      <w:r w:rsidR="00FA2272" w:rsidRPr="008146EF">
        <w:rPr>
          <w:rFonts w:ascii="Times New Roman" w:hAnsi="Times New Roman" w:cs="Times New Roman"/>
          <w:i/>
          <w:sz w:val="24"/>
          <w:szCs w:val="24"/>
        </w:rPr>
        <w:t xml:space="preserve">fair use </w:t>
      </w:r>
      <w:r w:rsidR="00FA2272" w:rsidRPr="008146EF">
        <w:rPr>
          <w:rFonts w:ascii="Times New Roman" w:hAnsi="Times New Roman" w:cs="Times New Roman"/>
          <w:sz w:val="24"/>
          <w:szCs w:val="24"/>
        </w:rPr>
        <w:t xml:space="preserve">/ </w:t>
      </w:r>
      <w:r w:rsidR="00FA2272" w:rsidRPr="008146EF">
        <w:rPr>
          <w:rFonts w:ascii="Times New Roman" w:hAnsi="Times New Roman" w:cs="Times New Roman"/>
          <w:i/>
          <w:sz w:val="24"/>
          <w:szCs w:val="24"/>
        </w:rPr>
        <w:t xml:space="preserve">fair dealing </w:t>
      </w:r>
      <w:r w:rsidR="00FA2272" w:rsidRPr="008146EF">
        <w:rPr>
          <w:rFonts w:ascii="Times New Roman" w:hAnsi="Times New Roman" w:cs="Times New Roman"/>
          <w:sz w:val="24"/>
          <w:szCs w:val="24"/>
        </w:rPr>
        <w:t xml:space="preserve">ini merupakan doktrin yang berkembang dilingkungan </w:t>
      </w:r>
      <w:r w:rsidR="00FA2272" w:rsidRPr="008146EF">
        <w:rPr>
          <w:rFonts w:ascii="Times New Roman" w:hAnsi="Times New Roman" w:cs="Times New Roman"/>
          <w:i/>
          <w:sz w:val="24"/>
          <w:szCs w:val="24"/>
        </w:rPr>
        <w:t>common law</w:t>
      </w:r>
      <w:r w:rsidR="00FA2272" w:rsidRPr="008146EF">
        <w:rPr>
          <w:rFonts w:ascii="Times New Roman" w:hAnsi="Times New Roman" w:cs="Times New Roman"/>
          <w:sz w:val="24"/>
          <w:szCs w:val="24"/>
        </w:rPr>
        <w:t xml:space="preserve">. </w:t>
      </w:r>
      <w:r w:rsidR="0047208D">
        <w:rPr>
          <w:rFonts w:ascii="Times New Roman" w:hAnsi="Times New Roman" w:cs="Times New Roman"/>
          <w:sz w:val="24"/>
          <w:szCs w:val="24"/>
        </w:rPr>
        <w:t>D</w:t>
      </w:r>
      <w:r w:rsidR="00FA2272" w:rsidRPr="008146EF">
        <w:rPr>
          <w:rFonts w:ascii="Times New Roman" w:hAnsi="Times New Roman" w:cs="Times New Roman"/>
          <w:sz w:val="24"/>
          <w:szCs w:val="24"/>
        </w:rPr>
        <w:t xml:space="preserve">oktrin ini diadaptasi didalam UU No.28 Tahun 2014 sebagaimana dilakukan pada Konvensi Bern. Pada dasarnya, doktrin </w:t>
      </w:r>
      <w:r w:rsidR="00FA2272" w:rsidRPr="008146EF">
        <w:rPr>
          <w:rFonts w:ascii="Times New Roman" w:hAnsi="Times New Roman" w:cs="Times New Roman"/>
          <w:i/>
          <w:sz w:val="24"/>
          <w:szCs w:val="24"/>
        </w:rPr>
        <w:t xml:space="preserve">fair use </w:t>
      </w:r>
      <w:r w:rsidR="00FA2272" w:rsidRPr="008146EF">
        <w:rPr>
          <w:rFonts w:ascii="Times New Roman" w:hAnsi="Times New Roman" w:cs="Times New Roman"/>
          <w:sz w:val="24"/>
          <w:szCs w:val="24"/>
        </w:rPr>
        <w:t xml:space="preserve">ini berisi pembatasan-pembatasan atas apa yang boleh dan tidak boleh dilakukan terhadap hak pencipta. Selain itu, doktrin ini juga berfokus terhadap perlindungan ciptaan. Dalam perkembangannya, doktrin </w:t>
      </w:r>
      <w:r w:rsidR="00FA2272" w:rsidRPr="008146EF">
        <w:rPr>
          <w:rFonts w:ascii="Times New Roman" w:hAnsi="Times New Roman" w:cs="Times New Roman"/>
          <w:i/>
          <w:sz w:val="24"/>
          <w:szCs w:val="24"/>
        </w:rPr>
        <w:t xml:space="preserve">fair use </w:t>
      </w:r>
      <w:r w:rsidR="00FA2272" w:rsidRPr="008146EF">
        <w:rPr>
          <w:rFonts w:ascii="Times New Roman" w:hAnsi="Times New Roman" w:cs="Times New Roman"/>
          <w:sz w:val="24"/>
          <w:szCs w:val="24"/>
        </w:rPr>
        <w:t xml:space="preserve"> ini menjadi doktrin universal dan menjadi dasar dalam pembuatan UU Hak Cipta agar terciptanya keseimbangan antara hak dan kewajiban pencipta. </w:t>
      </w:r>
    </w:p>
    <w:p w14:paraId="7D9674DB" w14:textId="77777777" w:rsidR="00FA2272" w:rsidRPr="008146EF" w:rsidRDefault="00CF6077" w:rsidP="00471E59">
      <w:pPr>
        <w:spacing w:line="480" w:lineRule="auto"/>
        <w:ind w:left="1134" w:firstLine="426"/>
        <w:jc w:val="both"/>
        <w:rPr>
          <w:rFonts w:ascii="Times New Roman" w:hAnsi="Times New Roman" w:cs="Times New Roman"/>
          <w:sz w:val="24"/>
          <w:szCs w:val="24"/>
        </w:rPr>
      </w:pPr>
      <w:r w:rsidRPr="008146EF">
        <w:rPr>
          <w:rFonts w:ascii="Times New Roman" w:hAnsi="Times New Roman" w:cs="Times New Roman"/>
          <w:sz w:val="24"/>
          <w:szCs w:val="24"/>
        </w:rPr>
        <w:lastRenderedPageBreak/>
        <w:t xml:space="preserve">Negara yang pertama kali menggunakan doktrin </w:t>
      </w:r>
      <w:r w:rsidRPr="008146EF">
        <w:rPr>
          <w:rFonts w:ascii="Times New Roman" w:hAnsi="Times New Roman" w:cs="Times New Roman"/>
          <w:i/>
          <w:sz w:val="24"/>
          <w:szCs w:val="24"/>
        </w:rPr>
        <w:t xml:space="preserve">fair use </w:t>
      </w:r>
      <w:r w:rsidRPr="008146EF">
        <w:rPr>
          <w:rFonts w:ascii="Times New Roman" w:hAnsi="Times New Roman" w:cs="Times New Roman"/>
          <w:sz w:val="24"/>
          <w:szCs w:val="24"/>
        </w:rPr>
        <w:t xml:space="preserve">ini adalah negara Perancis dan Jerman yang kemudian diadaptasi dalam revisi Konvensi Bern 1928. Penggunaan doktrin </w:t>
      </w:r>
      <w:r w:rsidRPr="008146EF">
        <w:rPr>
          <w:rFonts w:ascii="Times New Roman" w:hAnsi="Times New Roman" w:cs="Times New Roman"/>
          <w:i/>
          <w:sz w:val="24"/>
          <w:szCs w:val="24"/>
        </w:rPr>
        <w:t xml:space="preserve">fair use </w:t>
      </w:r>
      <w:r w:rsidRPr="008146EF">
        <w:rPr>
          <w:rFonts w:ascii="Times New Roman" w:hAnsi="Times New Roman" w:cs="Times New Roman"/>
          <w:sz w:val="24"/>
          <w:szCs w:val="24"/>
        </w:rPr>
        <w:t>ini berbeda-beda disetiap negara. Di Amerika Serikat, doktrin ini dipergunakan tidak hanya untuk melindungi hak ekonomi pencipta, akan tetapi untuk kepentingan umum yang lebih luas. Misalnya untuk kegiatan di bidang pendidikan berupa kebutuhan untuk penelitian dan penyebaran hasil penelitian. Jika dalam suatu penelitian atau penggunaan materi dari penulis lain harus menunggu izin dari pemiliknya, maka akan menghambat kegiatan penelitian. Sehingga dengan menggunakan doktrin ini, untuk kegiatan dibidang pendidikan dapat di atasi dengan mencantumkan sumber.</w:t>
      </w:r>
      <w:r w:rsidR="0047208D">
        <w:rPr>
          <w:rFonts w:ascii="Times New Roman" w:hAnsi="Times New Roman" w:cs="Times New Roman"/>
          <w:sz w:val="24"/>
          <w:szCs w:val="24"/>
        </w:rPr>
        <w:t xml:space="preserve"> D</w:t>
      </w:r>
      <w:r w:rsidRPr="008146EF">
        <w:rPr>
          <w:rFonts w:ascii="Times New Roman" w:hAnsi="Times New Roman" w:cs="Times New Roman"/>
          <w:sz w:val="24"/>
          <w:szCs w:val="24"/>
        </w:rPr>
        <w:t xml:space="preserve">oktrin </w:t>
      </w:r>
      <w:r w:rsidRPr="008146EF">
        <w:rPr>
          <w:rFonts w:ascii="Times New Roman" w:hAnsi="Times New Roman" w:cs="Times New Roman"/>
          <w:i/>
          <w:sz w:val="24"/>
          <w:szCs w:val="24"/>
        </w:rPr>
        <w:t xml:space="preserve">fair use </w:t>
      </w:r>
      <w:r w:rsidRPr="008146EF">
        <w:rPr>
          <w:rFonts w:ascii="Times New Roman" w:hAnsi="Times New Roman" w:cs="Times New Roman"/>
          <w:sz w:val="24"/>
          <w:szCs w:val="24"/>
        </w:rPr>
        <w:t>yang diterapkan oleh Amerika Serikat, tidak dapat diperg</w:t>
      </w:r>
      <w:r w:rsidR="00A819E0" w:rsidRPr="008146EF">
        <w:rPr>
          <w:rFonts w:ascii="Times New Roman" w:hAnsi="Times New Roman" w:cs="Times New Roman"/>
          <w:sz w:val="24"/>
          <w:szCs w:val="24"/>
        </w:rPr>
        <w:t>u</w:t>
      </w:r>
      <w:r w:rsidRPr="008146EF">
        <w:rPr>
          <w:rFonts w:ascii="Times New Roman" w:hAnsi="Times New Roman" w:cs="Times New Roman"/>
          <w:sz w:val="24"/>
          <w:szCs w:val="24"/>
        </w:rPr>
        <w:t xml:space="preserve">nakan di Inggris. Hal ini disebabkan doktrin </w:t>
      </w:r>
      <w:r w:rsidRPr="008146EF">
        <w:rPr>
          <w:rFonts w:ascii="Times New Roman" w:hAnsi="Times New Roman" w:cs="Times New Roman"/>
          <w:i/>
          <w:sz w:val="24"/>
          <w:szCs w:val="24"/>
        </w:rPr>
        <w:t>fair use</w:t>
      </w:r>
      <w:r w:rsidRPr="008146EF">
        <w:rPr>
          <w:rFonts w:ascii="Times New Roman" w:hAnsi="Times New Roman" w:cs="Times New Roman"/>
          <w:sz w:val="24"/>
          <w:szCs w:val="24"/>
        </w:rPr>
        <w:t xml:space="preserve"> tidak dapat digunakan pada hal-hal diluar bidang pendidikan, penelitian dan peningkatan pengetahuan dan penyebaran indormasi.  </w:t>
      </w:r>
      <w:r w:rsidR="00ED7457" w:rsidRPr="008146EF">
        <w:rPr>
          <w:rFonts w:ascii="Times New Roman" w:hAnsi="Times New Roman" w:cs="Times New Roman"/>
          <w:sz w:val="24"/>
          <w:szCs w:val="24"/>
        </w:rPr>
        <w:t>Sama halnya dengan negara New Zealand yang tidak dapat menggu</w:t>
      </w:r>
      <w:r w:rsidR="00884DC6" w:rsidRPr="008146EF">
        <w:rPr>
          <w:rFonts w:ascii="Times New Roman" w:hAnsi="Times New Roman" w:cs="Times New Roman"/>
          <w:sz w:val="24"/>
          <w:szCs w:val="24"/>
        </w:rPr>
        <w:t xml:space="preserve">nakan doktrin </w:t>
      </w:r>
      <w:r w:rsidR="00884DC6" w:rsidRPr="008146EF">
        <w:rPr>
          <w:rFonts w:ascii="Times New Roman" w:hAnsi="Times New Roman" w:cs="Times New Roman"/>
          <w:i/>
          <w:sz w:val="24"/>
          <w:szCs w:val="24"/>
        </w:rPr>
        <w:t>fair use</w:t>
      </w:r>
      <w:r w:rsidR="00884DC6" w:rsidRPr="008146EF">
        <w:rPr>
          <w:rFonts w:ascii="Times New Roman" w:hAnsi="Times New Roman" w:cs="Times New Roman"/>
          <w:sz w:val="24"/>
          <w:szCs w:val="24"/>
        </w:rPr>
        <w:t xml:space="preserve"> secara umum dan hanya dapat digunakan untuk alasan pendidikan, penelitian dan peningkatan pengetahuan seperti Inggris. Akan tetapi di New Zealand dapat menggunakan doktrin </w:t>
      </w:r>
      <w:r w:rsidR="00884DC6" w:rsidRPr="008146EF">
        <w:rPr>
          <w:rFonts w:ascii="Times New Roman" w:hAnsi="Times New Roman" w:cs="Times New Roman"/>
          <w:i/>
          <w:sz w:val="24"/>
          <w:szCs w:val="24"/>
        </w:rPr>
        <w:t>fair use</w:t>
      </w:r>
      <w:r w:rsidR="00884DC6" w:rsidRPr="008146EF">
        <w:rPr>
          <w:rFonts w:ascii="Times New Roman" w:hAnsi="Times New Roman" w:cs="Times New Roman"/>
          <w:sz w:val="24"/>
          <w:szCs w:val="24"/>
        </w:rPr>
        <w:t xml:space="preserve"> untuk riset dengan tujuan komersial</w:t>
      </w:r>
      <w:r w:rsidR="00884DC6" w:rsidRPr="008146EF">
        <w:rPr>
          <w:rStyle w:val="FootnoteReference"/>
          <w:rFonts w:ascii="Times New Roman" w:hAnsi="Times New Roman" w:cs="Times New Roman"/>
          <w:sz w:val="24"/>
          <w:szCs w:val="24"/>
        </w:rPr>
        <w:footnoteReference w:id="69"/>
      </w:r>
      <w:r w:rsidR="00884DC6" w:rsidRPr="008146EF">
        <w:rPr>
          <w:rFonts w:ascii="Times New Roman" w:hAnsi="Times New Roman" w:cs="Times New Roman"/>
          <w:sz w:val="24"/>
          <w:szCs w:val="24"/>
        </w:rPr>
        <w:t>.</w:t>
      </w:r>
    </w:p>
    <w:p w14:paraId="100DF35E" w14:textId="77777777" w:rsidR="00884DC6" w:rsidRPr="008146EF" w:rsidRDefault="00884DC6" w:rsidP="00471E59">
      <w:pPr>
        <w:spacing w:line="480" w:lineRule="auto"/>
        <w:ind w:left="1134" w:firstLine="426"/>
        <w:jc w:val="both"/>
        <w:rPr>
          <w:rFonts w:ascii="Times New Roman" w:hAnsi="Times New Roman" w:cs="Times New Roman"/>
          <w:sz w:val="24"/>
          <w:szCs w:val="24"/>
        </w:rPr>
      </w:pPr>
      <w:r w:rsidRPr="008146EF">
        <w:rPr>
          <w:rFonts w:ascii="Times New Roman" w:hAnsi="Times New Roman" w:cs="Times New Roman"/>
          <w:sz w:val="24"/>
          <w:szCs w:val="24"/>
        </w:rPr>
        <w:lastRenderedPageBreak/>
        <w:t xml:space="preserve">Doktrin </w:t>
      </w:r>
      <w:r w:rsidRPr="008146EF">
        <w:rPr>
          <w:rFonts w:ascii="Times New Roman" w:hAnsi="Times New Roman" w:cs="Times New Roman"/>
          <w:i/>
          <w:sz w:val="24"/>
          <w:szCs w:val="24"/>
        </w:rPr>
        <w:t xml:space="preserve">fair use </w:t>
      </w:r>
      <w:r w:rsidRPr="008146EF">
        <w:rPr>
          <w:rFonts w:ascii="Times New Roman" w:hAnsi="Times New Roman" w:cs="Times New Roman"/>
          <w:sz w:val="24"/>
          <w:szCs w:val="24"/>
        </w:rPr>
        <w:t xml:space="preserve">diartikan sebagai pembatasan yang berbentuk pengecualian terhadap tindakan yang dianggap pelanggaran pada situasi normal namun dinyatakan sebagai pengecualian atau </w:t>
      </w:r>
      <w:r w:rsidRPr="008146EF">
        <w:rPr>
          <w:rFonts w:ascii="Times New Roman" w:hAnsi="Times New Roman" w:cs="Times New Roman"/>
          <w:i/>
          <w:sz w:val="24"/>
          <w:szCs w:val="24"/>
        </w:rPr>
        <w:t xml:space="preserve">fair use </w:t>
      </w:r>
      <w:r w:rsidRPr="008146EF">
        <w:rPr>
          <w:rFonts w:ascii="Times New Roman" w:hAnsi="Times New Roman" w:cs="Times New Roman"/>
          <w:sz w:val="24"/>
          <w:szCs w:val="24"/>
        </w:rPr>
        <w:t xml:space="preserve">oleh undang-undang. </w:t>
      </w:r>
      <w:r w:rsidR="0047208D">
        <w:rPr>
          <w:rFonts w:ascii="Times New Roman" w:hAnsi="Times New Roman" w:cs="Times New Roman"/>
          <w:sz w:val="24"/>
          <w:szCs w:val="24"/>
        </w:rPr>
        <w:t>M</w:t>
      </w:r>
      <w:r w:rsidRPr="008146EF">
        <w:rPr>
          <w:rFonts w:ascii="Times New Roman" w:hAnsi="Times New Roman" w:cs="Times New Roman"/>
          <w:sz w:val="24"/>
          <w:szCs w:val="24"/>
        </w:rPr>
        <w:t xml:space="preserve">enurut </w:t>
      </w:r>
      <w:r w:rsidR="00E201D8" w:rsidRPr="008146EF">
        <w:rPr>
          <w:rFonts w:ascii="Times New Roman" w:hAnsi="Times New Roman" w:cs="Times New Roman"/>
          <w:sz w:val="24"/>
          <w:szCs w:val="24"/>
        </w:rPr>
        <w:t xml:space="preserve">Eddy Damian di dalam bukunya yang berjudul Hukum Hak Cipta, karya tulis tidak akan dianggap sebagai pelanggaran hak cipta selama sumber dari pengutipan penulisan tersebut dicantumkan. Penulisan pengutipan harus dituliskan secara jelas sehingga tidak merugikan kepentingan penciptanya. Dalam hal pengutipan terhadap bagian yang menjadi inti atau ciri khas dari tulisan tersebut walaupun kurang dari sepuluh persen, maka tindakan tersebut telah dianggap sebagai pelanggaran. </w:t>
      </w:r>
      <w:r w:rsidR="00D14248" w:rsidRPr="008146EF">
        <w:rPr>
          <w:rFonts w:ascii="Times New Roman" w:hAnsi="Times New Roman" w:cs="Times New Roman"/>
          <w:sz w:val="24"/>
          <w:szCs w:val="24"/>
        </w:rPr>
        <w:t xml:space="preserve">WIPO secara jelas merumuskan pengertian </w:t>
      </w:r>
      <w:r w:rsidR="00D14248" w:rsidRPr="008146EF">
        <w:rPr>
          <w:rFonts w:ascii="Times New Roman" w:hAnsi="Times New Roman" w:cs="Times New Roman"/>
          <w:i/>
          <w:sz w:val="24"/>
          <w:szCs w:val="24"/>
        </w:rPr>
        <w:t xml:space="preserve">fair use </w:t>
      </w:r>
      <w:r w:rsidR="00D14248" w:rsidRPr="008146EF">
        <w:rPr>
          <w:rFonts w:ascii="Times New Roman" w:hAnsi="Times New Roman" w:cs="Times New Roman"/>
          <w:sz w:val="24"/>
          <w:szCs w:val="24"/>
        </w:rPr>
        <w:t>sebagai berikut</w:t>
      </w:r>
      <w:r w:rsidR="00D14248" w:rsidRPr="008146EF">
        <w:rPr>
          <w:rStyle w:val="FootnoteReference"/>
          <w:rFonts w:ascii="Times New Roman" w:hAnsi="Times New Roman" w:cs="Times New Roman"/>
          <w:sz w:val="24"/>
          <w:szCs w:val="24"/>
        </w:rPr>
        <w:footnoteReference w:id="70"/>
      </w:r>
      <w:r w:rsidR="00D14248" w:rsidRPr="008146EF">
        <w:rPr>
          <w:rFonts w:ascii="Times New Roman" w:hAnsi="Times New Roman" w:cs="Times New Roman"/>
          <w:sz w:val="24"/>
          <w:szCs w:val="24"/>
        </w:rPr>
        <w:t xml:space="preserve"> :</w:t>
      </w:r>
    </w:p>
    <w:p w14:paraId="023E0FBB" w14:textId="77777777" w:rsidR="00D14248" w:rsidRPr="008146EF" w:rsidRDefault="00D14248" w:rsidP="00471E59">
      <w:pPr>
        <w:spacing w:line="276" w:lineRule="auto"/>
        <w:ind w:left="1134" w:firstLine="708"/>
        <w:jc w:val="both"/>
        <w:rPr>
          <w:rFonts w:ascii="Times New Roman" w:hAnsi="Times New Roman" w:cs="Times New Roman"/>
          <w:i/>
          <w:sz w:val="24"/>
          <w:szCs w:val="24"/>
        </w:rPr>
      </w:pPr>
      <w:r w:rsidRPr="008146EF">
        <w:rPr>
          <w:rFonts w:ascii="Times New Roman" w:hAnsi="Times New Roman" w:cs="Times New Roman"/>
          <w:sz w:val="24"/>
          <w:szCs w:val="24"/>
        </w:rPr>
        <w:t>“</w:t>
      </w:r>
      <w:r w:rsidRPr="008146EF">
        <w:rPr>
          <w:rFonts w:ascii="Times New Roman" w:hAnsi="Times New Roman" w:cs="Times New Roman"/>
          <w:i/>
          <w:sz w:val="24"/>
          <w:szCs w:val="24"/>
        </w:rPr>
        <w:t>A general limitation on the exclusive right of the owner of copyright. Fair-use is allowed for the purpose such as criticism, commentary, news reporting, teaching, scholarchip or research. Fair-use is a sort of free use of the work”.</w:t>
      </w:r>
    </w:p>
    <w:p w14:paraId="21EE1D5A" w14:textId="77777777" w:rsidR="00D14248" w:rsidRPr="008146EF" w:rsidRDefault="00D14248" w:rsidP="00D14248">
      <w:pPr>
        <w:spacing w:line="276" w:lineRule="auto"/>
        <w:ind w:left="993" w:firstLine="708"/>
        <w:jc w:val="both"/>
        <w:rPr>
          <w:rFonts w:ascii="Times New Roman" w:hAnsi="Times New Roman" w:cs="Times New Roman"/>
          <w:sz w:val="24"/>
          <w:szCs w:val="24"/>
        </w:rPr>
      </w:pPr>
    </w:p>
    <w:p w14:paraId="46E8C3D0" w14:textId="77777777" w:rsidR="00DB4C06" w:rsidRPr="008146EF" w:rsidRDefault="00DB4C06" w:rsidP="00471E59">
      <w:pPr>
        <w:spacing w:line="480" w:lineRule="auto"/>
        <w:ind w:left="1134" w:firstLine="426"/>
        <w:jc w:val="both"/>
        <w:rPr>
          <w:rFonts w:ascii="Times New Roman" w:hAnsi="Times New Roman" w:cs="Times New Roman"/>
          <w:sz w:val="24"/>
          <w:szCs w:val="24"/>
        </w:rPr>
      </w:pPr>
      <w:r w:rsidRPr="008146EF">
        <w:rPr>
          <w:rFonts w:ascii="Times New Roman" w:hAnsi="Times New Roman" w:cs="Times New Roman"/>
          <w:sz w:val="24"/>
          <w:szCs w:val="24"/>
        </w:rPr>
        <w:t xml:space="preserve">UUHC telah mengadaptasi doktrin </w:t>
      </w:r>
      <w:r w:rsidRPr="008146EF">
        <w:rPr>
          <w:rFonts w:ascii="Times New Roman" w:hAnsi="Times New Roman" w:cs="Times New Roman"/>
          <w:i/>
          <w:sz w:val="24"/>
          <w:szCs w:val="24"/>
        </w:rPr>
        <w:t xml:space="preserve">fair use </w:t>
      </w:r>
      <w:r w:rsidRPr="008146EF">
        <w:rPr>
          <w:rFonts w:ascii="Times New Roman" w:hAnsi="Times New Roman" w:cs="Times New Roman"/>
          <w:sz w:val="24"/>
          <w:szCs w:val="24"/>
        </w:rPr>
        <w:t>didalam Pasal 43 sebagai pembatasan hak cipta</w:t>
      </w:r>
      <w:r w:rsidR="002B7431" w:rsidRPr="008146EF">
        <w:rPr>
          <w:rFonts w:ascii="Times New Roman" w:hAnsi="Times New Roman" w:cs="Times New Roman"/>
          <w:sz w:val="24"/>
          <w:szCs w:val="24"/>
        </w:rPr>
        <w:t xml:space="preserve"> yang pada umumnya mengatur mengenai pengumuman, pendistribusian, komunikasi, dan/atau penggandaarn, pembuatan dan penyebarluasan konten hak cipta dengan ciptaan</w:t>
      </w:r>
      <w:r w:rsidRPr="008146EF">
        <w:rPr>
          <w:rFonts w:ascii="Times New Roman" w:hAnsi="Times New Roman" w:cs="Times New Roman"/>
          <w:sz w:val="24"/>
          <w:szCs w:val="24"/>
        </w:rPr>
        <w:t xml:space="preserve"> antara lain</w:t>
      </w:r>
      <w:r w:rsidRPr="008146EF">
        <w:rPr>
          <w:rStyle w:val="FootnoteReference"/>
          <w:rFonts w:ascii="Times New Roman" w:hAnsi="Times New Roman" w:cs="Times New Roman"/>
          <w:sz w:val="24"/>
          <w:szCs w:val="24"/>
        </w:rPr>
        <w:footnoteReference w:id="71"/>
      </w:r>
      <w:r w:rsidRPr="008146EF">
        <w:rPr>
          <w:rFonts w:ascii="Times New Roman" w:hAnsi="Times New Roman" w:cs="Times New Roman"/>
          <w:sz w:val="24"/>
          <w:szCs w:val="24"/>
        </w:rPr>
        <w:t>:</w:t>
      </w:r>
    </w:p>
    <w:p w14:paraId="6AACE34B" w14:textId="77777777" w:rsidR="002B7431" w:rsidRPr="008146EF" w:rsidRDefault="002B7431" w:rsidP="00666D96">
      <w:pPr>
        <w:pStyle w:val="ListParagraph"/>
        <w:numPr>
          <w:ilvl w:val="0"/>
          <w:numId w:val="37"/>
        </w:numPr>
        <w:spacing w:line="240" w:lineRule="auto"/>
        <w:ind w:left="1843" w:hanging="425"/>
        <w:jc w:val="both"/>
        <w:rPr>
          <w:rFonts w:ascii="Times New Roman" w:hAnsi="Times New Roman" w:cs="Times New Roman"/>
          <w:sz w:val="24"/>
          <w:szCs w:val="24"/>
        </w:rPr>
      </w:pPr>
      <w:r w:rsidRPr="008146EF">
        <w:rPr>
          <w:rFonts w:ascii="Times New Roman" w:hAnsi="Times New Roman" w:cs="Times New Roman"/>
          <w:sz w:val="24"/>
          <w:szCs w:val="24"/>
        </w:rPr>
        <w:t>Hasil rapat terbuka lembaga negara;</w:t>
      </w:r>
    </w:p>
    <w:p w14:paraId="0598A132" w14:textId="77777777" w:rsidR="002B7431" w:rsidRPr="008146EF" w:rsidRDefault="002B7431" w:rsidP="00666D96">
      <w:pPr>
        <w:pStyle w:val="ListParagraph"/>
        <w:numPr>
          <w:ilvl w:val="0"/>
          <w:numId w:val="37"/>
        </w:numPr>
        <w:spacing w:line="240" w:lineRule="auto"/>
        <w:ind w:left="1843" w:hanging="425"/>
        <w:jc w:val="both"/>
        <w:rPr>
          <w:rFonts w:ascii="Times New Roman" w:hAnsi="Times New Roman" w:cs="Times New Roman"/>
          <w:sz w:val="24"/>
          <w:szCs w:val="24"/>
        </w:rPr>
      </w:pPr>
      <w:r w:rsidRPr="008146EF">
        <w:rPr>
          <w:rFonts w:ascii="Times New Roman" w:hAnsi="Times New Roman" w:cs="Times New Roman"/>
          <w:sz w:val="24"/>
          <w:szCs w:val="24"/>
        </w:rPr>
        <w:lastRenderedPageBreak/>
        <w:t>Peraturan perundang-undangan;</w:t>
      </w:r>
    </w:p>
    <w:p w14:paraId="4B6CB2B0" w14:textId="77777777" w:rsidR="002B7431" w:rsidRPr="008146EF" w:rsidRDefault="002B7431" w:rsidP="00666D96">
      <w:pPr>
        <w:pStyle w:val="ListParagraph"/>
        <w:numPr>
          <w:ilvl w:val="0"/>
          <w:numId w:val="37"/>
        </w:numPr>
        <w:spacing w:line="240" w:lineRule="auto"/>
        <w:ind w:left="1843" w:hanging="425"/>
        <w:jc w:val="both"/>
        <w:rPr>
          <w:rFonts w:ascii="Times New Roman" w:hAnsi="Times New Roman" w:cs="Times New Roman"/>
          <w:sz w:val="24"/>
          <w:szCs w:val="24"/>
        </w:rPr>
      </w:pPr>
      <w:r w:rsidRPr="008146EF">
        <w:rPr>
          <w:rFonts w:ascii="Times New Roman" w:hAnsi="Times New Roman" w:cs="Times New Roman"/>
          <w:sz w:val="24"/>
          <w:szCs w:val="24"/>
        </w:rPr>
        <w:t>Pidato kenegaraan atau pidato pejabat pemerintah;</w:t>
      </w:r>
    </w:p>
    <w:p w14:paraId="240FD445" w14:textId="77777777" w:rsidR="002B7431" w:rsidRPr="008146EF" w:rsidRDefault="002B7431" w:rsidP="00666D96">
      <w:pPr>
        <w:pStyle w:val="ListParagraph"/>
        <w:numPr>
          <w:ilvl w:val="0"/>
          <w:numId w:val="37"/>
        </w:numPr>
        <w:spacing w:line="240" w:lineRule="auto"/>
        <w:ind w:left="1843" w:hanging="425"/>
        <w:jc w:val="both"/>
        <w:rPr>
          <w:rFonts w:ascii="Times New Roman" w:hAnsi="Times New Roman" w:cs="Times New Roman"/>
          <w:sz w:val="24"/>
          <w:szCs w:val="24"/>
        </w:rPr>
      </w:pPr>
      <w:r w:rsidRPr="008146EF">
        <w:rPr>
          <w:rFonts w:ascii="Times New Roman" w:hAnsi="Times New Roman" w:cs="Times New Roman"/>
          <w:sz w:val="24"/>
          <w:szCs w:val="24"/>
        </w:rPr>
        <w:t>Putusan pengadilan atau penetapan hakim; dan kitab suci atau simbol keagamaan.</w:t>
      </w:r>
    </w:p>
    <w:p w14:paraId="0E4F15BD" w14:textId="77777777" w:rsidR="002B7431" w:rsidRPr="008146EF" w:rsidRDefault="0047208D" w:rsidP="0047208D">
      <w:pPr>
        <w:spacing w:line="480" w:lineRule="auto"/>
        <w:ind w:left="1134" w:firstLine="426"/>
        <w:jc w:val="both"/>
        <w:rPr>
          <w:rFonts w:ascii="Times New Roman" w:hAnsi="Times New Roman" w:cs="Times New Roman"/>
          <w:sz w:val="24"/>
          <w:szCs w:val="24"/>
        </w:rPr>
      </w:pPr>
      <w:r>
        <w:rPr>
          <w:rFonts w:ascii="Times New Roman" w:hAnsi="Times New Roman" w:cs="Times New Roman"/>
          <w:sz w:val="24"/>
          <w:szCs w:val="24"/>
        </w:rPr>
        <w:t>P</w:t>
      </w:r>
      <w:r w:rsidR="002B7431" w:rsidRPr="008146EF">
        <w:rPr>
          <w:rFonts w:ascii="Times New Roman" w:hAnsi="Times New Roman" w:cs="Times New Roman"/>
          <w:sz w:val="24"/>
          <w:szCs w:val="24"/>
        </w:rPr>
        <w:t>ada pasal 44 disebutkan pengecualian untuk tindakan penggunaan, pengambilan, penggandaan dan/atau pengubahan suatu ciptaan baik secara keseluruhan maupun sebagian yang substansial tidak akan dianggap sebagai pelanggaran hak cipta selama sumbernya disebutkan dan dicantumkan secara jelas dan lengkap. Hal ini hanya berlaku untuk beberapa keperluan saja seperti</w:t>
      </w:r>
      <w:r w:rsidR="002B7431" w:rsidRPr="008146EF">
        <w:rPr>
          <w:rStyle w:val="FootnoteReference"/>
          <w:rFonts w:ascii="Times New Roman" w:hAnsi="Times New Roman" w:cs="Times New Roman"/>
          <w:sz w:val="24"/>
          <w:szCs w:val="24"/>
        </w:rPr>
        <w:footnoteReference w:id="72"/>
      </w:r>
      <w:r w:rsidR="002B7431" w:rsidRPr="008146EF">
        <w:rPr>
          <w:rFonts w:ascii="Times New Roman" w:hAnsi="Times New Roman" w:cs="Times New Roman"/>
          <w:sz w:val="24"/>
          <w:szCs w:val="24"/>
        </w:rPr>
        <w:t xml:space="preserve"> :</w:t>
      </w:r>
    </w:p>
    <w:p w14:paraId="0B01AFC2" w14:textId="77777777" w:rsidR="002B7431" w:rsidRPr="008146EF" w:rsidRDefault="002B7431" w:rsidP="00666D96">
      <w:pPr>
        <w:pStyle w:val="ListParagraph"/>
        <w:numPr>
          <w:ilvl w:val="0"/>
          <w:numId w:val="38"/>
        </w:numPr>
        <w:spacing w:line="240" w:lineRule="auto"/>
        <w:jc w:val="both"/>
        <w:rPr>
          <w:rFonts w:ascii="Times New Roman" w:hAnsi="Times New Roman" w:cs="Times New Roman"/>
          <w:sz w:val="24"/>
          <w:szCs w:val="24"/>
        </w:rPr>
      </w:pPr>
      <w:r w:rsidRPr="008146EF">
        <w:rPr>
          <w:rFonts w:ascii="Times New Roman" w:hAnsi="Times New Roman" w:cs="Times New Roman"/>
          <w:sz w:val="24"/>
          <w:szCs w:val="24"/>
        </w:rPr>
        <w:t>Pendidikan, penelitian, penulisan karya ilmiah, penyusunan laporan, penulisan kritik atau tinjauan suatu masalah dengan tidak merugikan kepentingan yang wajar dari pencipta atau pemegang hak cipta;</w:t>
      </w:r>
    </w:p>
    <w:p w14:paraId="5AC04C83" w14:textId="77777777" w:rsidR="002B7431" w:rsidRPr="008146EF" w:rsidRDefault="002B7431" w:rsidP="00666D96">
      <w:pPr>
        <w:pStyle w:val="ListParagraph"/>
        <w:numPr>
          <w:ilvl w:val="0"/>
          <w:numId w:val="38"/>
        </w:numPr>
        <w:spacing w:line="240" w:lineRule="auto"/>
        <w:jc w:val="both"/>
        <w:rPr>
          <w:rFonts w:ascii="Times New Roman" w:hAnsi="Times New Roman" w:cs="Times New Roman"/>
          <w:sz w:val="24"/>
          <w:szCs w:val="24"/>
        </w:rPr>
      </w:pPr>
      <w:r w:rsidRPr="008146EF">
        <w:rPr>
          <w:rFonts w:ascii="Times New Roman" w:hAnsi="Times New Roman" w:cs="Times New Roman"/>
          <w:sz w:val="24"/>
          <w:szCs w:val="24"/>
        </w:rPr>
        <w:t>Keamanan serta penyelenggaraan pemerintahan, legislatif, dan peradilan;</w:t>
      </w:r>
    </w:p>
    <w:p w14:paraId="1E442FC8" w14:textId="77777777" w:rsidR="002B7431" w:rsidRPr="008146EF" w:rsidRDefault="002B7431" w:rsidP="00666D96">
      <w:pPr>
        <w:pStyle w:val="ListParagraph"/>
        <w:numPr>
          <w:ilvl w:val="0"/>
          <w:numId w:val="38"/>
        </w:numPr>
        <w:spacing w:line="240" w:lineRule="auto"/>
        <w:jc w:val="both"/>
        <w:rPr>
          <w:rFonts w:ascii="Times New Roman" w:hAnsi="Times New Roman" w:cs="Times New Roman"/>
          <w:sz w:val="24"/>
          <w:szCs w:val="24"/>
        </w:rPr>
      </w:pPr>
      <w:r w:rsidRPr="008146EF">
        <w:rPr>
          <w:rFonts w:ascii="Times New Roman" w:hAnsi="Times New Roman" w:cs="Times New Roman"/>
          <w:sz w:val="24"/>
          <w:szCs w:val="24"/>
        </w:rPr>
        <w:t>Ceramah yang hanya untuk tujuan pendidikan dan ilmu pengetahuan; atau</w:t>
      </w:r>
    </w:p>
    <w:p w14:paraId="38E9DE9A" w14:textId="77777777" w:rsidR="002B7431" w:rsidRPr="008146EF" w:rsidRDefault="002B7431" w:rsidP="00666D96">
      <w:pPr>
        <w:pStyle w:val="ListParagraph"/>
        <w:numPr>
          <w:ilvl w:val="0"/>
          <w:numId w:val="38"/>
        </w:numPr>
        <w:spacing w:line="240" w:lineRule="auto"/>
        <w:jc w:val="both"/>
        <w:rPr>
          <w:rFonts w:ascii="Times New Roman" w:hAnsi="Times New Roman" w:cs="Times New Roman"/>
          <w:sz w:val="24"/>
          <w:szCs w:val="24"/>
        </w:rPr>
      </w:pPr>
      <w:r w:rsidRPr="008146EF">
        <w:rPr>
          <w:rFonts w:ascii="Times New Roman" w:hAnsi="Times New Roman" w:cs="Times New Roman"/>
          <w:sz w:val="24"/>
          <w:szCs w:val="24"/>
        </w:rPr>
        <w:t xml:space="preserve">Pertunjukan atau pementasan yang tidak dipungut bayaran dengan ketentuan tidak merugikan kepentingan yang wajar dari pencipta. </w:t>
      </w:r>
    </w:p>
    <w:p w14:paraId="7F0D96B4" w14:textId="77777777" w:rsidR="008C0C85" w:rsidRPr="008146EF" w:rsidRDefault="002B7431" w:rsidP="00471E59">
      <w:pPr>
        <w:spacing w:line="480" w:lineRule="auto"/>
        <w:ind w:left="1134" w:firstLine="426"/>
        <w:jc w:val="both"/>
        <w:rPr>
          <w:rFonts w:ascii="Times New Roman" w:hAnsi="Times New Roman" w:cs="Times New Roman"/>
          <w:sz w:val="24"/>
          <w:szCs w:val="24"/>
        </w:rPr>
      </w:pPr>
      <w:r w:rsidRPr="008146EF">
        <w:rPr>
          <w:rFonts w:ascii="Times New Roman" w:hAnsi="Times New Roman" w:cs="Times New Roman"/>
          <w:sz w:val="24"/>
          <w:szCs w:val="24"/>
        </w:rPr>
        <w:t xml:space="preserve">Selain pada poin-poin yang disebutkan diatas, terdapat juga pengaturan selanjutnya didalam Pasal 44 ayat (2) dimana fasilitas yang dipergunakan untuk penyandang disabilitas seperti tuna netra, tuna rungu dan lain-lain yang membutuhkan fasilitas pendukung seperti buku dengan huruf braille atauapun buku audio tidak dianggap sebagai pelanggaran hak cipta selama bukan untuk tujuan komersial. Kemudian, pada ayat (3) dijelaskan bahwa ciptaan yang berupa karya arsitektur tidak dianggap sebagai pelanggaran hak cipta selama hal </w:t>
      </w:r>
      <w:r w:rsidRPr="008146EF">
        <w:rPr>
          <w:rFonts w:ascii="Times New Roman" w:hAnsi="Times New Roman" w:cs="Times New Roman"/>
          <w:sz w:val="24"/>
          <w:szCs w:val="24"/>
        </w:rPr>
        <w:lastRenderedPageBreak/>
        <w:t>tersebut dilakukan atas pertimbangan pelaksanaan tekn</w:t>
      </w:r>
      <w:r w:rsidR="00D14248" w:rsidRPr="008146EF">
        <w:rPr>
          <w:rFonts w:ascii="Times New Roman" w:hAnsi="Times New Roman" w:cs="Times New Roman"/>
          <w:sz w:val="24"/>
          <w:szCs w:val="24"/>
        </w:rPr>
        <w:t xml:space="preserve">is. Kemudian, untuk tindakan penggandaan, selama hal tersebut dilakukan untuk kepentingan pribadi maka tindakan tersebut tidak termasuk pelanggaran hak cipta selama  tindakan tersebut dilakukan sebanyak satu salinan terhadap ciptaan yang telah diumumkan. Hal tersebut dapat dilakukan tanpa izin pencipta atau pemegang hak cipta, selama dilakukan untuk kepentingan pribadi dan bukan untuk tujuan komersil. </w:t>
      </w:r>
    </w:p>
    <w:p w14:paraId="475B72A6" w14:textId="77777777" w:rsidR="00563440" w:rsidRPr="008146EF" w:rsidRDefault="00563440" w:rsidP="00666D96">
      <w:pPr>
        <w:pStyle w:val="Heading3"/>
        <w:numPr>
          <w:ilvl w:val="0"/>
          <w:numId w:val="22"/>
        </w:numPr>
        <w:spacing w:line="480" w:lineRule="auto"/>
        <w:ind w:left="1134" w:hanging="425"/>
        <w:rPr>
          <w:rFonts w:ascii="Times New Roman" w:hAnsi="Times New Roman" w:cs="Times New Roman"/>
          <w:b/>
          <w:color w:val="auto"/>
        </w:rPr>
      </w:pPr>
      <w:bookmarkStart w:id="112" w:name="_Toc78036020"/>
      <w:r w:rsidRPr="008146EF">
        <w:rPr>
          <w:rFonts w:ascii="Times New Roman" w:hAnsi="Times New Roman" w:cs="Times New Roman"/>
          <w:b/>
          <w:color w:val="auto"/>
        </w:rPr>
        <w:t>Pelanggaran Hak Cipta</w:t>
      </w:r>
      <w:r w:rsidR="005935A2" w:rsidRPr="008146EF">
        <w:rPr>
          <w:rFonts w:ascii="Times New Roman" w:hAnsi="Times New Roman" w:cs="Times New Roman"/>
          <w:b/>
          <w:color w:val="auto"/>
        </w:rPr>
        <w:t xml:space="preserve"> dan Penyelesainnya</w:t>
      </w:r>
      <w:bookmarkEnd w:id="112"/>
    </w:p>
    <w:p w14:paraId="1A4A1C81" w14:textId="77777777" w:rsidR="005935A2" w:rsidRPr="008146EF" w:rsidRDefault="00060FAE" w:rsidP="00471E59">
      <w:pPr>
        <w:spacing w:line="480" w:lineRule="auto"/>
        <w:ind w:left="1134" w:firstLine="426"/>
        <w:jc w:val="both"/>
        <w:rPr>
          <w:rFonts w:ascii="Times New Roman" w:hAnsi="Times New Roman" w:cs="Times New Roman"/>
          <w:sz w:val="24"/>
          <w:szCs w:val="24"/>
        </w:rPr>
      </w:pPr>
      <w:r w:rsidRPr="008146EF">
        <w:rPr>
          <w:rFonts w:ascii="Times New Roman" w:hAnsi="Times New Roman" w:cs="Times New Roman"/>
          <w:sz w:val="24"/>
          <w:szCs w:val="24"/>
        </w:rPr>
        <w:t xml:space="preserve">Pelanggaran hak cipta dapat terjadi pada hak moral maupun hak ekonomi, baik berupa hak cipta maupun hak terkait. Selain istilah pelanggaran, dikenal juga istilah pembajakan. Menurut Pasal 1 angka 23 UUHC, pembajakan adalah penggandaan ciptaan dan/atau produk terkait secara tidak sah dan dilakukan untuk mendapatkan keuntungan secara ekonomi. Pasal-pasal di dalam UUHC memang tidak secara terpisah menjelaskan apa saja yang termasuk pelanggaran hak cipta. Akan tetapi, </w:t>
      </w:r>
      <w:r w:rsidR="00EC3DCB" w:rsidRPr="008146EF">
        <w:rPr>
          <w:rFonts w:ascii="Times New Roman" w:hAnsi="Times New Roman" w:cs="Times New Roman"/>
          <w:sz w:val="24"/>
          <w:szCs w:val="24"/>
        </w:rPr>
        <w:t>penulis mencoba untuk merangkum dari beberapa pasal yang terdapat di dalam UUHC :</w:t>
      </w:r>
    </w:p>
    <w:p w14:paraId="28343E4E" w14:textId="77777777" w:rsidR="00EC3DCB" w:rsidRPr="008146EF" w:rsidRDefault="00EC3DCB" w:rsidP="00666D96">
      <w:pPr>
        <w:pStyle w:val="ListParagraph"/>
        <w:numPr>
          <w:ilvl w:val="0"/>
          <w:numId w:val="39"/>
        </w:numPr>
        <w:spacing w:line="480" w:lineRule="auto"/>
        <w:jc w:val="both"/>
        <w:rPr>
          <w:rFonts w:ascii="Times New Roman" w:hAnsi="Times New Roman" w:cs="Times New Roman"/>
          <w:sz w:val="24"/>
          <w:szCs w:val="24"/>
        </w:rPr>
      </w:pPr>
      <w:r w:rsidRPr="008146EF">
        <w:rPr>
          <w:rFonts w:ascii="Times New Roman" w:hAnsi="Times New Roman" w:cs="Times New Roman"/>
          <w:sz w:val="24"/>
          <w:szCs w:val="24"/>
        </w:rPr>
        <w:t>Pasal 13 menyebutkan tidak termasuk pelanggaran jika ada persetujuan dari pencipta atau pemegang hak cipta. Artinya, jika tidak ada persetujuan dari pihak yang bersangkutan, maka tindakan yang dilakukan termasuk pelanggaran hak cipta;</w:t>
      </w:r>
    </w:p>
    <w:p w14:paraId="77470E13" w14:textId="77777777" w:rsidR="00EC3DCB" w:rsidRPr="008146EF" w:rsidRDefault="00EC3DCB" w:rsidP="00666D96">
      <w:pPr>
        <w:pStyle w:val="ListParagraph"/>
        <w:numPr>
          <w:ilvl w:val="0"/>
          <w:numId w:val="39"/>
        </w:numPr>
        <w:spacing w:line="480" w:lineRule="auto"/>
        <w:jc w:val="both"/>
        <w:rPr>
          <w:rFonts w:ascii="Times New Roman" w:hAnsi="Times New Roman" w:cs="Times New Roman"/>
          <w:sz w:val="24"/>
          <w:szCs w:val="24"/>
        </w:rPr>
      </w:pPr>
      <w:r w:rsidRPr="008146EF">
        <w:rPr>
          <w:rFonts w:ascii="Times New Roman" w:hAnsi="Times New Roman" w:cs="Times New Roman"/>
          <w:sz w:val="24"/>
          <w:szCs w:val="24"/>
        </w:rPr>
        <w:t xml:space="preserve">Pasal 44 menyebutkan bahwa tidak dianggap sebagai pelanggaran hak cipta apabila mencantumkan sumbernya </w:t>
      </w:r>
      <w:r w:rsidRPr="008146EF">
        <w:rPr>
          <w:rFonts w:ascii="Times New Roman" w:hAnsi="Times New Roman" w:cs="Times New Roman"/>
          <w:sz w:val="24"/>
          <w:szCs w:val="24"/>
        </w:rPr>
        <w:lastRenderedPageBreak/>
        <w:t>secara lengkap dan jelas serta tidak bertujuan untuk mendapat keuntungan ekonomi.</w:t>
      </w:r>
    </w:p>
    <w:p w14:paraId="7BF3E3A3" w14:textId="77777777" w:rsidR="00EC3DCB" w:rsidRPr="008146EF" w:rsidRDefault="00EC3DCB" w:rsidP="00666D96">
      <w:pPr>
        <w:pStyle w:val="ListParagraph"/>
        <w:numPr>
          <w:ilvl w:val="0"/>
          <w:numId w:val="39"/>
        </w:numPr>
        <w:spacing w:line="480" w:lineRule="auto"/>
        <w:jc w:val="both"/>
        <w:rPr>
          <w:rFonts w:ascii="Times New Roman" w:hAnsi="Times New Roman" w:cs="Times New Roman"/>
          <w:sz w:val="24"/>
          <w:szCs w:val="24"/>
        </w:rPr>
      </w:pPr>
      <w:r w:rsidRPr="008146EF">
        <w:rPr>
          <w:rFonts w:ascii="Times New Roman" w:hAnsi="Times New Roman" w:cs="Times New Roman"/>
          <w:sz w:val="24"/>
          <w:szCs w:val="24"/>
        </w:rPr>
        <w:t>Dapat menyalin sebanyak satu kali hasil karya cipta selama untuk penggunaan pribadi dan tidak ditujukan untuk komersil.</w:t>
      </w:r>
    </w:p>
    <w:p w14:paraId="5670E46B" w14:textId="77777777" w:rsidR="00EC3DCB" w:rsidRPr="008146EF" w:rsidRDefault="00BD3BAC" w:rsidP="00471E59">
      <w:pPr>
        <w:spacing w:line="480" w:lineRule="auto"/>
        <w:ind w:left="1134" w:firstLine="426"/>
        <w:jc w:val="both"/>
        <w:rPr>
          <w:rFonts w:ascii="Times New Roman" w:hAnsi="Times New Roman" w:cs="Times New Roman"/>
          <w:sz w:val="24"/>
          <w:szCs w:val="24"/>
        </w:rPr>
      </w:pPr>
      <w:r w:rsidRPr="008146EF">
        <w:rPr>
          <w:rFonts w:ascii="Times New Roman" w:hAnsi="Times New Roman" w:cs="Times New Roman"/>
          <w:sz w:val="24"/>
          <w:szCs w:val="24"/>
        </w:rPr>
        <w:t>Menurut Asosiasi Industri rekaman Indonesia (ASIRI) terdapat tiga macam bentuk pembajakan dalam rekaman suara yaitu</w:t>
      </w:r>
      <w:r w:rsidR="00465424" w:rsidRPr="008146EF">
        <w:rPr>
          <w:rStyle w:val="FootnoteReference"/>
          <w:rFonts w:ascii="Times New Roman" w:hAnsi="Times New Roman" w:cs="Times New Roman"/>
          <w:sz w:val="24"/>
          <w:szCs w:val="24"/>
        </w:rPr>
        <w:footnoteReference w:id="73"/>
      </w:r>
      <w:r w:rsidRPr="008146EF">
        <w:rPr>
          <w:rFonts w:ascii="Times New Roman" w:hAnsi="Times New Roman" w:cs="Times New Roman"/>
          <w:sz w:val="24"/>
          <w:szCs w:val="24"/>
        </w:rPr>
        <w:t xml:space="preserve"> :</w:t>
      </w:r>
    </w:p>
    <w:p w14:paraId="43F7AE9E" w14:textId="77777777" w:rsidR="00BD3BAC" w:rsidRPr="008146EF" w:rsidRDefault="00BD3BAC" w:rsidP="00666D96">
      <w:pPr>
        <w:pStyle w:val="ListParagraph"/>
        <w:numPr>
          <w:ilvl w:val="0"/>
          <w:numId w:val="40"/>
        </w:numPr>
        <w:spacing w:line="480" w:lineRule="auto"/>
        <w:jc w:val="both"/>
        <w:rPr>
          <w:rFonts w:ascii="Times New Roman" w:hAnsi="Times New Roman" w:cs="Times New Roman"/>
          <w:sz w:val="24"/>
          <w:szCs w:val="24"/>
        </w:rPr>
      </w:pPr>
      <w:r w:rsidRPr="008146EF">
        <w:rPr>
          <w:rFonts w:ascii="Times New Roman" w:hAnsi="Times New Roman" w:cs="Times New Roman"/>
          <w:i/>
          <w:sz w:val="24"/>
          <w:szCs w:val="24"/>
        </w:rPr>
        <w:t xml:space="preserve">Plagiarism </w:t>
      </w:r>
      <w:r w:rsidRPr="008146EF">
        <w:rPr>
          <w:rFonts w:ascii="Times New Roman" w:hAnsi="Times New Roman" w:cs="Times New Roman"/>
          <w:sz w:val="24"/>
          <w:szCs w:val="24"/>
        </w:rPr>
        <w:t>(Plagiat), yaitu menjiplak keseluruhan dari albun rekaman atau meniru sama persis keseluruhan album tersebut baik dari judul, cover, isi dari hasil karya tersebut;</w:t>
      </w:r>
    </w:p>
    <w:p w14:paraId="0FF2C3C2" w14:textId="77777777" w:rsidR="00BD3BAC" w:rsidRPr="008146EF" w:rsidRDefault="00BD3BAC" w:rsidP="00666D96">
      <w:pPr>
        <w:pStyle w:val="ListParagraph"/>
        <w:numPr>
          <w:ilvl w:val="0"/>
          <w:numId w:val="40"/>
        </w:numPr>
        <w:spacing w:line="480" w:lineRule="auto"/>
        <w:jc w:val="both"/>
        <w:rPr>
          <w:rFonts w:ascii="Times New Roman" w:hAnsi="Times New Roman" w:cs="Times New Roman"/>
          <w:sz w:val="24"/>
          <w:szCs w:val="24"/>
        </w:rPr>
      </w:pPr>
      <w:r w:rsidRPr="008146EF">
        <w:rPr>
          <w:rFonts w:ascii="Times New Roman" w:hAnsi="Times New Roman" w:cs="Times New Roman"/>
          <w:i/>
          <w:sz w:val="24"/>
          <w:szCs w:val="24"/>
        </w:rPr>
        <w:t xml:space="preserve">Pirate </w:t>
      </w:r>
      <w:r w:rsidRPr="008146EF">
        <w:rPr>
          <w:rFonts w:ascii="Times New Roman" w:hAnsi="Times New Roman" w:cs="Times New Roman"/>
          <w:sz w:val="24"/>
          <w:szCs w:val="24"/>
        </w:rPr>
        <w:t>(pembajakan), yaitu mengambil dari banyak hasil karya orang lain yang berbeda beda, kemudian dijadikan satu atau dirangkum. Pelanggaran ini disebut juga sebagai album seleksi/ketikan;</w:t>
      </w:r>
    </w:p>
    <w:p w14:paraId="6F4CB394" w14:textId="77777777" w:rsidR="00BD3BAC" w:rsidRPr="008146EF" w:rsidRDefault="00BD3BAC" w:rsidP="00666D96">
      <w:pPr>
        <w:pStyle w:val="ListParagraph"/>
        <w:numPr>
          <w:ilvl w:val="0"/>
          <w:numId w:val="40"/>
        </w:numPr>
        <w:spacing w:line="480" w:lineRule="auto"/>
        <w:jc w:val="both"/>
        <w:rPr>
          <w:rFonts w:ascii="Times New Roman" w:hAnsi="Times New Roman" w:cs="Times New Roman"/>
          <w:sz w:val="24"/>
          <w:szCs w:val="24"/>
        </w:rPr>
      </w:pPr>
      <w:r w:rsidRPr="008146EF">
        <w:rPr>
          <w:rFonts w:ascii="Times New Roman" w:hAnsi="Times New Roman" w:cs="Times New Roman"/>
          <w:i/>
          <w:sz w:val="24"/>
          <w:szCs w:val="24"/>
        </w:rPr>
        <w:t>Bootleg</w:t>
      </w:r>
      <w:r w:rsidRPr="008146EF">
        <w:rPr>
          <w:rFonts w:ascii="Times New Roman" w:hAnsi="Times New Roman" w:cs="Times New Roman"/>
          <w:sz w:val="24"/>
          <w:szCs w:val="24"/>
        </w:rPr>
        <w:t xml:space="preserve">, yaitu pembajakan yang dilakukan terhadap penyanyi yang sedang melakukan </w:t>
      </w:r>
      <w:r w:rsidRPr="008146EF">
        <w:rPr>
          <w:rFonts w:ascii="Times New Roman" w:hAnsi="Times New Roman" w:cs="Times New Roman"/>
          <w:i/>
          <w:sz w:val="24"/>
          <w:szCs w:val="24"/>
        </w:rPr>
        <w:t>performance</w:t>
      </w:r>
      <w:r w:rsidRPr="008146EF">
        <w:rPr>
          <w:rFonts w:ascii="Times New Roman" w:hAnsi="Times New Roman" w:cs="Times New Roman"/>
          <w:sz w:val="24"/>
          <w:szCs w:val="24"/>
        </w:rPr>
        <w:t xml:space="preserve"> kemudian di rekam suara tanpa seizin penyanyi tersebut. </w:t>
      </w:r>
    </w:p>
    <w:p w14:paraId="6C922741" w14:textId="77777777" w:rsidR="003D30AD" w:rsidRPr="008146EF" w:rsidRDefault="00BD3BAC" w:rsidP="00471E59">
      <w:pPr>
        <w:spacing w:line="480" w:lineRule="auto"/>
        <w:ind w:left="1134" w:firstLine="426"/>
        <w:jc w:val="both"/>
        <w:rPr>
          <w:rFonts w:ascii="Times New Roman" w:hAnsi="Times New Roman" w:cs="Times New Roman"/>
          <w:sz w:val="24"/>
          <w:szCs w:val="24"/>
        </w:rPr>
      </w:pPr>
      <w:r w:rsidRPr="008146EF">
        <w:rPr>
          <w:rFonts w:ascii="Times New Roman" w:hAnsi="Times New Roman" w:cs="Times New Roman"/>
          <w:sz w:val="24"/>
          <w:szCs w:val="24"/>
        </w:rPr>
        <w:t>Berkaitan dengan penyelesaian sengketa, sengketa hak cipta dapat dilakukan dengan beberapa cara yaitu penyelesaian sengketa, arbitrase atau pengadilan. Pengadilan yang berwenang terhadap penyelesaian sengketa ini adalah Pengadilan Niaga</w:t>
      </w:r>
      <w:r w:rsidR="003D30AD" w:rsidRPr="008146EF">
        <w:rPr>
          <w:rStyle w:val="FootnoteReference"/>
          <w:rFonts w:ascii="Times New Roman" w:hAnsi="Times New Roman" w:cs="Times New Roman"/>
          <w:sz w:val="24"/>
          <w:szCs w:val="24"/>
        </w:rPr>
        <w:footnoteReference w:id="74"/>
      </w:r>
      <w:r w:rsidRPr="008146EF">
        <w:rPr>
          <w:rFonts w:ascii="Times New Roman" w:hAnsi="Times New Roman" w:cs="Times New Roman"/>
          <w:sz w:val="24"/>
          <w:szCs w:val="24"/>
        </w:rPr>
        <w:t xml:space="preserve">. </w:t>
      </w:r>
      <w:r w:rsidR="003D30AD" w:rsidRPr="008146EF">
        <w:rPr>
          <w:rFonts w:ascii="Times New Roman" w:hAnsi="Times New Roman" w:cs="Times New Roman"/>
          <w:sz w:val="24"/>
          <w:szCs w:val="24"/>
        </w:rPr>
        <w:t xml:space="preserve">Bagi pencipta yang merasa </w:t>
      </w:r>
      <w:r w:rsidR="003D30AD" w:rsidRPr="008146EF">
        <w:rPr>
          <w:rFonts w:ascii="Times New Roman" w:hAnsi="Times New Roman" w:cs="Times New Roman"/>
          <w:sz w:val="24"/>
          <w:szCs w:val="24"/>
        </w:rPr>
        <w:lastRenderedPageBreak/>
        <w:t xml:space="preserve">bahwa hak ekonominya telah dilanggar dan telah dirugikan secara materi, maka berhak untuk mendapatkan ganti rugi. Pasal 1 angka 25 UUHC menjelaskan bahwa ganti rugi ialah pembayaran sejumlah uang yang dibebankan kepada pelaku pelanggaran hak ekonomi pencipta, pemegang hak cipta atau pemilik hak terkait berdasarkan putusan pengadilan baik secara perdata ataupun pidana yang berkekuatan hukum tetap. Pasal 98 UUHC menjelaskan bahwa pencipta dapat mengajukan gugatan apabila hak moral ataupun hak ekonominya dengan tanpa hak dan tanpa persetujuan dilanggar. </w:t>
      </w:r>
    </w:p>
    <w:p w14:paraId="3DF8D76F" w14:textId="77777777" w:rsidR="003D30AD" w:rsidRPr="008146EF" w:rsidRDefault="003D30AD" w:rsidP="00471E59">
      <w:pPr>
        <w:spacing w:line="480" w:lineRule="auto"/>
        <w:ind w:left="1134" w:firstLine="426"/>
        <w:jc w:val="both"/>
        <w:rPr>
          <w:rFonts w:ascii="Times New Roman" w:hAnsi="Times New Roman" w:cs="Times New Roman"/>
          <w:sz w:val="24"/>
          <w:szCs w:val="24"/>
        </w:rPr>
      </w:pPr>
      <w:r w:rsidRPr="008146EF">
        <w:rPr>
          <w:rFonts w:ascii="Times New Roman" w:hAnsi="Times New Roman" w:cs="Times New Roman"/>
          <w:sz w:val="24"/>
          <w:szCs w:val="24"/>
        </w:rPr>
        <w:t xml:space="preserve">Secara perdata sebagaimana diatur dalam Pasal 99 UUHC, pencipta, pemegang hak cipta atau pemilik hak terkait dapat mengajukan gugatan ganti rugi atas pelanggaran yang terjadi. Gugatan ganti rugi yang diajukan dapat berupa permintaan untuk menyerahkan seluruh ataupun sebagian penghasilan yang diperoleh dari penyelenggaraan ceramah, pertemuan ilmiah, pertunjukan atau pameran karya. Kemudian, selain gugatan dapat juga dilakukan permohonan putusan sela kepada Pengadilan Niaga untuk dilakukannya penyiraan ciptaan ataupun menghentikan kegiatan yang berkaitan dengan ciptaan. Baik ciptaan dalam masa pengumuman, pendistribusian, komunikasi dan/atau penggandaan yang telah melanggar hak cipta atau hak terkait. </w:t>
      </w:r>
    </w:p>
    <w:p w14:paraId="0E6D89AE" w14:textId="77777777" w:rsidR="003D30AD" w:rsidRPr="008146EF" w:rsidRDefault="003D30AD" w:rsidP="00471E59">
      <w:pPr>
        <w:spacing w:line="480" w:lineRule="auto"/>
        <w:ind w:left="1134" w:firstLine="426"/>
        <w:jc w:val="both"/>
        <w:rPr>
          <w:rFonts w:ascii="Times New Roman" w:hAnsi="Times New Roman" w:cs="Times New Roman"/>
          <w:sz w:val="24"/>
          <w:szCs w:val="24"/>
        </w:rPr>
      </w:pPr>
      <w:r w:rsidRPr="008146EF">
        <w:rPr>
          <w:rFonts w:ascii="Times New Roman" w:hAnsi="Times New Roman" w:cs="Times New Roman"/>
          <w:sz w:val="24"/>
          <w:szCs w:val="24"/>
        </w:rPr>
        <w:t xml:space="preserve">Secara pidana, sebagaimana yang diatur didalam Pasal </w:t>
      </w:r>
      <w:r w:rsidR="00465424" w:rsidRPr="008146EF">
        <w:rPr>
          <w:rFonts w:ascii="Times New Roman" w:hAnsi="Times New Roman" w:cs="Times New Roman"/>
          <w:sz w:val="24"/>
          <w:szCs w:val="24"/>
        </w:rPr>
        <w:t xml:space="preserve">112 – 120 UUH, terdapat berbagai sanksi yang telah diatur sedemikian rupa. Akan </w:t>
      </w:r>
      <w:r w:rsidR="00465424" w:rsidRPr="008146EF">
        <w:rPr>
          <w:rFonts w:ascii="Times New Roman" w:hAnsi="Times New Roman" w:cs="Times New Roman"/>
          <w:sz w:val="24"/>
          <w:szCs w:val="24"/>
        </w:rPr>
        <w:lastRenderedPageBreak/>
        <w:t xml:space="preserve">tetapi, UUHC tetap mengutamakan untuk melakukan upaya mediasi terlebih dahulu sebelum melakukan tuntutan pidana (Pasal 95 UUHC). Selain perdata dan pidana, terdapat pula alternatif penyelesaian sengketa yang lain sebagaimana telah dijelaskan dalam Pasal 95 UUHC, yaitu melalui negosiasi, mediasi, konsiliasi ataupun cara lain yang telah disepakati. </w:t>
      </w:r>
    </w:p>
    <w:p w14:paraId="1B478F36" w14:textId="77777777" w:rsidR="00C87735" w:rsidRPr="008146EF" w:rsidRDefault="00C87735" w:rsidP="00666D96">
      <w:pPr>
        <w:pStyle w:val="Heading3"/>
        <w:numPr>
          <w:ilvl w:val="0"/>
          <w:numId w:val="22"/>
        </w:numPr>
        <w:spacing w:line="480" w:lineRule="auto"/>
        <w:ind w:left="1134" w:hanging="425"/>
        <w:rPr>
          <w:rFonts w:ascii="Times New Roman" w:hAnsi="Times New Roman" w:cs="Times New Roman"/>
          <w:b/>
          <w:color w:val="auto"/>
        </w:rPr>
      </w:pPr>
      <w:bookmarkStart w:id="113" w:name="_Toc78036021"/>
      <w:r w:rsidRPr="008146EF">
        <w:rPr>
          <w:rFonts w:ascii="Times New Roman" w:hAnsi="Times New Roman" w:cs="Times New Roman"/>
          <w:b/>
          <w:color w:val="auto"/>
        </w:rPr>
        <w:t>Konvensi Internasional Terkait Hak Cipta</w:t>
      </w:r>
      <w:bookmarkEnd w:id="113"/>
      <w:r w:rsidRPr="008146EF">
        <w:rPr>
          <w:rFonts w:ascii="Times New Roman" w:hAnsi="Times New Roman" w:cs="Times New Roman"/>
          <w:b/>
          <w:color w:val="auto"/>
        </w:rPr>
        <w:t xml:space="preserve"> </w:t>
      </w:r>
    </w:p>
    <w:p w14:paraId="234DCA88" w14:textId="77777777" w:rsidR="0098021B" w:rsidRPr="008146EF" w:rsidRDefault="00594690" w:rsidP="00471E59">
      <w:pPr>
        <w:spacing w:line="480" w:lineRule="auto"/>
        <w:ind w:left="1134" w:firstLine="426"/>
        <w:jc w:val="both"/>
        <w:rPr>
          <w:rFonts w:ascii="Times New Roman" w:hAnsi="Times New Roman" w:cs="Times New Roman"/>
          <w:sz w:val="24"/>
          <w:szCs w:val="24"/>
        </w:rPr>
      </w:pPr>
      <w:r w:rsidRPr="008146EF">
        <w:rPr>
          <w:rFonts w:ascii="Times New Roman" w:hAnsi="Times New Roman" w:cs="Times New Roman"/>
          <w:sz w:val="24"/>
          <w:szCs w:val="24"/>
        </w:rPr>
        <w:t xml:space="preserve">Pengaturan Hukum Hak Cipta saat ini yang berlaku di Indonesia tidak terlepas dari adanya pengaruh perjanjian internasional maupun konvensi-konvensi yang telah diratifikasi oleh Indonesia. Dalam bidang Hak Kekayaan Intelektual (HKI), terdapat dua organisasi internasional yang memiliki peran besar terhadap munculnya perlindungan hak cipta ini. Organisasi tersebut ialah </w:t>
      </w:r>
      <w:r w:rsidR="006C4D54" w:rsidRPr="008146EF">
        <w:rPr>
          <w:rFonts w:ascii="Times New Roman" w:hAnsi="Times New Roman" w:cs="Times New Roman"/>
          <w:i/>
          <w:sz w:val="24"/>
          <w:szCs w:val="24"/>
        </w:rPr>
        <w:t xml:space="preserve"> </w:t>
      </w:r>
      <w:r w:rsidR="00F40AAF" w:rsidRPr="008146EF">
        <w:rPr>
          <w:rFonts w:ascii="Times New Roman" w:hAnsi="Times New Roman" w:cs="Times New Roman"/>
          <w:i/>
          <w:sz w:val="24"/>
          <w:szCs w:val="24"/>
        </w:rPr>
        <w:t xml:space="preserve">World Intellectual Property Organization </w:t>
      </w:r>
      <w:r w:rsidR="00F40AAF" w:rsidRPr="008146EF">
        <w:rPr>
          <w:rFonts w:ascii="Times New Roman" w:hAnsi="Times New Roman" w:cs="Times New Roman"/>
          <w:sz w:val="24"/>
          <w:szCs w:val="24"/>
        </w:rPr>
        <w:t xml:space="preserve">(WIPO) dan </w:t>
      </w:r>
      <w:r w:rsidR="00F40AAF" w:rsidRPr="008146EF">
        <w:rPr>
          <w:rFonts w:ascii="Times New Roman" w:hAnsi="Times New Roman" w:cs="Times New Roman"/>
          <w:i/>
          <w:sz w:val="24"/>
          <w:szCs w:val="24"/>
        </w:rPr>
        <w:t>World Trade Organization</w:t>
      </w:r>
      <w:r w:rsidR="00F40AAF" w:rsidRPr="008146EF">
        <w:rPr>
          <w:rFonts w:ascii="Times New Roman" w:hAnsi="Times New Roman" w:cs="Times New Roman"/>
          <w:sz w:val="24"/>
          <w:szCs w:val="24"/>
        </w:rPr>
        <w:t xml:space="preserve"> (WTO). </w:t>
      </w:r>
    </w:p>
    <w:p w14:paraId="7A5F9AEB" w14:textId="77777777" w:rsidR="0098021B" w:rsidRPr="008146EF" w:rsidRDefault="00F40AAF" w:rsidP="00471E59">
      <w:pPr>
        <w:spacing w:line="480" w:lineRule="auto"/>
        <w:ind w:left="1134" w:firstLine="426"/>
        <w:jc w:val="both"/>
        <w:rPr>
          <w:rFonts w:ascii="Times New Roman" w:hAnsi="Times New Roman" w:cs="Times New Roman"/>
          <w:sz w:val="24"/>
          <w:szCs w:val="24"/>
        </w:rPr>
      </w:pPr>
      <w:r w:rsidRPr="008146EF">
        <w:rPr>
          <w:rFonts w:ascii="Times New Roman" w:hAnsi="Times New Roman" w:cs="Times New Roman"/>
          <w:sz w:val="24"/>
          <w:szCs w:val="24"/>
        </w:rPr>
        <w:t xml:space="preserve">WIPO merupakan organisasi yang dibentuk </w:t>
      </w:r>
      <w:r w:rsidR="0098021B" w:rsidRPr="008146EF">
        <w:rPr>
          <w:rFonts w:ascii="Times New Roman" w:hAnsi="Times New Roman" w:cs="Times New Roman"/>
          <w:sz w:val="24"/>
          <w:szCs w:val="24"/>
        </w:rPr>
        <w:t xml:space="preserve">di Stockholm pada tanggal 14 Juli </w:t>
      </w:r>
      <w:r w:rsidRPr="008146EF">
        <w:rPr>
          <w:rFonts w:ascii="Times New Roman" w:hAnsi="Times New Roman" w:cs="Times New Roman"/>
          <w:sz w:val="24"/>
          <w:szCs w:val="24"/>
        </w:rPr>
        <w:t>1967 dan merupakan badan khusus dari Perserikatan Bangsa-Bangsa (PBB). Tujuan dibentuknya WIPO yaitu untu</w:t>
      </w:r>
      <w:r w:rsidR="0098021B" w:rsidRPr="008146EF">
        <w:rPr>
          <w:rFonts w:ascii="Times New Roman" w:hAnsi="Times New Roman" w:cs="Times New Roman"/>
          <w:sz w:val="24"/>
          <w:szCs w:val="24"/>
        </w:rPr>
        <w:t>k mengenalkan perlindungan kekayaan intelektual ke seluruh dunia dan juga mendorong para pencipta untuk terus berkreasi</w:t>
      </w:r>
      <w:r w:rsidR="0098021B" w:rsidRPr="008146EF">
        <w:rPr>
          <w:rStyle w:val="FootnoteReference"/>
          <w:rFonts w:ascii="Times New Roman" w:hAnsi="Times New Roman" w:cs="Times New Roman"/>
          <w:sz w:val="24"/>
          <w:szCs w:val="24"/>
        </w:rPr>
        <w:footnoteReference w:id="75"/>
      </w:r>
      <w:r w:rsidR="0098021B" w:rsidRPr="008146EF">
        <w:rPr>
          <w:rFonts w:ascii="Times New Roman" w:hAnsi="Times New Roman" w:cs="Times New Roman"/>
          <w:sz w:val="24"/>
          <w:szCs w:val="24"/>
        </w:rPr>
        <w:t xml:space="preserve">. Selain WIPO, ada juga WTO yang terbentuk setelah munculnya </w:t>
      </w:r>
      <w:r w:rsidR="0098021B" w:rsidRPr="008146EF">
        <w:rPr>
          <w:rFonts w:ascii="Times New Roman" w:hAnsi="Times New Roman" w:cs="Times New Roman"/>
          <w:i/>
          <w:sz w:val="24"/>
          <w:szCs w:val="24"/>
        </w:rPr>
        <w:t xml:space="preserve">International Trade Organization </w:t>
      </w:r>
      <w:r w:rsidR="0098021B" w:rsidRPr="008146EF">
        <w:rPr>
          <w:rFonts w:ascii="Times New Roman" w:hAnsi="Times New Roman" w:cs="Times New Roman"/>
          <w:sz w:val="24"/>
          <w:szCs w:val="24"/>
        </w:rPr>
        <w:t xml:space="preserve">(ITO) dan GATT setelah masa perang dunia II berakhir. </w:t>
      </w:r>
      <w:r w:rsidR="0098021B" w:rsidRPr="008146EF">
        <w:rPr>
          <w:rFonts w:ascii="Times New Roman" w:hAnsi="Times New Roman" w:cs="Times New Roman"/>
          <w:sz w:val="24"/>
          <w:szCs w:val="24"/>
        </w:rPr>
        <w:lastRenderedPageBreak/>
        <w:t xml:space="preserve">Pendirian WTO ini dilatarbelakangi dengan adanya pembahasan isu-isu perdagangan dunia. </w:t>
      </w:r>
      <w:r w:rsidR="008C239F" w:rsidRPr="008146EF">
        <w:rPr>
          <w:rFonts w:ascii="Times New Roman" w:hAnsi="Times New Roman" w:cs="Times New Roman"/>
          <w:sz w:val="24"/>
          <w:szCs w:val="24"/>
        </w:rPr>
        <w:t>Kemudian, selain WIPO dan WTO, dikenal juga TRIPs (</w:t>
      </w:r>
      <w:r w:rsidR="008C239F" w:rsidRPr="008146EF">
        <w:rPr>
          <w:rFonts w:ascii="Times New Roman" w:hAnsi="Times New Roman" w:cs="Times New Roman"/>
          <w:i/>
          <w:sz w:val="24"/>
          <w:szCs w:val="24"/>
        </w:rPr>
        <w:t>Trade Related of Intellectual Property Rights</w:t>
      </w:r>
      <w:r w:rsidR="008C239F" w:rsidRPr="008146EF">
        <w:rPr>
          <w:rFonts w:ascii="Times New Roman" w:hAnsi="Times New Roman" w:cs="Times New Roman"/>
          <w:sz w:val="24"/>
          <w:szCs w:val="24"/>
        </w:rPr>
        <w:t xml:space="preserve">) yang merupakan perjanjian yang berisikan tentang HKI. TRIPs dari WTO lebih lengkap pengaturannya jika dibandingkan dengan WIPO. </w:t>
      </w:r>
      <w:r w:rsidR="00141D9D" w:rsidRPr="008146EF">
        <w:rPr>
          <w:rFonts w:ascii="Times New Roman" w:hAnsi="Times New Roman" w:cs="Times New Roman"/>
          <w:sz w:val="24"/>
          <w:szCs w:val="24"/>
        </w:rPr>
        <w:t xml:space="preserve">Indonesia telah meratifikasi perjanjian TRIPs melalui Undang-Undang No. 7 Tahun 1994 Tentang </w:t>
      </w:r>
      <w:r w:rsidR="00141D9D" w:rsidRPr="008146EF">
        <w:rPr>
          <w:rFonts w:ascii="Times New Roman" w:hAnsi="Times New Roman" w:cs="Times New Roman"/>
          <w:i/>
          <w:sz w:val="24"/>
          <w:szCs w:val="24"/>
        </w:rPr>
        <w:t xml:space="preserve">The Agreement Establishing The World Trade </w:t>
      </w:r>
      <w:r w:rsidR="00141D9D" w:rsidRPr="008146EF">
        <w:rPr>
          <w:rFonts w:ascii="Times New Roman" w:hAnsi="Times New Roman" w:cs="Times New Roman"/>
          <w:sz w:val="24"/>
          <w:szCs w:val="24"/>
        </w:rPr>
        <w:t>Organization.</w:t>
      </w:r>
      <w:r w:rsidR="0047208D">
        <w:rPr>
          <w:rFonts w:ascii="Times New Roman" w:hAnsi="Times New Roman" w:cs="Times New Roman"/>
          <w:sz w:val="24"/>
          <w:szCs w:val="24"/>
        </w:rPr>
        <w:t xml:space="preserve"> K</w:t>
      </w:r>
      <w:r w:rsidR="008C239F" w:rsidRPr="008146EF">
        <w:rPr>
          <w:rFonts w:ascii="Times New Roman" w:hAnsi="Times New Roman" w:cs="Times New Roman"/>
          <w:sz w:val="24"/>
          <w:szCs w:val="24"/>
        </w:rPr>
        <w:t>arakteristik yang dimiliki oleh TRIPs antara lain</w:t>
      </w:r>
      <w:r w:rsidR="00B20446" w:rsidRPr="008146EF">
        <w:rPr>
          <w:rFonts w:ascii="Times New Roman" w:hAnsi="Times New Roman" w:cs="Times New Roman"/>
          <w:sz w:val="24"/>
          <w:szCs w:val="24"/>
        </w:rPr>
        <w:t xml:space="preserve"> (Lindsey dkk, 2006: 31)</w:t>
      </w:r>
      <w:r w:rsidR="00141D9D" w:rsidRPr="008146EF">
        <w:rPr>
          <w:rStyle w:val="FootnoteReference"/>
          <w:rFonts w:ascii="Times New Roman" w:hAnsi="Times New Roman" w:cs="Times New Roman"/>
          <w:sz w:val="24"/>
          <w:szCs w:val="24"/>
        </w:rPr>
        <w:footnoteReference w:id="76"/>
      </w:r>
      <w:r w:rsidR="008C239F" w:rsidRPr="008146EF">
        <w:rPr>
          <w:rFonts w:ascii="Times New Roman" w:hAnsi="Times New Roman" w:cs="Times New Roman"/>
          <w:sz w:val="24"/>
          <w:szCs w:val="24"/>
        </w:rPr>
        <w:t xml:space="preserve"> :</w:t>
      </w:r>
    </w:p>
    <w:p w14:paraId="40C72F91" w14:textId="77777777" w:rsidR="008C239F" w:rsidRPr="008146EF" w:rsidRDefault="00FC2B1F" w:rsidP="00666D96">
      <w:pPr>
        <w:pStyle w:val="ListParagraph"/>
        <w:numPr>
          <w:ilvl w:val="0"/>
          <w:numId w:val="41"/>
        </w:numPr>
        <w:spacing w:line="276" w:lineRule="auto"/>
        <w:ind w:left="2127" w:hanging="567"/>
        <w:jc w:val="both"/>
        <w:rPr>
          <w:rFonts w:ascii="Times New Roman" w:hAnsi="Times New Roman" w:cs="Times New Roman"/>
          <w:sz w:val="24"/>
          <w:szCs w:val="24"/>
        </w:rPr>
      </w:pPr>
      <w:r w:rsidRPr="008146EF">
        <w:rPr>
          <w:rFonts w:ascii="Times New Roman" w:hAnsi="Times New Roman" w:cs="Times New Roman"/>
          <w:sz w:val="24"/>
          <w:szCs w:val="24"/>
        </w:rPr>
        <w:t xml:space="preserve">Ruang lingkup perlindungan hukum yang lebih </w:t>
      </w:r>
      <w:r w:rsidR="00141D9D" w:rsidRPr="008146EF">
        <w:rPr>
          <w:rFonts w:ascii="Times New Roman" w:hAnsi="Times New Roman" w:cs="Times New Roman"/>
          <w:sz w:val="24"/>
          <w:szCs w:val="24"/>
        </w:rPr>
        <w:t>komprehensif yaitu</w:t>
      </w:r>
      <w:r w:rsidR="002D42C7" w:rsidRPr="008146EF">
        <w:rPr>
          <w:rFonts w:ascii="Times New Roman" w:hAnsi="Times New Roman" w:cs="Times New Roman"/>
          <w:sz w:val="24"/>
          <w:szCs w:val="24"/>
        </w:rPr>
        <w:t xml:space="preserve"> m</w:t>
      </w:r>
      <w:r w:rsidR="00510C6A" w:rsidRPr="008146EF">
        <w:rPr>
          <w:rFonts w:ascii="Times New Roman" w:hAnsi="Times New Roman" w:cs="Times New Roman"/>
          <w:sz w:val="24"/>
          <w:szCs w:val="24"/>
        </w:rPr>
        <w:t xml:space="preserve">eliputi hak cipta, paten, desain industri, indikasi geografis, </w:t>
      </w:r>
      <w:r w:rsidR="00B20446" w:rsidRPr="008146EF">
        <w:rPr>
          <w:rFonts w:ascii="Times New Roman" w:hAnsi="Times New Roman" w:cs="Times New Roman"/>
          <w:sz w:val="24"/>
          <w:szCs w:val="24"/>
        </w:rPr>
        <w:t>tata letak sirkuit terpadu;</w:t>
      </w:r>
    </w:p>
    <w:p w14:paraId="3478B3CE" w14:textId="77777777" w:rsidR="00B20446" w:rsidRPr="008146EF" w:rsidRDefault="00B20446" w:rsidP="00666D96">
      <w:pPr>
        <w:pStyle w:val="ListParagraph"/>
        <w:numPr>
          <w:ilvl w:val="0"/>
          <w:numId w:val="41"/>
        </w:numPr>
        <w:spacing w:line="276" w:lineRule="auto"/>
        <w:ind w:firstLine="426"/>
        <w:jc w:val="both"/>
        <w:rPr>
          <w:rFonts w:ascii="Times New Roman" w:hAnsi="Times New Roman" w:cs="Times New Roman"/>
          <w:sz w:val="24"/>
          <w:szCs w:val="24"/>
        </w:rPr>
      </w:pPr>
      <w:r w:rsidRPr="008146EF">
        <w:rPr>
          <w:rFonts w:ascii="Times New Roman" w:hAnsi="Times New Roman" w:cs="Times New Roman"/>
          <w:sz w:val="24"/>
          <w:szCs w:val="24"/>
        </w:rPr>
        <w:t>Terdapat pengawasan oleh dewan khusus;</w:t>
      </w:r>
    </w:p>
    <w:p w14:paraId="1596AF6B" w14:textId="77777777" w:rsidR="00B20446" w:rsidRPr="008146EF" w:rsidRDefault="00B20446" w:rsidP="00666D96">
      <w:pPr>
        <w:pStyle w:val="ListParagraph"/>
        <w:numPr>
          <w:ilvl w:val="0"/>
          <w:numId w:val="41"/>
        </w:numPr>
        <w:spacing w:line="276" w:lineRule="auto"/>
        <w:ind w:left="2127" w:hanging="567"/>
        <w:jc w:val="both"/>
        <w:rPr>
          <w:rFonts w:ascii="Times New Roman" w:hAnsi="Times New Roman" w:cs="Times New Roman"/>
          <w:sz w:val="24"/>
          <w:szCs w:val="24"/>
        </w:rPr>
      </w:pPr>
      <w:r w:rsidRPr="008146EF">
        <w:rPr>
          <w:rFonts w:ascii="Times New Roman" w:hAnsi="Times New Roman" w:cs="Times New Roman"/>
          <w:sz w:val="24"/>
          <w:szCs w:val="24"/>
        </w:rPr>
        <w:t>Pemahaman perlindungan HKI yang seimbang dan efektif diarahkan ke dalam sebuah sistem aturan perdagangan multilateral yang lebih komprehensif;</w:t>
      </w:r>
    </w:p>
    <w:p w14:paraId="50D45D95" w14:textId="77777777" w:rsidR="00B20446" w:rsidRPr="008146EF" w:rsidRDefault="00B20446" w:rsidP="00666D96">
      <w:pPr>
        <w:pStyle w:val="ListParagraph"/>
        <w:numPr>
          <w:ilvl w:val="0"/>
          <w:numId w:val="41"/>
        </w:numPr>
        <w:spacing w:line="276" w:lineRule="auto"/>
        <w:ind w:left="2127" w:hanging="567"/>
        <w:jc w:val="both"/>
        <w:rPr>
          <w:rFonts w:ascii="Times New Roman" w:hAnsi="Times New Roman" w:cs="Times New Roman"/>
          <w:sz w:val="24"/>
          <w:szCs w:val="24"/>
        </w:rPr>
      </w:pPr>
      <w:r w:rsidRPr="008146EF">
        <w:rPr>
          <w:rFonts w:ascii="Times New Roman" w:hAnsi="Times New Roman" w:cs="Times New Roman"/>
          <w:sz w:val="24"/>
          <w:szCs w:val="24"/>
        </w:rPr>
        <w:t>Pengaturan yang rinci tentang penegakan</w:t>
      </w:r>
      <w:r w:rsidR="00141D9D" w:rsidRPr="008146EF">
        <w:rPr>
          <w:rFonts w:ascii="Times New Roman" w:hAnsi="Times New Roman" w:cs="Times New Roman"/>
          <w:sz w:val="24"/>
          <w:szCs w:val="24"/>
        </w:rPr>
        <w:t xml:space="preserve"> dan administrasi HKI dalam sistem hukum nasional;</w:t>
      </w:r>
    </w:p>
    <w:p w14:paraId="7E17026E" w14:textId="77777777" w:rsidR="00141D9D" w:rsidRPr="008146EF" w:rsidRDefault="00141D9D" w:rsidP="00666D96">
      <w:pPr>
        <w:pStyle w:val="ListParagraph"/>
        <w:numPr>
          <w:ilvl w:val="0"/>
          <w:numId w:val="41"/>
        </w:numPr>
        <w:spacing w:line="276" w:lineRule="auto"/>
        <w:ind w:left="2127" w:hanging="567"/>
        <w:jc w:val="both"/>
        <w:rPr>
          <w:rFonts w:ascii="Times New Roman" w:hAnsi="Times New Roman" w:cs="Times New Roman"/>
          <w:sz w:val="24"/>
          <w:szCs w:val="24"/>
        </w:rPr>
      </w:pPr>
      <w:r w:rsidRPr="008146EF">
        <w:rPr>
          <w:rFonts w:ascii="Times New Roman" w:hAnsi="Times New Roman" w:cs="Times New Roman"/>
          <w:sz w:val="24"/>
          <w:szCs w:val="24"/>
        </w:rPr>
        <w:t>Penggunaan mekanisme penyelesaian sengketa WTO yaitu melalui lembaga DSB (</w:t>
      </w:r>
      <w:r w:rsidRPr="008146EF">
        <w:rPr>
          <w:rFonts w:ascii="Times New Roman" w:hAnsi="Times New Roman" w:cs="Times New Roman"/>
          <w:i/>
          <w:sz w:val="24"/>
          <w:szCs w:val="24"/>
        </w:rPr>
        <w:t>Dispute Settlement Body</w:t>
      </w:r>
      <w:r w:rsidRPr="008146EF">
        <w:rPr>
          <w:rFonts w:ascii="Times New Roman" w:hAnsi="Times New Roman" w:cs="Times New Roman"/>
          <w:sz w:val="24"/>
          <w:szCs w:val="24"/>
        </w:rPr>
        <w:t>);</w:t>
      </w:r>
    </w:p>
    <w:p w14:paraId="53C525FA" w14:textId="77777777" w:rsidR="00141D9D" w:rsidRPr="008146EF" w:rsidRDefault="00141D9D" w:rsidP="00666D96">
      <w:pPr>
        <w:pStyle w:val="ListParagraph"/>
        <w:numPr>
          <w:ilvl w:val="0"/>
          <w:numId w:val="41"/>
        </w:numPr>
        <w:spacing w:line="276" w:lineRule="auto"/>
        <w:ind w:left="2127" w:hanging="567"/>
        <w:jc w:val="both"/>
        <w:rPr>
          <w:rFonts w:ascii="Times New Roman" w:hAnsi="Times New Roman" w:cs="Times New Roman"/>
          <w:sz w:val="24"/>
          <w:szCs w:val="24"/>
        </w:rPr>
      </w:pPr>
      <w:r w:rsidRPr="008146EF">
        <w:rPr>
          <w:rFonts w:ascii="Times New Roman" w:hAnsi="Times New Roman" w:cs="Times New Roman"/>
          <w:sz w:val="24"/>
          <w:szCs w:val="24"/>
        </w:rPr>
        <w:t>Pembuatan proses yang transparan dan terstruktur guna mendorong pemahaman hukum HKI yang lebih rinci bagi negara-negara WTO.</w:t>
      </w:r>
    </w:p>
    <w:p w14:paraId="4D4ED6F0" w14:textId="77777777" w:rsidR="008C239F" w:rsidRPr="008146EF" w:rsidRDefault="00314AD3" w:rsidP="00471E59">
      <w:pPr>
        <w:spacing w:line="480" w:lineRule="auto"/>
        <w:ind w:left="1134" w:firstLine="426"/>
        <w:jc w:val="both"/>
        <w:rPr>
          <w:rFonts w:ascii="Times New Roman" w:hAnsi="Times New Roman" w:cs="Times New Roman"/>
          <w:sz w:val="24"/>
          <w:szCs w:val="24"/>
        </w:rPr>
      </w:pPr>
      <w:r w:rsidRPr="008146EF">
        <w:rPr>
          <w:rFonts w:ascii="Times New Roman" w:hAnsi="Times New Roman" w:cs="Times New Roman"/>
          <w:sz w:val="24"/>
          <w:szCs w:val="24"/>
        </w:rPr>
        <w:t xml:space="preserve">Selain </w:t>
      </w:r>
      <w:r w:rsidR="00630BA6" w:rsidRPr="008146EF">
        <w:rPr>
          <w:rFonts w:ascii="Times New Roman" w:hAnsi="Times New Roman" w:cs="Times New Roman"/>
          <w:sz w:val="24"/>
          <w:szCs w:val="24"/>
        </w:rPr>
        <w:t>WIPO, WTO dan TRIPs, terdapat juga beberapa konvensi yang berkaitan dengan pengaturan hak cipta, yaitu :</w:t>
      </w:r>
    </w:p>
    <w:p w14:paraId="64989D56" w14:textId="77777777" w:rsidR="00594690" w:rsidRPr="008146EF" w:rsidRDefault="00594690" w:rsidP="00666D96">
      <w:pPr>
        <w:pStyle w:val="ListParagraph"/>
        <w:numPr>
          <w:ilvl w:val="0"/>
          <w:numId w:val="42"/>
        </w:numPr>
        <w:spacing w:line="480" w:lineRule="auto"/>
        <w:ind w:hanging="425"/>
        <w:jc w:val="both"/>
        <w:rPr>
          <w:rFonts w:ascii="Times New Roman" w:hAnsi="Times New Roman" w:cs="Times New Roman"/>
          <w:b/>
          <w:sz w:val="24"/>
          <w:szCs w:val="24"/>
        </w:rPr>
      </w:pPr>
      <w:r w:rsidRPr="008146EF">
        <w:rPr>
          <w:rFonts w:ascii="Times New Roman" w:hAnsi="Times New Roman" w:cs="Times New Roman"/>
          <w:b/>
          <w:sz w:val="24"/>
          <w:szCs w:val="24"/>
        </w:rPr>
        <w:t>Konvensi Bern 1886 (</w:t>
      </w:r>
      <w:r w:rsidRPr="008146EF">
        <w:rPr>
          <w:rFonts w:ascii="Times New Roman" w:hAnsi="Times New Roman" w:cs="Times New Roman"/>
          <w:b/>
          <w:i/>
          <w:sz w:val="24"/>
          <w:szCs w:val="24"/>
        </w:rPr>
        <w:t>The Berne Convention</w:t>
      </w:r>
      <w:r w:rsidRPr="008146EF">
        <w:rPr>
          <w:rFonts w:ascii="Times New Roman" w:hAnsi="Times New Roman" w:cs="Times New Roman"/>
          <w:b/>
          <w:sz w:val="24"/>
          <w:szCs w:val="24"/>
        </w:rPr>
        <w:t>);</w:t>
      </w:r>
    </w:p>
    <w:p w14:paraId="4DD8D883" w14:textId="77777777" w:rsidR="00630BA6" w:rsidRPr="008146EF" w:rsidRDefault="00630BA6" w:rsidP="00630BA6">
      <w:pPr>
        <w:pStyle w:val="ListParagraph"/>
        <w:spacing w:line="480" w:lineRule="auto"/>
        <w:ind w:left="1134" w:firstLine="306"/>
        <w:jc w:val="both"/>
        <w:rPr>
          <w:rFonts w:ascii="Times New Roman" w:hAnsi="Times New Roman" w:cs="Times New Roman"/>
          <w:sz w:val="24"/>
          <w:szCs w:val="24"/>
        </w:rPr>
      </w:pPr>
      <w:r w:rsidRPr="008146EF">
        <w:rPr>
          <w:rFonts w:ascii="Times New Roman" w:hAnsi="Times New Roman" w:cs="Times New Roman"/>
          <w:sz w:val="24"/>
          <w:szCs w:val="24"/>
        </w:rPr>
        <w:lastRenderedPageBreak/>
        <w:t xml:space="preserve">Konvensi Bern dibuat pada 9 September 1886 dengan peserta pertama sebanyak sepuluh negara yaitu Belgium, France, Germany, Great Britain, Haiti, Italy, Liberia, Spain, Switzerland, Tunisia. Kemudian diikuti dengan tujuh negara berikutnya, yaitu Denmark, Japan, Luxemburg, Monaco, Montenegro, Norway Sweden. Tujuan dari Konvensi Bern ini diadakan ialah untuk melindungi ciptaan dibidang seni maupun sastra.  Berdasarkan pernyataan dari kepala negara yang termuat di dalam Mukadimah naskah asli Konvensi Bern, asal mula dibentuknya Konvensi Bern ini ialah </w:t>
      </w:r>
      <w:r w:rsidRPr="008146EF">
        <w:rPr>
          <w:rStyle w:val="FootnoteReference"/>
          <w:rFonts w:ascii="Times New Roman" w:hAnsi="Times New Roman" w:cs="Times New Roman"/>
          <w:sz w:val="24"/>
          <w:szCs w:val="24"/>
        </w:rPr>
        <w:footnoteReference w:id="77"/>
      </w:r>
      <w:r w:rsidRPr="008146EF">
        <w:rPr>
          <w:rFonts w:ascii="Times New Roman" w:hAnsi="Times New Roman" w:cs="Times New Roman"/>
          <w:sz w:val="24"/>
          <w:szCs w:val="24"/>
        </w:rPr>
        <w:t>:</w:t>
      </w:r>
    </w:p>
    <w:p w14:paraId="12F7057D" w14:textId="77777777" w:rsidR="00630BA6" w:rsidRPr="008146EF" w:rsidRDefault="00630BA6" w:rsidP="00630BA6">
      <w:pPr>
        <w:pStyle w:val="ListParagraph"/>
        <w:spacing w:line="360" w:lineRule="auto"/>
        <w:ind w:left="1134" w:firstLine="306"/>
        <w:jc w:val="both"/>
        <w:rPr>
          <w:rFonts w:ascii="Times New Roman" w:hAnsi="Times New Roman" w:cs="Times New Roman"/>
          <w:i/>
          <w:sz w:val="24"/>
          <w:szCs w:val="24"/>
        </w:rPr>
      </w:pPr>
      <w:r w:rsidRPr="008146EF">
        <w:rPr>
          <w:rFonts w:ascii="Times New Roman" w:hAnsi="Times New Roman" w:cs="Times New Roman"/>
          <w:sz w:val="24"/>
          <w:szCs w:val="24"/>
        </w:rPr>
        <w:t>“</w:t>
      </w:r>
      <w:r w:rsidRPr="008146EF">
        <w:rPr>
          <w:rFonts w:ascii="Times New Roman" w:hAnsi="Times New Roman" w:cs="Times New Roman"/>
          <w:i/>
          <w:sz w:val="24"/>
          <w:szCs w:val="24"/>
        </w:rPr>
        <w:t>… being equally animated by the desire to protect, in as effective and uniform a manner as possible, the rights of authors in their literary and artistic works”.</w:t>
      </w:r>
    </w:p>
    <w:p w14:paraId="299A5578" w14:textId="77777777" w:rsidR="00AA3FF6" w:rsidRPr="008146EF" w:rsidRDefault="00AA3FF6" w:rsidP="00630BA6">
      <w:pPr>
        <w:pStyle w:val="ListParagraph"/>
        <w:spacing w:line="360" w:lineRule="auto"/>
        <w:ind w:left="1134" w:firstLine="306"/>
        <w:jc w:val="both"/>
        <w:rPr>
          <w:rFonts w:ascii="Times New Roman" w:hAnsi="Times New Roman" w:cs="Times New Roman"/>
          <w:i/>
          <w:sz w:val="24"/>
          <w:szCs w:val="24"/>
        </w:rPr>
      </w:pPr>
    </w:p>
    <w:p w14:paraId="20CD93E5" w14:textId="77777777" w:rsidR="00630BA6" w:rsidRPr="008146EF" w:rsidRDefault="00AA3FF6" w:rsidP="0079406D">
      <w:pPr>
        <w:pStyle w:val="ListParagraph"/>
        <w:spacing w:line="480" w:lineRule="auto"/>
        <w:ind w:left="1134" w:firstLine="306"/>
        <w:jc w:val="both"/>
        <w:rPr>
          <w:rFonts w:ascii="Times New Roman" w:hAnsi="Times New Roman" w:cs="Times New Roman"/>
          <w:sz w:val="24"/>
          <w:szCs w:val="24"/>
        </w:rPr>
      </w:pPr>
      <w:r w:rsidRPr="008146EF">
        <w:rPr>
          <w:rFonts w:ascii="Times New Roman" w:hAnsi="Times New Roman" w:cs="Times New Roman"/>
          <w:sz w:val="24"/>
          <w:szCs w:val="24"/>
        </w:rPr>
        <w:t xml:space="preserve">Hak cipta yang diatur didalam Konvensi Bern berupa hak cipta di bidang </w:t>
      </w:r>
      <w:r w:rsidRPr="008146EF">
        <w:rPr>
          <w:rFonts w:ascii="Times New Roman" w:hAnsi="Times New Roman" w:cs="Times New Roman"/>
          <w:i/>
          <w:sz w:val="24"/>
          <w:szCs w:val="24"/>
        </w:rPr>
        <w:t xml:space="preserve">artistic, scientific, </w:t>
      </w:r>
      <w:r w:rsidRPr="008146EF">
        <w:rPr>
          <w:rFonts w:ascii="Times New Roman" w:hAnsi="Times New Roman" w:cs="Times New Roman"/>
          <w:sz w:val="24"/>
          <w:szCs w:val="24"/>
        </w:rPr>
        <w:t xml:space="preserve">dan </w:t>
      </w:r>
      <w:r w:rsidRPr="008146EF">
        <w:rPr>
          <w:rFonts w:ascii="Times New Roman" w:hAnsi="Times New Roman" w:cs="Times New Roman"/>
          <w:i/>
          <w:sz w:val="24"/>
          <w:szCs w:val="24"/>
        </w:rPr>
        <w:t xml:space="preserve">literary. </w:t>
      </w:r>
      <w:r w:rsidRPr="008146EF">
        <w:rPr>
          <w:rFonts w:ascii="Times New Roman" w:hAnsi="Times New Roman" w:cs="Times New Roman"/>
          <w:sz w:val="24"/>
          <w:szCs w:val="24"/>
        </w:rPr>
        <w:t xml:space="preserve">Konvensi Bern terakhir kali dilakukan perubahan pada tahun 1979 dan konvensi ini memiliki 38 </w:t>
      </w:r>
      <w:r w:rsidRPr="008146EF">
        <w:rPr>
          <w:rFonts w:ascii="Times New Roman" w:hAnsi="Times New Roman" w:cs="Times New Roman"/>
          <w:i/>
          <w:sz w:val="24"/>
          <w:szCs w:val="24"/>
        </w:rPr>
        <w:t>article</w:t>
      </w:r>
      <w:r w:rsidRPr="008146EF">
        <w:rPr>
          <w:rFonts w:ascii="Times New Roman" w:hAnsi="Times New Roman" w:cs="Times New Roman"/>
          <w:sz w:val="24"/>
          <w:szCs w:val="24"/>
        </w:rPr>
        <w:t xml:space="preserve">. Doktrin yang cenderung memiliki lebih banyak komposisi di dalam Konvensi Bern adalah doktrin </w:t>
      </w:r>
      <w:r w:rsidRPr="008146EF">
        <w:rPr>
          <w:rFonts w:ascii="Times New Roman" w:hAnsi="Times New Roman" w:cs="Times New Roman"/>
          <w:i/>
          <w:sz w:val="24"/>
          <w:szCs w:val="24"/>
        </w:rPr>
        <w:t>personality</w:t>
      </w:r>
      <w:r w:rsidRPr="008146EF">
        <w:rPr>
          <w:rFonts w:ascii="Times New Roman" w:hAnsi="Times New Roman" w:cs="Times New Roman"/>
          <w:sz w:val="24"/>
          <w:szCs w:val="24"/>
        </w:rPr>
        <w:t xml:space="preserve">. Disamping itu terdapat juga doktrin </w:t>
      </w:r>
      <w:r w:rsidRPr="008146EF">
        <w:rPr>
          <w:rFonts w:ascii="Times New Roman" w:hAnsi="Times New Roman" w:cs="Times New Roman"/>
          <w:i/>
          <w:sz w:val="24"/>
          <w:szCs w:val="24"/>
        </w:rPr>
        <w:t>labor</w:t>
      </w:r>
      <w:r w:rsidRPr="008146EF">
        <w:rPr>
          <w:rFonts w:ascii="Times New Roman" w:hAnsi="Times New Roman" w:cs="Times New Roman"/>
          <w:sz w:val="24"/>
          <w:szCs w:val="24"/>
        </w:rPr>
        <w:t xml:space="preserve"> dan </w:t>
      </w:r>
      <w:r w:rsidRPr="008146EF">
        <w:rPr>
          <w:rFonts w:ascii="Times New Roman" w:hAnsi="Times New Roman" w:cs="Times New Roman"/>
          <w:i/>
          <w:sz w:val="24"/>
          <w:szCs w:val="24"/>
        </w:rPr>
        <w:t>utilirianism</w:t>
      </w:r>
      <w:r w:rsidRPr="008146EF">
        <w:rPr>
          <w:rFonts w:ascii="Times New Roman" w:hAnsi="Times New Roman" w:cs="Times New Roman"/>
          <w:sz w:val="24"/>
          <w:szCs w:val="24"/>
        </w:rPr>
        <w:t xml:space="preserve">. Hal ini disebabkan karena negara-negara di Eropa banyak mengadopsi doktrin </w:t>
      </w:r>
      <w:r w:rsidRPr="008146EF">
        <w:rPr>
          <w:rFonts w:ascii="Times New Roman" w:hAnsi="Times New Roman" w:cs="Times New Roman"/>
          <w:i/>
          <w:sz w:val="24"/>
          <w:szCs w:val="24"/>
        </w:rPr>
        <w:t xml:space="preserve">personality </w:t>
      </w:r>
      <w:r w:rsidRPr="008146EF">
        <w:rPr>
          <w:rFonts w:ascii="Times New Roman" w:hAnsi="Times New Roman" w:cs="Times New Roman"/>
          <w:sz w:val="24"/>
          <w:szCs w:val="24"/>
        </w:rPr>
        <w:t xml:space="preserve">dalam hukum hak cipta nya. Kemudian, Konvensi Bern juga memiliki tujuan untuk memberikan penghargaan baik secara hak moral ataupun hak </w:t>
      </w:r>
      <w:r w:rsidRPr="008146EF">
        <w:rPr>
          <w:rFonts w:ascii="Times New Roman" w:hAnsi="Times New Roman" w:cs="Times New Roman"/>
          <w:sz w:val="24"/>
          <w:szCs w:val="24"/>
        </w:rPr>
        <w:lastRenderedPageBreak/>
        <w:t>ekonomi. Selain itu, Konvensi Bern juga lahir pada m</w:t>
      </w:r>
      <w:r w:rsidR="00D85700" w:rsidRPr="008146EF">
        <w:rPr>
          <w:rFonts w:ascii="Times New Roman" w:hAnsi="Times New Roman" w:cs="Times New Roman"/>
          <w:sz w:val="24"/>
          <w:szCs w:val="24"/>
        </w:rPr>
        <w:t xml:space="preserve">asa politik yang mengarah kepada doktrin </w:t>
      </w:r>
      <w:r w:rsidR="00D85700" w:rsidRPr="008146EF">
        <w:rPr>
          <w:rFonts w:ascii="Times New Roman" w:hAnsi="Times New Roman" w:cs="Times New Roman"/>
          <w:i/>
          <w:sz w:val="24"/>
          <w:szCs w:val="24"/>
        </w:rPr>
        <w:t>personality</w:t>
      </w:r>
      <w:r w:rsidR="00D85700" w:rsidRPr="008146EF">
        <w:rPr>
          <w:rStyle w:val="FootnoteReference"/>
          <w:rFonts w:ascii="Times New Roman" w:hAnsi="Times New Roman" w:cs="Times New Roman"/>
          <w:i/>
          <w:sz w:val="24"/>
          <w:szCs w:val="24"/>
        </w:rPr>
        <w:footnoteReference w:id="78"/>
      </w:r>
      <w:r w:rsidR="00D85700" w:rsidRPr="008146EF">
        <w:rPr>
          <w:rFonts w:ascii="Times New Roman" w:hAnsi="Times New Roman" w:cs="Times New Roman"/>
          <w:sz w:val="24"/>
          <w:szCs w:val="24"/>
        </w:rPr>
        <w:t>.</w:t>
      </w:r>
    </w:p>
    <w:p w14:paraId="09AF6D9E" w14:textId="77777777" w:rsidR="00594690" w:rsidRPr="008146EF" w:rsidRDefault="00594690" w:rsidP="00666D96">
      <w:pPr>
        <w:pStyle w:val="ListParagraph"/>
        <w:numPr>
          <w:ilvl w:val="0"/>
          <w:numId w:val="42"/>
        </w:numPr>
        <w:spacing w:line="480" w:lineRule="auto"/>
        <w:ind w:hanging="425"/>
        <w:jc w:val="both"/>
        <w:rPr>
          <w:rFonts w:ascii="Times New Roman" w:hAnsi="Times New Roman" w:cs="Times New Roman"/>
          <w:b/>
          <w:sz w:val="24"/>
          <w:szCs w:val="24"/>
        </w:rPr>
      </w:pPr>
      <w:r w:rsidRPr="008146EF">
        <w:rPr>
          <w:rFonts w:ascii="Times New Roman" w:hAnsi="Times New Roman" w:cs="Times New Roman"/>
          <w:b/>
          <w:sz w:val="24"/>
          <w:szCs w:val="24"/>
        </w:rPr>
        <w:t>Konvensi Hak Cipta Universal 1995 (</w:t>
      </w:r>
      <w:r w:rsidRPr="008146EF">
        <w:rPr>
          <w:rFonts w:ascii="Times New Roman" w:hAnsi="Times New Roman" w:cs="Times New Roman"/>
          <w:b/>
          <w:i/>
          <w:sz w:val="24"/>
          <w:szCs w:val="24"/>
        </w:rPr>
        <w:t>Universal Copyright Convention</w:t>
      </w:r>
      <w:r w:rsidRPr="008146EF">
        <w:rPr>
          <w:rFonts w:ascii="Times New Roman" w:hAnsi="Times New Roman" w:cs="Times New Roman"/>
          <w:b/>
          <w:sz w:val="24"/>
          <w:szCs w:val="24"/>
        </w:rPr>
        <w:t>);</w:t>
      </w:r>
    </w:p>
    <w:p w14:paraId="2A0D0D6F" w14:textId="77777777" w:rsidR="0079406D" w:rsidRPr="008146EF" w:rsidRDefault="0079406D" w:rsidP="0079406D">
      <w:pPr>
        <w:pStyle w:val="ListParagraph"/>
        <w:spacing w:line="480" w:lineRule="auto"/>
        <w:ind w:left="1134" w:firstLine="284"/>
        <w:jc w:val="both"/>
        <w:rPr>
          <w:rFonts w:ascii="Times New Roman" w:hAnsi="Times New Roman" w:cs="Times New Roman"/>
          <w:sz w:val="24"/>
          <w:szCs w:val="24"/>
        </w:rPr>
      </w:pPr>
      <w:r w:rsidRPr="008146EF">
        <w:rPr>
          <w:rFonts w:ascii="Times New Roman" w:hAnsi="Times New Roman" w:cs="Times New Roman"/>
          <w:sz w:val="24"/>
          <w:szCs w:val="24"/>
        </w:rPr>
        <w:t>Konvensi Hak Cipta Universal</w:t>
      </w:r>
      <w:r w:rsidR="00E55DF7" w:rsidRPr="008146EF">
        <w:rPr>
          <w:rFonts w:ascii="Times New Roman" w:hAnsi="Times New Roman" w:cs="Times New Roman"/>
          <w:sz w:val="24"/>
          <w:szCs w:val="24"/>
        </w:rPr>
        <w:t xml:space="preserve"> (UCC)</w:t>
      </w:r>
      <w:r w:rsidRPr="008146EF">
        <w:rPr>
          <w:rFonts w:ascii="Times New Roman" w:hAnsi="Times New Roman" w:cs="Times New Roman"/>
          <w:sz w:val="24"/>
          <w:szCs w:val="24"/>
        </w:rPr>
        <w:t xml:space="preserve"> ini terbentuk dengan latar belakang adanya perbedaan sistem hukum yang dianut oleh negara-negara internasional. Ada negara yang menganut sistem </w:t>
      </w:r>
      <w:r w:rsidRPr="008146EF">
        <w:rPr>
          <w:rFonts w:ascii="Times New Roman" w:hAnsi="Times New Roman" w:cs="Times New Roman"/>
          <w:i/>
          <w:sz w:val="24"/>
          <w:szCs w:val="24"/>
        </w:rPr>
        <w:t xml:space="preserve">civil law </w:t>
      </w:r>
      <w:r w:rsidRPr="008146EF">
        <w:rPr>
          <w:rFonts w:ascii="Times New Roman" w:hAnsi="Times New Roman" w:cs="Times New Roman"/>
          <w:sz w:val="24"/>
          <w:szCs w:val="24"/>
        </w:rPr>
        <w:t xml:space="preserve">dan juga ada yang menganut sistem </w:t>
      </w:r>
      <w:r w:rsidRPr="008146EF">
        <w:rPr>
          <w:rFonts w:ascii="Times New Roman" w:hAnsi="Times New Roman" w:cs="Times New Roman"/>
          <w:i/>
          <w:sz w:val="24"/>
          <w:szCs w:val="24"/>
        </w:rPr>
        <w:t>common law</w:t>
      </w:r>
      <w:r w:rsidRPr="008146EF">
        <w:rPr>
          <w:rFonts w:ascii="Times New Roman" w:hAnsi="Times New Roman" w:cs="Times New Roman"/>
          <w:sz w:val="24"/>
          <w:szCs w:val="24"/>
        </w:rPr>
        <w:t xml:space="preserve">. Sehingga untuk </w:t>
      </w:r>
      <w:r w:rsidR="00D66E60" w:rsidRPr="008146EF">
        <w:rPr>
          <w:rFonts w:ascii="Times New Roman" w:hAnsi="Times New Roman" w:cs="Times New Roman"/>
          <w:sz w:val="24"/>
          <w:szCs w:val="24"/>
        </w:rPr>
        <w:t xml:space="preserve">menghindari terjadinya perbedaan ini, maka PBB melalui UNESCO menciptakan suatu konvensi yang dapat mengisi perbedaan ini. </w:t>
      </w:r>
    </w:p>
    <w:p w14:paraId="51C9164B" w14:textId="77777777" w:rsidR="00D66E60" w:rsidRPr="008146EF" w:rsidRDefault="00D66E60" w:rsidP="00D66E60">
      <w:pPr>
        <w:pStyle w:val="ListParagraph"/>
        <w:spacing w:line="360" w:lineRule="auto"/>
        <w:ind w:left="1134" w:firstLine="284"/>
        <w:jc w:val="both"/>
        <w:rPr>
          <w:rFonts w:ascii="Times New Roman" w:hAnsi="Times New Roman" w:cs="Times New Roman"/>
          <w:i/>
          <w:sz w:val="24"/>
          <w:szCs w:val="24"/>
        </w:rPr>
      </w:pPr>
      <w:r w:rsidRPr="008146EF">
        <w:rPr>
          <w:rFonts w:ascii="Times New Roman" w:hAnsi="Times New Roman" w:cs="Times New Roman"/>
          <w:i/>
          <w:sz w:val="24"/>
          <w:szCs w:val="24"/>
        </w:rPr>
        <w:t>“ A new common dinamisator convention that was intended to establish a minimum level of internasional copyrigt relations throughout the world, without weakening or supplanting the Bern Convention”</w:t>
      </w:r>
    </w:p>
    <w:p w14:paraId="2A691337" w14:textId="77777777" w:rsidR="00D66E60" w:rsidRPr="008146EF" w:rsidRDefault="00D66E60" w:rsidP="00D66E60">
      <w:pPr>
        <w:pStyle w:val="ListParagraph"/>
        <w:spacing w:after="0" w:line="480" w:lineRule="auto"/>
        <w:ind w:left="1134"/>
        <w:jc w:val="both"/>
        <w:rPr>
          <w:rFonts w:ascii="Times New Roman" w:hAnsi="Times New Roman" w:cs="Times New Roman"/>
          <w:sz w:val="24"/>
          <w:szCs w:val="24"/>
        </w:rPr>
      </w:pPr>
      <w:r w:rsidRPr="008146EF">
        <w:rPr>
          <w:rFonts w:ascii="Times New Roman" w:hAnsi="Times New Roman" w:cs="Times New Roman"/>
          <w:sz w:val="24"/>
          <w:szCs w:val="24"/>
        </w:rPr>
        <w:t xml:space="preserve">Dari alasan diatas, pada 6 September 1952, lahirlah </w:t>
      </w:r>
      <w:r w:rsidRPr="008146EF">
        <w:rPr>
          <w:rFonts w:ascii="Times New Roman" w:hAnsi="Times New Roman" w:cs="Times New Roman"/>
          <w:i/>
          <w:sz w:val="24"/>
          <w:szCs w:val="24"/>
        </w:rPr>
        <w:t xml:space="preserve">Universal Copyright Convention </w:t>
      </w:r>
      <w:r w:rsidRPr="008146EF">
        <w:rPr>
          <w:rFonts w:ascii="Times New Roman" w:hAnsi="Times New Roman" w:cs="Times New Roman"/>
          <w:sz w:val="24"/>
          <w:szCs w:val="24"/>
        </w:rPr>
        <w:t>yang ditandatangani di Geneva</w:t>
      </w:r>
      <w:r w:rsidRPr="008146EF">
        <w:rPr>
          <w:rStyle w:val="FootnoteReference"/>
          <w:rFonts w:ascii="Times New Roman" w:hAnsi="Times New Roman" w:cs="Times New Roman"/>
          <w:sz w:val="24"/>
          <w:szCs w:val="24"/>
        </w:rPr>
        <w:footnoteReference w:id="79"/>
      </w:r>
      <w:r w:rsidRPr="008146EF">
        <w:rPr>
          <w:rFonts w:ascii="Times New Roman" w:hAnsi="Times New Roman" w:cs="Times New Roman"/>
          <w:sz w:val="24"/>
          <w:szCs w:val="24"/>
        </w:rPr>
        <w:t xml:space="preserve">. </w:t>
      </w:r>
    </w:p>
    <w:p w14:paraId="1C12E1E6" w14:textId="77777777" w:rsidR="00E55DF7" w:rsidRPr="008146EF" w:rsidRDefault="00D66E60" w:rsidP="00E55DF7">
      <w:pPr>
        <w:pStyle w:val="ListParagraph"/>
        <w:spacing w:after="0" w:line="480" w:lineRule="auto"/>
        <w:ind w:left="1134"/>
        <w:jc w:val="both"/>
        <w:rPr>
          <w:rFonts w:ascii="Times New Roman" w:hAnsi="Times New Roman" w:cs="Times New Roman"/>
          <w:sz w:val="24"/>
          <w:szCs w:val="24"/>
        </w:rPr>
      </w:pPr>
      <w:r w:rsidRPr="008146EF">
        <w:rPr>
          <w:rFonts w:ascii="Times New Roman" w:hAnsi="Times New Roman" w:cs="Times New Roman"/>
          <w:sz w:val="24"/>
          <w:szCs w:val="24"/>
        </w:rPr>
        <w:tab/>
        <w:t>Terdapat kekhawatiran pada awal dibentuknya UCC ini</w:t>
      </w:r>
      <w:r w:rsidR="00E55DF7" w:rsidRPr="008146EF">
        <w:rPr>
          <w:rFonts w:ascii="Times New Roman" w:hAnsi="Times New Roman" w:cs="Times New Roman"/>
          <w:sz w:val="24"/>
          <w:szCs w:val="24"/>
        </w:rPr>
        <w:t xml:space="preserve">. Hal ini disebabkan karena UCC memiliki daya tarik sendiri yaitu berupa adanya kemudahan-kemudahan yang termuat di dalam UCC, seperti adanya standar minimum yang diatur untuk hak-hak eksklusif, hak-hak menerjemah yang diperoleh negara berkembang, dan juga syarat jangka waktu minimum perlindungan yang aturannya sangat longgar. Namun </w:t>
      </w:r>
      <w:r w:rsidR="00E55DF7" w:rsidRPr="008146EF">
        <w:rPr>
          <w:rFonts w:ascii="Times New Roman" w:hAnsi="Times New Roman" w:cs="Times New Roman"/>
          <w:sz w:val="24"/>
          <w:szCs w:val="24"/>
        </w:rPr>
        <w:lastRenderedPageBreak/>
        <w:t>kekhawatiran ini tidak terjadi karena pada dasarnya, UCC menekankan bahwa tidak akan ada pengaruh terhadap Konvensi Bern, dimana para peserta Konvensi Bern tidak diperkenankan untuk mengundurkan diri dan menjadi anggota dari UCC. Hal ini diikuti dengan sanksi bagi peserta Konvensi Bern yang melakukan hal tersebut. Selain itu juga UCC menetapkan ketentuan tentang pemberlakuan UCC pada negara-negara yang menjadi peserta konvensi</w:t>
      </w:r>
      <w:r w:rsidR="00E55DF7" w:rsidRPr="008146EF">
        <w:rPr>
          <w:rStyle w:val="FootnoteReference"/>
          <w:rFonts w:ascii="Times New Roman" w:hAnsi="Times New Roman" w:cs="Times New Roman"/>
          <w:sz w:val="24"/>
          <w:szCs w:val="24"/>
        </w:rPr>
        <w:footnoteReference w:id="80"/>
      </w:r>
      <w:r w:rsidR="00E55DF7" w:rsidRPr="008146EF">
        <w:rPr>
          <w:rFonts w:ascii="Times New Roman" w:hAnsi="Times New Roman" w:cs="Times New Roman"/>
          <w:sz w:val="24"/>
          <w:szCs w:val="24"/>
        </w:rPr>
        <w:t>.</w:t>
      </w:r>
    </w:p>
    <w:p w14:paraId="1B7101E2" w14:textId="77777777" w:rsidR="00594690" w:rsidRPr="008146EF" w:rsidRDefault="00594690" w:rsidP="00666D96">
      <w:pPr>
        <w:pStyle w:val="ListParagraph"/>
        <w:numPr>
          <w:ilvl w:val="0"/>
          <w:numId w:val="42"/>
        </w:numPr>
        <w:spacing w:line="480" w:lineRule="auto"/>
        <w:jc w:val="both"/>
        <w:rPr>
          <w:rFonts w:ascii="Times New Roman" w:hAnsi="Times New Roman" w:cs="Times New Roman"/>
          <w:b/>
          <w:sz w:val="24"/>
          <w:szCs w:val="24"/>
        </w:rPr>
      </w:pPr>
      <w:r w:rsidRPr="008146EF">
        <w:rPr>
          <w:rFonts w:ascii="Times New Roman" w:hAnsi="Times New Roman" w:cs="Times New Roman"/>
          <w:b/>
          <w:sz w:val="24"/>
          <w:szCs w:val="24"/>
        </w:rPr>
        <w:t xml:space="preserve">Konvensi Roma tentang Perlindungan Pelaku, Produser Rekaman </w:t>
      </w:r>
      <w:r w:rsidR="00790AD3" w:rsidRPr="008146EF">
        <w:rPr>
          <w:rFonts w:ascii="Times New Roman" w:hAnsi="Times New Roman" w:cs="Times New Roman"/>
          <w:b/>
          <w:sz w:val="24"/>
          <w:szCs w:val="24"/>
        </w:rPr>
        <w:t xml:space="preserve">dan Lembaga Penyiaran </w:t>
      </w:r>
      <w:r w:rsidRPr="008146EF">
        <w:rPr>
          <w:rFonts w:ascii="Times New Roman" w:hAnsi="Times New Roman" w:cs="Times New Roman"/>
          <w:b/>
          <w:sz w:val="24"/>
          <w:szCs w:val="24"/>
        </w:rPr>
        <w:t>(</w:t>
      </w:r>
      <w:r w:rsidRPr="008146EF">
        <w:rPr>
          <w:rFonts w:ascii="Times New Roman" w:hAnsi="Times New Roman" w:cs="Times New Roman"/>
          <w:b/>
          <w:i/>
          <w:sz w:val="24"/>
          <w:szCs w:val="24"/>
        </w:rPr>
        <w:t>International Convention for the Protection of Performers, Producers of Phonogram and Broadcasting Organization</w:t>
      </w:r>
      <w:r w:rsidRPr="008146EF">
        <w:rPr>
          <w:rFonts w:ascii="Times New Roman" w:hAnsi="Times New Roman" w:cs="Times New Roman"/>
          <w:b/>
          <w:sz w:val="24"/>
          <w:szCs w:val="24"/>
        </w:rPr>
        <w:t>) atau disebut Rome Convention 1961;</w:t>
      </w:r>
    </w:p>
    <w:p w14:paraId="5961FFF6" w14:textId="77777777" w:rsidR="00E55DF7" w:rsidRPr="008146EF" w:rsidRDefault="006165F9" w:rsidP="006165F9">
      <w:pPr>
        <w:pStyle w:val="ListParagraph"/>
        <w:spacing w:line="480" w:lineRule="auto"/>
        <w:ind w:left="1134" w:firstLine="426"/>
        <w:jc w:val="both"/>
        <w:rPr>
          <w:rFonts w:ascii="Times New Roman" w:hAnsi="Times New Roman" w:cs="Times New Roman"/>
          <w:sz w:val="24"/>
          <w:szCs w:val="24"/>
        </w:rPr>
      </w:pPr>
      <w:r w:rsidRPr="008146EF">
        <w:rPr>
          <w:rFonts w:ascii="Times New Roman" w:hAnsi="Times New Roman" w:cs="Times New Roman"/>
          <w:sz w:val="24"/>
          <w:szCs w:val="24"/>
        </w:rPr>
        <w:t>Konvensi ini lahir dilatarbelakang</w:t>
      </w:r>
      <w:r w:rsidR="00EE1AFA" w:rsidRPr="008146EF">
        <w:rPr>
          <w:rFonts w:ascii="Times New Roman" w:hAnsi="Times New Roman" w:cs="Times New Roman"/>
          <w:sz w:val="24"/>
          <w:szCs w:val="24"/>
        </w:rPr>
        <w:t>i</w:t>
      </w:r>
      <w:r w:rsidRPr="008146EF">
        <w:rPr>
          <w:rFonts w:ascii="Times New Roman" w:hAnsi="Times New Roman" w:cs="Times New Roman"/>
          <w:sz w:val="24"/>
          <w:szCs w:val="24"/>
        </w:rPr>
        <w:t xml:space="preserve"> karena adanya Konvensi Bern. </w:t>
      </w:r>
      <w:r w:rsidR="000D6E5F">
        <w:rPr>
          <w:rFonts w:ascii="Times New Roman" w:hAnsi="Times New Roman" w:cs="Times New Roman"/>
          <w:sz w:val="24"/>
          <w:szCs w:val="24"/>
        </w:rPr>
        <w:t>K</w:t>
      </w:r>
      <w:r w:rsidRPr="008146EF">
        <w:rPr>
          <w:rFonts w:ascii="Times New Roman" w:hAnsi="Times New Roman" w:cs="Times New Roman"/>
          <w:sz w:val="24"/>
          <w:szCs w:val="24"/>
        </w:rPr>
        <w:t>on</w:t>
      </w:r>
      <w:r w:rsidR="00EE1AFA" w:rsidRPr="008146EF">
        <w:rPr>
          <w:rFonts w:ascii="Times New Roman" w:hAnsi="Times New Roman" w:cs="Times New Roman"/>
          <w:sz w:val="24"/>
          <w:szCs w:val="24"/>
        </w:rPr>
        <w:t>ve</w:t>
      </w:r>
      <w:r w:rsidRPr="008146EF">
        <w:rPr>
          <w:rFonts w:ascii="Times New Roman" w:hAnsi="Times New Roman" w:cs="Times New Roman"/>
          <w:sz w:val="24"/>
          <w:szCs w:val="24"/>
        </w:rPr>
        <w:t xml:space="preserve">nsi ini memiliki tujuan untuk melindungi hak cipta akan tetapi lebih ditujukan kepada hak terkait. Selain itu, konvensi ini </w:t>
      </w:r>
      <w:r w:rsidR="00EE1AFA" w:rsidRPr="008146EF">
        <w:rPr>
          <w:rFonts w:ascii="Times New Roman" w:hAnsi="Times New Roman" w:cs="Times New Roman"/>
          <w:sz w:val="24"/>
          <w:szCs w:val="24"/>
        </w:rPr>
        <w:t>melindungi tiga kelompok pada hak terkait yaitu</w:t>
      </w:r>
      <w:r w:rsidR="00790AD3" w:rsidRPr="008146EF">
        <w:rPr>
          <w:rStyle w:val="FootnoteReference"/>
          <w:rFonts w:ascii="Times New Roman" w:hAnsi="Times New Roman" w:cs="Times New Roman"/>
          <w:sz w:val="24"/>
          <w:szCs w:val="24"/>
        </w:rPr>
        <w:footnoteReference w:id="81"/>
      </w:r>
      <w:r w:rsidR="00790AD3" w:rsidRPr="008146EF">
        <w:rPr>
          <w:rFonts w:ascii="Times New Roman" w:hAnsi="Times New Roman" w:cs="Times New Roman"/>
          <w:sz w:val="24"/>
          <w:szCs w:val="24"/>
        </w:rPr>
        <w:t xml:space="preserve"> :</w:t>
      </w:r>
      <w:r w:rsidR="00EE1AFA" w:rsidRPr="008146EF">
        <w:rPr>
          <w:rFonts w:ascii="Times New Roman" w:hAnsi="Times New Roman" w:cs="Times New Roman"/>
          <w:sz w:val="24"/>
          <w:szCs w:val="24"/>
        </w:rPr>
        <w:t xml:space="preserve"> </w:t>
      </w:r>
    </w:p>
    <w:p w14:paraId="1FA55770" w14:textId="77777777" w:rsidR="00EE1AFA" w:rsidRPr="008146EF" w:rsidRDefault="00EE1AFA" w:rsidP="00666D96">
      <w:pPr>
        <w:pStyle w:val="ListParagraph"/>
        <w:numPr>
          <w:ilvl w:val="0"/>
          <w:numId w:val="43"/>
        </w:numPr>
        <w:spacing w:line="480" w:lineRule="auto"/>
        <w:jc w:val="both"/>
        <w:rPr>
          <w:rFonts w:ascii="Times New Roman" w:hAnsi="Times New Roman" w:cs="Times New Roman"/>
          <w:sz w:val="24"/>
          <w:szCs w:val="24"/>
        </w:rPr>
      </w:pPr>
      <w:r w:rsidRPr="008146EF">
        <w:rPr>
          <w:rFonts w:ascii="Times New Roman" w:hAnsi="Times New Roman" w:cs="Times New Roman"/>
          <w:sz w:val="24"/>
          <w:szCs w:val="24"/>
        </w:rPr>
        <w:t>Artis-artis pelaku atau performer (</w:t>
      </w:r>
      <w:r w:rsidRPr="008146EF">
        <w:rPr>
          <w:rFonts w:ascii="Times New Roman" w:hAnsi="Times New Roman" w:cs="Times New Roman"/>
          <w:i/>
          <w:sz w:val="24"/>
          <w:szCs w:val="24"/>
        </w:rPr>
        <w:t>Performing Artists</w:t>
      </w:r>
      <w:r w:rsidRPr="008146EF">
        <w:rPr>
          <w:rFonts w:ascii="Times New Roman" w:hAnsi="Times New Roman" w:cs="Times New Roman"/>
          <w:sz w:val="24"/>
          <w:szCs w:val="24"/>
        </w:rPr>
        <w:t>), yang terdiri dari penyanyi, aktor, musisi, penari, dan pelaku dibidang sastra dan seni lainnya;</w:t>
      </w:r>
    </w:p>
    <w:p w14:paraId="251819B6" w14:textId="77777777" w:rsidR="00EE1AFA" w:rsidRPr="008146EF" w:rsidRDefault="00EE1AFA" w:rsidP="00666D96">
      <w:pPr>
        <w:pStyle w:val="ListParagraph"/>
        <w:numPr>
          <w:ilvl w:val="0"/>
          <w:numId w:val="43"/>
        </w:numPr>
        <w:spacing w:line="480" w:lineRule="auto"/>
        <w:jc w:val="both"/>
        <w:rPr>
          <w:rFonts w:ascii="Times New Roman" w:hAnsi="Times New Roman" w:cs="Times New Roman"/>
          <w:sz w:val="24"/>
          <w:szCs w:val="24"/>
        </w:rPr>
      </w:pPr>
      <w:r w:rsidRPr="008146EF">
        <w:rPr>
          <w:rFonts w:ascii="Times New Roman" w:hAnsi="Times New Roman" w:cs="Times New Roman"/>
          <w:sz w:val="24"/>
          <w:szCs w:val="24"/>
        </w:rPr>
        <w:t>Produser Rekaman Suara (</w:t>
      </w:r>
      <w:r w:rsidRPr="008146EF">
        <w:rPr>
          <w:rFonts w:ascii="Times New Roman" w:hAnsi="Times New Roman" w:cs="Times New Roman"/>
          <w:i/>
          <w:sz w:val="24"/>
          <w:szCs w:val="24"/>
        </w:rPr>
        <w:t>Producers of Phonogram</w:t>
      </w:r>
      <w:r w:rsidRPr="008146EF">
        <w:rPr>
          <w:rFonts w:ascii="Times New Roman" w:hAnsi="Times New Roman" w:cs="Times New Roman"/>
          <w:sz w:val="24"/>
          <w:szCs w:val="24"/>
        </w:rPr>
        <w:t>);</w:t>
      </w:r>
    </w:p>
    <w:p w14:paraId="289F3389" w14:textId="77777777" w:rsidR="00EE1AFA" w:rsidRPr="008146EF" w:rsidRDefault="00EE1AFA" w:rsidP="00666D96">
      <w:pPr>
        <w:pStyle w:val="ListParagraph"/>
        <w:numPr>
          <w:ilvl w:val="0"/>
          <w:numId w:val="43"/>
        </w:numPr>
        <w:spacing w:line="480" w:lineRule="auto"/>
        <w:jc w:val="both"/>
        <w:rPr>
          <w:rFonts w:ascii="Times New Roman" w:hAnsi="Times New Roman" w:cs="Times New Roman"/>
          <w:sz w:val="24"/>
          <w:szCs w:val="24"/>
        </w:rPr>
      </w:pPr>
      <w:r w:rsidRPr="008146EF">
        <w:rPr>
          <w:rFonts w:ascii="Times New Roman" w:hAnsi="Times New Roman" w:cs="Times New Roman"/>
          <w:sz w:val="24"/>
          <w:szCs w:val="24"/>
        </w:rPr>
        <w:t>Lembaga Penyiaran (</w:t>
      </w:r>
      <w:r w:rsidRPr="008146EF">
        <w:rPr>
          <w:rFonts w:ascii="Times New Roman" w:hAnsi="Times New Roman" w:cs="Times New Roman"/>
          <w:i/>
          <w:sz w:val="24"/>
          <w:szCs w:val="24"/>
        </w:rPr>
        <w:t>Broadcasting Organizations</w:t>
      </w:r>
      <w:r w:rsidRPr="008146EF">
        <w:rPr>
          <w:rFonts w:ascii="Times New Roman" w:hAnsi="Times New Roman" w:cs="Times New Roman"/>
          <w:sz w:val="24"/>
          <w:szCs w:val="24"/>
        </w:rPr>
        <w:t>).</w:t>
      </w:r>
    </w:p>
    <w:p w14:paraId="7E88CF21" w14:textId="77777777" w:rsidR="00E55DF7" w:rsidRPr="008146EF" w:rsidRDefault="00790AD3" w:rsidP="00790AD3">
      <w:pPr>
        <w:spacing w:line="480" w:lineRule="auto"/>
        <w:ind w:left="1134" w:firstLine="426"/>
        <w:jc w:val="both"/>
        <w:rPr>
          <w:rFonts w:ascii="Times New Roman" w:hAnsi="Times New Roman" w:cs="Times New Roman"/>
          <w:sz w:val="24"/>
          <w:szCs w:val="24"/>
        </w:rPr>
      </w:pPr>
      <w:r w:rsidRPr="008146EF">
        <w:rPr>
          <w:rFonts w:ascii="Times New Roman" w:hAnsi="Times New Roman" w:cs="Times New Roman"/>
          <w:sz w:val="24"/>
          <w:szCs w:val="24"/>
        </w:rPr>
        <w:lastRenderedPageBreak/>
        <w:t xml:space="preserve">Perlindungan yang dimaksud untuk ketiga pihak diatas dapat menjadi tidak berlaku apabila terdapat izin yamg memperbolehkan. </w:t>
      </w:r>
      <w:r w:rsidR="00EE1AFA" w:rsidRPr="008146EF">
        <w:rPr>
          <w:rFonts w:ascii="Times New Roman" w:hAnsi="Times New Roman" w:cs="Times New Roman"/>
          <w:sz w:val="24"/>
          <w:szCs w:val="24"/>
        </w:rPr>
        <w:t>Konvensi Roma memperkenankan apabila terdapat pengecualian yang diatur dalam hukum nasional negara yang meratifikasi</w:t>
      </w:r>
      <w:r w:rsidRPr="008146EF">
        <w:rPr>
          <w:rStyle w:val="FootnoteReference"/>
          <w:rFonts w:ascii="Times New Roman" w:hAnsi="Times New Roman" w:cs="Times New Roman"/>
          <w:sz w:val="24"/>
          <w:szCs w:val="24"/>
        </w:rPr>
        <w:footnoteReference w:id="82"/>
      </w:r>
      <w:r w:rsidR="00EE1AFA" w:rsidRPr="008146EF">
        <w:rPr>
          <w:rFonts w:ascii="Times New Roman" w:hAnsi="Times New Roman" w:cs="Times New Roman"/>
          <w:sz w:val="24"/>
          <w:szCs w:val="24"/>
        </w:rPr>
        <w:t xml:space="preserve">. </w:t>
      </w:r>
    </w:p>
    <w:p w14:paraId="617F2650" w14:textId="77777777" w:rsidR="00594690" w:rsidRPr="008146EF" w:rsidRDefault="00594690" w:rsidP="00666D96">
      <w:pPr>
        <w:pStyle w:val="ListParagraph"/>
        <w:numPr>
          <w:ilvl w:val="0"/>
          <w:numId w:val="42"/>
        </w:numPr>
        <w:spacing w:line="480" w:lineRule="auto"/>
        <w:jc w:val="both"/>
        <w:rPr>
          <w:rFonts w:ascii="Times New Roman" w:hAnsi="Times New Roman" w:cs="Times New Roman"/>
          <w:b/>
          <w:sz w:val="24"/>
          <w:szCs w:val="24"/>
        </w:rPr>
      </w:pPr>
      <w:r w:rsidRPr="008146EF">
        <w:rPr>
          <w:rFonts w:ascii="Times New Roman" w:hAnsi="Times New Roman" w:cs="Times New Roman"/>
          <w:b/>
          <w:sz w:val="24"/>
          <w:szCs w:val="24"/>
        </w:rPr>
        <w:t>Konvensi Jenewa 1971 (</w:t>
      </w:r>
      <w:r w:rsidRPr="008146EF">
        <w:rPr>
          <w:rFonts w:ascii="Times New Roman" w:hAnsi="Times New Roman" w:cs="Times New Roman"/>
          <w:b/>
          <w:i/>
          <w:sz w:val="24"/>
          <w:szCs w:val="24"/>
        </w:rPr>
        <w:t>Geneva Convention</w:t>
      </w:r>
      <w:r w:rsidRPr="008146EF">
        <w:rPr>
          <w:rFonts w:ascii="Times New Roman" w:hAnsi="Times New Roman" w:cs="Times New Roman"/>
          <w:b/>
          <w:sz w:val="24"/>
          <w:szCs w:val="24"/>
        </w:rPr>
        <w:t>);</w:t>
      </w:r>
    </w:p>
    <w:p w14:paraId="65EDB8AE" w14:textId="77777777" w:rsidR="00790AD3" w:rsidRPr="008146EF" w:rsidRDefault="005003AC" w:rsidP="00FC2EC6">
      <w:pPr>
        <w:pStyle w:val="ListParagraph"/>
        <w:spacing w:line="480" w:lineRule="auto"/>
        <w:ind w:left="1134" w:firstLine="426"/>
        <w:jc w:val="both"/>
        <w:rPr>
          <w:rFonts w:ascii="Times New Roman" w:hAnsi="Times New Roman" w:cs="Times New Roman"/>
          <w:sz w:val="24"/>
          <w:szCs w:val="24"/>
        </w:rPr>
      </w:pPr>
      <w:r w:rsidRPr="008146EF">
        <w:rPr>
          <w:rFonts w:ascii="Times New Roman" w:hAnsi="Times New Roman" w:cs="Times New Roman"/>
          <w:sz w:val="24"/>
          <w:szCs w:val="24"/>
        </w:rPr>
        <w:t xml:space="preserve">Konvensi Jenewa ini berisi tentang perlindungan terhadap Produser Rekaman Suara dan perbanyakan tidak sah rekaman suara. </w:t>
      </w:r>
      <w:r w:rsidR="000D6E5F">
        <w:rPr>
          <w:rFonts w:ascii="Times New Roman" w:hAnsi="Times New Roman" w:cs="Times New Roman"/>
          <w:sz w:val="24"/>
          <w:szCs w:val="24"/>
        </w:rPr>
        <w:t>K</w:t>
      </w:r>
      <w:r w:rsidR="00FC2EC6" w:rsidRPr="008146EF">
        <w:rPr>
          <w:rFonts w:ascii="Times New Roman" w:hAnsi="Times New Roman" w:cs="Times New Roman"/>
          <w:sz w:val="24"/>
          <w:szCs w:val="24"/>
        </w:rPr>
        <w:t>onvensi ini muncul sembilan tahun setelah Konvensi Roma diadakan. Hal yang melatarbelakangi dibuatnya Konvensi Jenewa ini, karena masih adanya pembajakan yang terjadi. Di samping itu, masih sedikitnya negara-negara yang melakukan ratifikasi terhadap Konvensi Roma</w:t>
      </w:r>
      <w:r w:rsidR="00FC2EC6" w:rsidRPr="008146EF">
        <w:rPr>
          <w:rStyle w:val="FootnoteReference"/>
          <w:rFonts w:ascii="Times New Roman" w:hAnsi="Times New Roman" w:cs="Times New Roman"/>
          <w:sz w:val="24"/>
          <w:szCs w:val="24"/>
        </w:rPr>
        <w:footnoteReference w:id="83"/>
      </w:r>
      <w:r w:rsidR="00FC2EC6" w:rsidRPr="008146EF">
        <w:rPr>
          <w:rFonts w:ascii="Times New Roman" w:hAnsi="Times New Roman" w:cs="Times New Roman"/>
          <w:sz w:val="24"/>
          <w:szCs w:val="24"/>
        </w:rPr>
        <w:t xml:space="preserve">. </w:t>
      </w:r>
    </w:p>
    <w:p w14:paraId="6BD2E172" w14:textId="77777777" w:rsidR="00594690" w:rsidRPr="008146EF" w:rsidRDefault="00594690" w:rsidP="00666D96">
      <w:pPr>
        <w:pStyle w:val="ListParagraph"/>
        <w:numPr>
          <w:ilvl w:val="0"/>
          <w:numId w:val="42"/>
        </w:numPr>
        <w:spacing w:line="480" w:lineRule="auto"/>
        <w:jc w:val="both"/>
        <w:rPr>
          <w:rFonts w:ascii="Times New Roman" w:hAnsi="Times New Roman" w:cs="Times New Roman"/>
          <w:b/>
          <w:sz w:val="24"/>
          <w:szCs w:val="24"/>
        </w:rPr>
      </w:pPr>
      <w:r w:rsidRPr="008146EF">
        <w:rPr>
          <w:rFonts w:ascii="Times New Roman" w:hAnsi="Times New Roman" w:cs="Times New Roman"/>
          <w:b/>
          <w:sz w:val="24"/>
          <w:szCs w:val="24"/>
        </w:rPr>
        <w:t>Persetujuan tentang Aspek Perlindungan Hak atas Kekayaan Intelektual (</w:t>
      </w:r>
      <w:r w:rsidRPr="008146EF">
        <w:rPr>
          <w:rFonts w:ascii="Times New Roman" w:hAnsi="Times New Roman" w:cs="Times New Roman"/>
          <w:b/>
          <w:i/>
          <w:sz w:val="24"/>
          <w:szCs w:val="24"/>
        </w:rPr>
        <w:t>Agreement on Trade Related Aspects of Intellectual Property Rights</w:t>
      </w:r>
      <w:r w:rsidRPr="008146EF">
        <w:rPr>
          <w:rFonts w:ascii="Times New Roman" w:hAnsi="Times New Roman" w:cs="Times New Roman"/>
          <w:b/>
          <w:sz w:val="24"/>
          <w:szCs w:val="24"/>
        </w:rPr>
        <w:t>) / TRIPs.</w:t>
      </w:r>
    </w:p>
    <w:p w14:paraId="141FC462" w14:textId="77777777" w:rsidR="00864991" w:rsidRPr="008146EF" w:rsidRDefault="00387C01" w:rsidP="00387C01">
      <w:pPr>
        <w:pStyle w:val="ListParagraph"/>
        <w:spacing w:line="480" w:lineRule="auto"/>
        <w:ind w:left="1134" w:firstLine="426"/>
        <w:jc w:val="both"/>
        <w:rPr>
          <w:rFonts w:ascii="Times New Roman" w:hAnsi="Times New Roman" w:cs="Times New Roman"/>
          <w:sz w:val="24"/>
          <w:szCs w:val="24"/>
        </w:rPr>
      </w:pPr>
      <w:r w:rsidRPr="008146EF">
        <w:rPr>
          <w:rFonts w:ascii="Times New Roman" w:hAnsi="Times New Roman" w:cs="Times New Roman"/>
          <w:sz w:val="24"/>
          <w:szCs w:val="24"/>
        </w:rPr>
        <w:t xml:space="preserve">TRIPs merupakan aspek yang paling mendasar dalam pengaturan HKI. </w:t>
      </w:r>
      <w:r w:rsidR="000D6E5F">
        <w:rPr>
          <w:rFonts w:ascii="Times New Roman" w:hAnsi="Times New Roman" w:cs="Times New Roman"/>
          <w:sz w:val="24"/>
          <w:szCs w:val="24"/>
        </w:rPr>
        <w:t>Berikut</w:t>
      </w:r>
      <w:r w:rsidRPr="008146EF">
        <w:rPr>
          <w:rFonts w:ascii="Times New Roman" w:hAnsi="Times New Roman" w:cs="Times New Roman"/>
          <w:sz w:val="24"/>
          <w:szCs w:val="24"/>
        </w:rPr>
        <w:t xml:space="preserve"> karakteristik yang dimiliki oleh TRIPs yaitu</w:t>
      </w:r>
      <w:r w:rsidRPr="008146EF">
        <w:rPr>
          <w:rStyle w:val="FootnoteReference"/>
          <w:rFonts w:ascii="Times New Roman" w:hAnsi="Times New Roman" w:cs="Times New Roman"/>
          <w:sz w:val="24"/>
          <w:szCs w:val="24"/>
        </w:rPr>
        <w:footnoteReference w:id="84"/>
      </w:r>
      <w:r w:rsidRPr="008146EF">
        <w:rPr>
          <w:rFonts w:ascii="Times New Roman" w:hAnsi="Times New Roman" w:cs="Times New Roman"/>
          <w:sz w:val="24"/>
          <w:szCs w:val="24"/>
        </w:rPr>
        <w:t xml:space="preserve"> :</w:t>
      </w:r>
    </w:p>
    <w:p w14:paraId="21BDA1B8" w14:textId="77777777" w:rsidR="00387C01" w:rsidRPr="008146EF" w:rsidRDefault="00387C01" w:rsidP="00666D96">
      <w:pPr>
        <w:pStyle w:val="ListParagraph"/>
        <w:numPr>
          <w:ilvl w:val="0"/>
          <w:numId w:val="47"/>
        </w:numPr>
        <w:spacing w:line="276" w:lineRule="auto"/>
        <w:jc w:val="both"/>
        <w:rPr>
          <w:rFonts w:ascii="Times New Roman" w:hAnsi="Times New Roman" w:cs="Times New Roman"/>
          <w:sz w:val="24"/>
          <w:szCs w:val="24"/>
        </w:rPr>
      </w:pPr>
      <w:r w:rsidRPr="008146EF">
        <w:rPr>
          <w:rFonts w:ascii="Times New Roman" w:hAnsi="Times New Roman" w:cs="Times New Roman"/>
          <w:sz w:val="24"/>
          <w:szCs w:val="24"/>
        </w:rPr>
        <w:t>Pengertian bahwa perlindungan HKI yang seimbang dan efektif merupakan suatu masalah perdagangan, dan untuk itu diarahkan ke dalam sebuah sistem aturan perdagangan multilateral yang lebih luas;</w:t>
      </w:r>
    </w:p>
    <w:p w14:paraId="02F1D994" w14:textId="77777777" w:rsidR="00387C01" w:rsidRPr="008146EF" w:rsidRDefault="00387C01" w:rsidP="00666D96">
      <w:pPr>
        <w:pStyle w:val="ListParagraph"/>
        <w:numPr>
          <w:ilvl w:val="0"/>
          <w:numId w:val="47"/>
        </w:numPr>
        <w:spacing w:line="276" w:lineRule="auto"/>
        <w:jc w:val="both"/>
        <w:rPr>
          <w:rFonts w:ascii="Times New Roman" w:hAnsi="Times New Roman" w:cs="Times New Roman"/>
          <w:sz w:val="24"/>
          <w:szCs w:val="24"/>
        </w:rPr>
      </w:pPr>
      <w:r w:rsidRPr="008146EF">
        <w:rPr>
          <w:rFonts w:ascii="Times New Roman" w:hAnsi="Times New Roman" w:cs="Times New Roman"/>
          <w:sz w:val="24"/>
          <w:szCs w:val="24"/>
        </w:rPr>
        <w:t>Lingkup pengaturan hukum yang lebih menyeluruh mencakup Hak Cipta, Hak Terkait, dan Kekayaan Industri dalam satu perjanjian Internasional;</w:t>
      </w:r>
    </w:p>
    <w:p w14:paraId="1334AC0E" w14:textId="77777777" w:rsidR="00387C01" w:rsidRPr="008146EF" w:rsidRDefault="00387C01" w:rsidP="00666D96">
      <w:pPr>
        <w:pStyle w:val="ListParagraph"/>
        <w:numPr>
          <w:ilvl w:val="0"/>
          <w:numId w:val="47"/>
        </w:numPr>
        <w:spacing w:line="276" w:lineRule="auto"/>
        <w:jc w:val="both"/>
        <w:rPr>
          <w:rFonts w:ascii="Times New Roman" w:hAnsi="Times New Roman" w:cs="Times New Roman"/>
          <w:sz w:val="24"/>
          <w:szCs w:val="24"/>
        </w:rPr>
      </w:pPr>
      <w:r w:rsidRPr="008146EF">
        <w:rPr>
          <w:rFonts w:ascii="Times New Roman" w:hAnsi="Times New Roman" w:cs="Times New Roman"/>
          <w:sz w:val="24"/>
          <w:szCs w:val="24"/>
        </w:rPr>
        <w:lastRenderedPageBreak/>
        <w:t>Pengaturan-pengaturan yang terinci mengenai penegakan dan administrasi HKI dalam sistem hukum nasional;</w:t>
      </w:r>
    </w:p>
    <w:p w14:paraId="66B94BC9" w14:textId="77777777" w:rsidR="00387C01" w:rsidRPr="008146EF" w:rsidRDefault="00387C01" w:rsidP="00666D96">
      <w:pPr>
        <w:pStyle w:val="ListParagraph"/>
        <w:numPr>
          <w:ilvl w:val="0"/>
          <w:numId w:val="47"/>
        </w:numPr>
        <w:spacing w:line="276" w:lineRule="auto"/>
        <w:jc w:val="both"/>
        <w:rPr>
          <w:rFonts w:ascii="Times New Roman" w:hAnsi="Times New Roman" w:cs="Times New Roman"/>
          <w:sz w:val="24"/>
          <w:szCs w:val="24"/>
        </w:rPr>
      </w:pPr>
      <w:r w:rsidRPr="008146EF">
        <w:rPr>
          <w:rFonts w:ascii="Times New Roman" w:hAnsi="Times New Roman" w:cs="Times New Roman"/>
          <w:sz w:val="24"/>
          <w:szCs w:val="24"/>
        </w:rPr>
        <w:t>Penggunaan mekanisme penyelesaian sengketa WTO, dan</w:t>
      </w:r>
    </w:p>
    <w:p w14:paraId="6D9D3F6D" w14:textId="77777777" w:rsidR="00387C01" w:rsidRPr="008146EF" w:rsidRDefault="00387C01" w:rsidP="00666D96">
      <w:pPr>
        <w:pStyle w:val="ListParagraph"/>
        <w:numPr>
          <w:ilvl w:val="0"/>
          <w:numId w:val="47"/>
        </w:numPr>
        <w:spacing w:line="276" w:lineRule="auto"/>
        <w:jc w:val="both"/>
        <w:rPr>
          <w:rFonts w:ascii="Times New Roman" w:hAnsi="Times New Roman" w:cs="Times New Roman"/>
          <w:sz w:val="24"/>
          <w:szCs w:val="24"/>
        </w:rPr>
      </w:pPr>
      <w:r w:rsidRPr="008146EF">
        <w:rPr>
          <w:rFonts w:ascii="Times New Roman" w:hAnsi="Times New Roman" w:cs="Times New Roman"/>
          <w:sz w:val="24"/>
          <w:szCs w:val="24"/>
        </w:rPr>
        <w:t>Pembuatan proses-proses yang transparan secara terstruktur untu mendorong pemahanan yang lebih rinci dari hukum HKI nasional negara-negara WTO.</w:t>
      </w:r>
    </w:p>
    <w:p w14:paraId="44971788" w14:textId="77777777" w:rsidR="00FC2EC6" w:rsidRPr="008146EF" w:rsidRDefault="00387C01" w:rsidP="00710E91">
      <w:pPr>
        <w:spacing w:line="480" w:lineRule="auto"/>
        <w:ind w:left="1134" w:firstLine="426"/>
        <w:jc w:val="both"/>
        <w:rPr>
          <w:rFonts w:ascii="Times New Roman" w:hAnsi="Times New Roman" w:cs="Times New Roman"/>
          <w:sz w:val="24"/>
          <w:szCs w:val="24"/>
        </w:rPr>
      </w:pPr>
      <w:r w:rsidRPr="008146EF">
        <w:rPr>
          <w:rFonts w:ascii="Times New Roman" w:hAnsi="Times New Roman" w:cs="Times New Roman"/>
          <w:sz w:val="24"/>
          <w:szCs w:val="24"/>
        </w:rPr>
        <w:t xml:space="preserve">TRIPs telah berkontribusi banyak dalam hal penyempurnaan undang-undang Hak Cipta dan juga perluasan sistem HKI di banyak negara berkembang. </w:t>
      </w:r>
      <w:r w:rsidR="00710E91" w:rsidRPr="008146EF">
        <w:rPr>
          <w:rFonts w:ascii="Times New Roman" w:hAnsi="Times New Roman" w:cs="Times New Roman"/>
          <w:sz w:val="24"/>
          <w:szCs w:val="24"/>
        </w:rPr>
        <w:t>TRIPs memiliki tujuan untuk memaksimalkan kontribusi HKI terhdap pertumbuhan ekonomi melalaui perdagangan dan investasi</w:t>
      </w:r>
      <w:r w:rsidR="00710E91" w:rsidRPr="008146EF">
        <w:rPr>
          <w:rStyle w:val="FootnoteReference"/>
          <w:rFonts w:ascii="Times New Roman" w:hAnsi="Times New Roman" w:cs="Times New Roman"/>
          <w:sz w:val="24"/>
          <w:szCs w:val="24"/>
        </w:rPr>
        <w:footnoteReference w:id="85"/>
      </w:r>
      <w:r w:rsidR="00710E91" w:rsidRPr="008146EF">
        <w:rPr>
          <w:rFonts w:ascii="Times New Roman" w:hAnsi="Times New Roman" w:cs="Times New Roman"/>
          <w:sz w:val="24"/>
          <w:szCs w:val="24"/>
        </w:rPr>
        <w:t xml:space="preserve">. </w:t>
      </w:r>
    </w:p>
    <w:p w14:paraId="736E9BA3" w14:textId="77777777" w:rsidR="00FC2EC6" w:rsidRPr="008146EF" w:rsidRDefault="00594690" w:rsidP="00666D96">
      <w:pPr>
        <w:pStyle w:val="ListParagraph"/>
        <w:numPr>
          <w:ilvl w:val="0"/>
          <w:numId w:val="42"/>
        </w:numPr>
        <w:spacing w:line="480" w:lineRule="auto"/>
        <w:jc w:val="both"/>
        <w:rPr>
          <w:rFonts w:ascii="Times New Roman" w:hAnsi="Times New Roman" w:cs="Times New Roman"/>
          <w:b/>
          <w:sz w:val="24"/>
          <w:szCs w:val="24"/>
        </w:rPr>
      </w:pPr>
      <w:r w:rsidRPr="008146EF">
        <w:rPr>
          <w:rFonts w:ascii="Times New Roman" w:hAnsi="Times New Roman" w:cs="Times New Roman"/>
          <w:b/>
          <w:sz w:val="24"/>
          <w:szCs w:val="24"/>
        </w:rPr>
        <w:t>Traktat Hak Cipta WIPO (</w:t>
      </w:r>
      <w:r w:rsidRPr="008146EF">
        <w:rPr>
          <w:rFonts w:ascii="Times New Roman" w:hAnsi="Times New Roman" w:cs="Times New Roman"/>
          <w:b/>
          <w:i/>
          <w:sz w:val="24"/>
          <w:szCs w:val="24"/>
        </w:rPr>
        <w:t>WIPO Copyright Treaty/WCT</w:t>
      </w:r>
      <w:r w:rsidRPr="008146EF">
        <w:rPr>
          <w:rFonts w:ascii="Times New Roman" w:hAnsi="Times New Roman" w:cs="Times New Roman"/>
          <w:b/>
          <w:sz w:val="24"/>
          <w:szCs w:val="24"/>
        </w:rPr>
        <w:t>);</w:t>
      </w:r>
    </w:p>
    <w:p w14:paraId="7555B73F" w14:textId="77777777" w:rsidR="00FC2EC6" w:rsidRPr="008146EF" w:rsidRDefault="00FC2EC6" w:rsidP="00AC1E45">
      <w:pPr>
        <w:spacing w:line="480" w:lineRule="auto"/>
        <w:ind w:left="1134" w:firstLine="426"/>
        <w:jc w:val="both"/>
        <w:rPr>
          <w:rFonts w:ascii="Times New Roman" w:hAnsi="Times New Roman" w:cs="Times New Roman"/>
          <w:sz w:val="24"/>
          <w:szCs w:val="24"/>
        </w:rPr>
      </w:pPr>
      <w:r w:rsidRPr="008146EF">
        <w:rPr>
          <w:rFonts w:ascii="Times New Roman" w:hAnsi="Times New Roman" w:cs="Times New Roman"/>
          <w:sz w:val="24"/>
          <w:szCs w:val="24"/>
        </w:rPr>
        <w:t xml:space="preserve">WIPO </w:t>
      </w:r>
      <w:r w:rsidR="00AC1E45" w:rsidRPr="008146EF">
        <w:rPr>
          <w:rFonts w:ascii="Times New Roman" w:hAnsi="Times New Roman" w:cs="Times New Roman"/>
          <w:i/>
          <w:sz w:val="24"/>
          <w:szCs w:val="24"/>
        </w:rPr>
        <w:t xml:space="preserve">Copyright Treaty </w:t>
      </w:r>
      <w:r w:rsidR="00AC1E45" w:rsidRPr="008146EF">
        <w:rPr>
          <w:rFonts w:ascii="Times New Roman" w:hAnsi="Times New Roman" w:cs="Times New Roman"/>
          <w:sz w:val="24"/>
          <w:szCs w:val="24"/>
        </w:rPr>
        <w:t xml:space="preserve">merupakan ketentuan yang lahir dari organisasi WIPO. Secara mutatis mutandis, perlindungan hak cipta yang termuat dalam WIPO  </w:t>
      </w:r>
      <w:r w:rsidR="00AC1E45" w:rsidRPr="008146EF">
        <w:rPr>
          <w:rFonts w:ascii="Times New Roman" w:hAnsi="Times New Roman" w:cs="Times New Roman"/>
          <w:i/>
          <w:sz w:val="24"/>
          <w:szCs w:val="24"/>
        </w:rPr>
        <w:t>Copyright Treaty</w:t>
      </w:r>
      <w:r w:rsidR="00AC1E45" w:rsidRPr="008146EF">
        <w:rPr>
          <w:rFonts w:ascii="Times New Roman" w:hAnsi="Times New Roman" w:cs="Times New Roman"/>
          <w:sz w:val="24"/>
          <w:szCs w:val="24"/>
        </w:rPr>
        <w:t xml:space="preserve"> talah mencakup seluruh perlindungan hak cipta yang terdapat di dalam Konvensi Bern. Selain itu, </w:t>
      </w:r>
      <w:r w:rsidR="00AC1E45" w:rsidRPr="008146EF">
        <w:rPr>
          <w:rFonts w:ascii="Times New Roman" w:hAnsi="Times New Roman" w:cs="Times New Roman"/>
          <w:i/>
          <w:sz w:val="24"/>
          <w:szCs w:val="24"/>
        </w:rPr>
        <w:t xml:space="preserve">Treaty </w:t>
      </w:r>
      <w:r w:rsidR="00AC1E45" w:rsidRPr="008146EF">
        <w:rPr>
          <w:rFonts w:ascii="Times New Roman" w:hAnsi="Times New Roman" w:cs="Times New Roman"/>
          <w:sz w:val="24"/>
          <w:szCs w:val="24"/>
        </w:rPr>
        <w:t xml:space="preserve"> ini juga melahirkan beberapa hak baru seperti hak distribusi (</w:t>
      </w:r>
      <w:r w:rsidR="00AC1E45" w:rsidRPr="008146EF">
        <w:rPr>
          <w:rFonts w:ascii="Times New Roman" w:hAnsi="Times New Roman" w:cs="Times New Roman"/>
          <w:i/>
          <w:sz w:val="24"/>
          <w:szCs w:val="24"/>
        </w:rPr>
        <w:t>right of d</w:t>
      </w:r>
      <w:r w:rsidR="008F70D4" w:rsidRPr="008146EF">
        <w:rPr>
          <w:rFonts w:ascii="Times New Roman" w:hAnsi="Times New Roman" w:cs="Times New Roman"/>
          <w:i/>
          <w:sz w:val="24"/>
          <w:szCs w:val="24"/>
        </w:rPr>
        <w:t>istribution</w:t>
      </w:r>
      <w:r w:rsidR="008F70D4" w:rsidRPr="008146EF">
        <w:rPr>
          <w:rFonts w:ascii="Times New Roman" w:hAnsi="Times New Roman" w:cs="Times New Roman"/>
          <w:sz w:val="24"/>
          <w:szCs w:val="24"/>
        </w:rPr>
        <w:t>) dan hak komunikasi publik (</w:t>
      </w:r>
      <w:r w:rsidR="008F70D4" w:rsidRPr="008146EF">
        <w:rPr>
          <w:rFonts w:ascii="Times New Roman" w:hAnsi="Times New Roman" w:cs="Times New Roman"/>
          <w:i/>
          <w:sz w:val="24"/>
          <w:szCs w:val="24"/>
        </w:rPr>
        <w:t>right of communication to public</w:t>
      </w:r>
      <w:r w:rsidR="008F70D4" w:rsidRPr="008146EF">
        <w:rPr>
          <w:rFonts w:ascii="Times New Roman" w:hAnsi="Times New Roman" w:cs="Times New Roman"/>
          <w:sz w:val="24"/>
          <w:szCs w:val="24"/>
        </w:rPr>
        <w:t xml:space="preserve">). Hak distribusi merupakan hak untuk memberikan izin kepada publik dalam hal perbanyakan melalui penjualan atau pengambilan alih lainnya. Kemudian hak komunikasi publik adalah hak untuk memberikan izin dalam hal komunikasi publik </w:t>
      </w:r>
      <w:r w:rsidR="008F70D4" w:rsidRPr="008146EF">
        <w:rPr>
          <w:rFonts w:ascii="Times New Roman" w:hAnsi="Times New Roman" w:cs="Times New Roman"/>
          <w:sz w:val="24"/>
          <w:szCs w:val="24"/>
        </w:rPr>
        <w:lastRenderedPageBreak/>
        <w:t>atas karyanya sehingga dapat diakses dari suatu tempat ataupun sewaktu-waktu</w:t>
      </w:r>
      <w:r w:rsidR="008F70D4" w:rsidRPr="008146EF">
        <w:rPr>
          <w:rStyle w:val="FootnoteReference"/>
          <w:rFonts w:ascii="Times New Roman" w:hAnsi="Times New Roman" w:cs="Times New Roman"/>
          <w:sz w:val="24"/>
          <w:szCs w:val="24"/>
        </w:rPr>
        <w:footnoteReference w:id="86"/>
      </w:r>
      <w:r w:rsidR="008F70D4" w:rsidRPr="008146EF">
        <w:rPr>
          <w:rFonts w:ascii="Times New Roman" w:hAnsi="Times New Roman" w:cs="Times New Roman"/>
          <w:sz w:val="24"/>
          <w:szCs w:val="24"/>
        </w:rPr>
        <w:t xml:space="preserve">. </w:t>
      </w:r>
    </w:p>
    <w:p w14:paraId="7463CF9D" w14:textId="77777777" w:rsidR="00ED74AD" w:rsidRPr="008146EF" w:rsidRDefault="00ED74AD" w:rsidP="00AC1E45">
      <w:pPr>
        <w:spacing w:line="480" w:lineRule="auto"/>
        <w:ind w:left="1134" w:firstLine="426"/>
        <w:jc w:val="both"/>
        <w:rPr>
          <w:rFonts w:ascii="Times New Roman" w:hAnsi="Times New Roman" w:cs="Times New Roman"/>
          <w:sz w:val="24"/>
          <w:szCs w:val="24"/>
        </w:rPr>
      </w:pPr>
      <w:r w:rsidRPr="008146EF">
        <w:rPr>
          <w:rFonts w:ascii="Times New Roman" w:hAnsi="Times New Roman" w:cs="Times New Roman"/>
          <w:sz w:val="24"/>
          <w:szCs w:val="24"/>
        </w:rPr>
        <w:t xml:space="preserve">WCT ini memuat tiga ketentuan yag=ng disebut sebagai </w:t>
      </w:r>
      <w:r w:rsidRPr="008146EF">
        <w:rPr>
          <w:rFonts w:ascii="Times New Roman" w:hAnsi="Times New Roman" w:cs="Times New Roman"/>
          <w:i/>
          <w:sz w:val="24"/>
          <w:szCs w:val="24"/>
        </w:rPr>
        <w:t xml:space="preserve">Digital Agenda. </w:t>
      </w:r>
      <w:r w:rsidRPr="008146EF">
        <w:rPr>
          <w:rFonts w:ascii="Times New Roman" w:hAnsi="Times New Roman" w:cs="Times New Roman"/>
          <w:sz w:val="24"/>
          <w:szCs w:val="24"/>
        </w:rPr>
        <w:t xml:space="preserve"> </w:t>
      </w:r>
      <w:r w:rsidR="000D6E5F">
        <w:rPr>
          <w:rFonts w:ascii="Times New Roman" w:hAnsi="Times New Roman" w:cs="Times New Roman"/>
          <w:sz w:val="24"/>
          <w:szCs w:val="24"/>
        </w:rPr>
        <w:t>Berikut</w:t>
      </w:r>
      <w:r w:rsidRPr="008146EF">
        <w:rPr>
          <w:rFonts w:ascii="Times New Roman" w:hAnsi="Times New Roman" w:cs="Times New Roman"/>
          <w:sz w:val="24"/>
          <w:szCs w:val="24"/>
        </w:rPr>
        <w:t xml:space="preserve"> tiga ketentuan ini wajib dipatuhi oleh negara-negara peserta perjanjian, yaitu</w:t>
      </w:r>
      <w:r w:rsidRPr="008146EF">
        <w:rPr>
          <w:rStyle w:val="FootnoteReference"/>
          <w:rFonts w:ascii="Times New Roman" w:hAnsi="Times New Roman" w:cs="Times New Roman"/>
          <w:sz w:val="24"/>
          <w:szCs w:val="24"/>
        </w:rPr>
        <w:footnoteReference w:id="87"/>
      </w:r>
      <w:r w:rsidRPr="008146EF">
        <w:rPr>
          <w:rFonts w:ascii="Times New Roman" w:hAnsi="Times New Roman" w:cs="Times New Roman"/>
          <w:sz w:val="24"/>
          <w:szCs w:val="24"/>
        </w:rPr>
        <w:t xml:space="preserve"> :</w:t>
      </w:r>
    </w:p>
    <w:p w14:paraId="3420B13F" w14:textId="77777777" w:rsidR="00ED74AD" w:rsidRPr="008146EF" w:rsidRDefault="00ED74AD" w:rsidP="00666D96">
      <w:pPr>
        <w:pStyle w:val="ListParagraph"/>
        <w:numPr>
          <w:ilvl w:val="0"/>
          <w:numId w:val="44"/>
        </w:numPr>
        <w:spacing w:line="480" w:lineRule="auto"/>
        <w:jc w:val="both"/>
        <w:rPr>
          <w:rFonts w:ascii="Times New Roman" w:hAnsi="Times New Roman" w:cs="Times New Roman"/>
          <w:sz w:val="24"/>
          <w:szCs w:val="24"/>
        </w:rPr>
      </w:pPr>
      <w:r w:rsidRPr="008146EF">
        <w:rPr>
          <w:rFonts w:ascii="Times New Roman" w:hAnsi="Times New Roman" w:cs="Times New Roman"/>
          <w:i/>
          <w:sz w:val="24"/>
          <w:szCs w:val="24"/>
        </w:rPr>
        <w:t>Communication right to the public</w:t>
      </w:r>
      <w:r w:rsidRPr="008146EF">
        <w:rPr>
          <w:rFonts w:ascii="Times New Roman" w:hAnsi="Times New Roman" w:cs="Times New Roman"/>
          <w:sz w:val="24"/>
          <w:szCs w:val="24"/>
        </w:rPr>
        <w:t>, kegiatan ini dapat menggunakan sarana kabel maupun tanpa kabel. Misalnya dengan melindungi  ciptaan dibidang seni atau sastra yang dimuat dalam suatu website yang dapat diakses secara umum (Pasal 8 WCT);</w:t>
      </w:r>
    </w:p>
    <w:p w14:paraId="653C976D" w14:textId="77777777" w:rsidR="00ED74AD" w:rsidRPr="008146EF" w:rsidRDefault="00ED74AD" w:rsidP="00666D96">
      <w:pPr>
        <w:pStyle w:val="ListParagraph"/>
        <w:numPr>
          <w:ilvl w:val="0"/>
          <w:numId w:val="44"/>
        </w:numPr>
        <w:spacing w:line="480" w:lineRule="auto"/>
        <w:jc w:val="both"/>
        <w:rPr>
          <w:rFonts w:ascii="Times New Roman" w:hAnsi="Times New Roman" w:cs="Times New Roman"/>
          <w:sz w:val="24"/>
          <w:szCs w:val="24"/>
        </w:rPr>
      </w:pPr>
      <w:r w:rsidRPr="008146EF">
        <w:rPr>
          <w:rFonts w:ascii="Times New Roman" w:hAnsi="Times New Roman" w:cs="Times New Roman"/>
          <w:sz w:val="24"/>
          <w:szCs w:val="24"/>
        </w:rPr>
        <w:t>Memberikan perlindungan dan juga penegakkan hukum terhadap tindakan-tindakan penyalahgunaan teknologi yang dapat merugikan pencipt (Pasal 11 WCT);</w:t>
      </w:r>
    </w:p>
    <w:p w14:paraId="608A0CC2" w14:textId="77777777" w:rsidR="00ED74AD" w:rsidRPr="008146EF" w:rsidRDefault="00ED74AD" w:rsidP="00666D96">
      <w:pPr>
        <w:pStyle w:val="ListParagraph"/>
        <w:numPr>
          <w:ilvl w:val="0"/>
          <w:numId w:val="44"/>
        </w:numPr>
        <w:spacing w:line="480" w:lineRule="auto"/>
        <w:jc w:val="both"/>
        <w:rPr>
          <w:rFonts w:ascii="Times New Roman" w:hAnsi="Times New Roman" w:cs="Times New Roman"/>
          <w:sz w:val="24"/>
          <w:szCs w:val="24"/>
        </w:rPr>
      </w:pPr>
      <w:r w:rsidRPr="008146EF">
        <w:rPr>
          <w:rFonts w:ascii="Times New Roman" w:hAnsi="Times New Roman" w:cs="Times New Roman"/>
          <w:sz w:val="24"/>
          <w:szCs w:val="24"/>
        </w:rPr>
        <w:t xml:space="preserve">Negara wajib untuk melakukan penegakan hukum terhadap seseorang yang </w:t>
      </w:r>
      <w:r w:rsidR="0037222B" w:rsidRPr="008146EF">
        <w:rPr>
          <w:rFonts w:ascii="Times New Roman" w:hAnsi="Times New Roman" w:cs="Times New Roman"/>
          <w:sz w:val="24"/>
          <w:szCs w:val="24"/>
        </w:rPr>
        <w:t>menghapus atau mengubah secara elektronik hak informasi managemen tanpa izin pencipta, mendistribusi, mengimpor untuk publik tanpa izin pencipta (Psal 12 WCT).</w:t>
      </w:r>
    </w:p>
    <w:p w14:paraId="2B18585A" w14:textId="77777777" w:rsidR="00594690" w:rsidRPr="008146EF" w:rsidRDefault="00594690" w:rsidP="00666D96">
      <w:pPr>
        <w:pStyle w:val="ListParagraph"/>
        <w:numPr>
          <w:ilvl w:val="0"/>
          <w:numId w:val="42"/>
        </w:numPr>
        <w:spacing w:line="480" w:lineRule="auto"/>
        <w:jc w:val="both"/>
        <w:rPr>
          <w:rFonts w:ascii="Times New Roman" w:hAnsi="Times New Roman" w:cs="Times New Roman"/>
          <w:b/>
          <w:sz w:val="24"/>
          <w:szCs w:val="24"/>
        </w:rPr>
      </w:pPr>
      <w:r w:rsidRPr="008146EF">
        <w:rPr>
          <w:rFonts w:ascii="Times New Roman" w:hAnsi="Times New Roman" w:cs="Times New Roman"/>
          <w:b/>
          <w:sz w:val="24"/>
          <w:szCs w:val="24"/>
        </w:rPr>
        <w:t>Traktat Pertunjukan dan Rekaman Suara WIPO (</w:t>
      </w:r>
      <w:r w:rsidRPr="008146EF">
        <w:rPr>
          <w:rFonts w:ascii="Times New Roman" w:hAnsi="Times New Roman" w:cs="Times New Roman"/>
          <w:b/>
          <w:i/>
          <w:sz w:val="24"/>
          <w:szCs w:val="24"/>
        </w:rPr>
        <w:t>WIPO Performances and Phonograms Treaty/WPPT</w:t>
      </w:r>
      <w:r w:rsidRPr="008146EF">
        <w:rPr>
          <w:rFonts w:ascii="Times New Roman" w:hAnsi="Times New Roman" w:cs="Times New Roman"/>
          <w:b/>
          <w:sz w:val="24"/>
          <w:szCs w:val="24"/>
        </w:rPr>
        <w:t xml:space="preserve">). </w:t>
      </w:r>
    </w:p>
    <w:p w14:paraId="6002416C" w14:textId="77777777" w:rsidR="00465424" w:rsidRPr="008146EF" w:rsidRDefault="0037222B" w:rsidP="0037222B">
      <w:pPr>
        <w:spacing w:line="480" w:lineRule="auto"/>
        <w:ind w:left="1134" w:firstLine="567"/>
        <w:jc w:val="both"/>
        <w:rPr>
          <w:rFonts w:ascii="Times New Roman" w:hAnsi="Times New Roman" w:cs="Times New Roman"/>
          <w:sz w:val="24"/>
          <w:szCs w:val="24"/>
        </w:rPr>
      </w:pPr>
      <w:r w:rsidRPr="008146EF">
        <w:rPr>
          <w:rFonts w:ascii="Times New Roman" w:hAnsi="Times New Roman" w:cs="Times New Roman"/>
          <w:sz w:val="24"/>
          <w:szCs w:val="24"/>
        </w:rPr>
        <w:lastRenderedPageBreak/>
        <w:t xml:space="preserve">WPPT berlaku pada tanggal 20 Mei 2002. Awal mula berlakunya WPPT dalam rangka menghadapi era digital saat ini. Didalamnya diatur tentang hak-hak </w:t>
      </w:r>
      <w:r w:rsidRPr="008146EF">
        <w:rPr>
          <w:rFonts w:ascii="Times New Roman" w:hAnsi="Times New Roman" w:cs="Times New Roman"/>
          <w:i/>
          <w:sz w:val="24"/>
          <w:szCs w:val="24"/>
        </w:rPr>
        <w:t>performer</w:t>
      </w:r>
      <w:r w:rsidRPr="008146EF">
        <w:rPr>
          <w:rFonts w:ascii="Times New Roman" w:hAnsi="Times New Roman" w:cs="Times New Roman"/>
          <w:sz w:val="24"/>
          <w:szCs w:val="24"/>
        </w:rPr>
        <w:t xml:space="preserve">. Selain itu WPPT juga mengatur tentang status yuridis seorang </w:t>
      </w:r>
      <w:r w:rsidRPr="008146EF">
        <w:rPr>
          <w:rFonts w:ascii="Times New Roman" w:hAnsi="Times New Roman" w:cs="Times New Roman"/>
          <w:i/>
          <w:sz w:val="24"/>
          <w:szCs w:val="24"/>
        </w:rPr>
        <w:t xml:space="preserve">performer </w:t>
      </w:r>
      <w:r w:rsidRPr="008146EF">
        <w:rPr>
          <w:rFonts w:ascii="Times New Roman" w:hAnsi="Times New Roman" w:cs="Times New Roman"/>
          <w:sz w:val="24"/>
          <w:szCs w:val="24"/>
        </w:rPr>
        <w:t>ketika karya ciptanya dialihkan dalam bentuk rekaman suara. WPPT juga memberikan tiga tambahan hak dari yang diatur didalam TRIPs, yaitu</w:t>
      </w:r>
      <w:r w:rsidRPr="008146EF">
        <w:rPr>
          <w:rStyle w:val="FootnoteReference"/>
          <w:rFonts w:ascii="Times New Roman" w:hAnsi="Times New Roman" w:cs="Times New Roman"/>
          <w:sz w:val="24"/>
          <w:szCs w:val="24"/>
        </w:rPr>
        <w:footnoteReference w:id="88"/>
      </w:r>
      <w:r w:rsidRPr="008146EF">
        <w:rPr>
          <w:rFonts w:ascii="Times New Roman" w:hAnsi="Times New Roman" w:cs="Times New Roman"/>
          <w:sz w:val="24"/>
          <w:szCs w:val="24"/>
        </w:rPr>
        <w:t xml:space="preserve"> </w:t>
      </w:r>
    </w:p>
    <w:p w14:paraId="5194A613" w14:textId="77777777" w:rsidR="0037222B" w:rsidRPr="008146EF" w:rsidRDefault="0037222B" w:rsidP="00666D96">
      <w:pPr>
        <w:pStyle w:val="ListParagraph"/>
        <w:numPr>
          <w:ilvl w:val="0"/>
          <w:numId w:val="45"/>
        </w:numPr>
        <w:spacing w:line="480" w:lineRule="auto"/>
        <w:jc w:val="both"/>
        <w:rPr>
          <w:rFonts w:ascii="Times New Roman" w:hAnsi="Times New Roman" w:cs="Times New Roman"/>
          <w:sz w:val="24"/>
          <w:szCs w:val="24"/>
        </w:rPr>
      </w:pPr>
      <w:r w:rsidRPr="008146EF">
        <w:rPr>
          <w:rFonts w:ascii="Times New Roman" w:hAnsi="Times New Roman" w:cs="Times New Roman"/>
          <w:i/>
          <w:sz w:val="24"/>
          <w:szCs w:val="24"/>
        </w:rPr>
        <w:t xml:space="preserve">Performer </w:t>
      </w:r>
      <w:r w:rsidRPr="008146EF">
        <w:rPr>
          <w:rFonts w:ascii="Times New Roman" w:hAnsi="Times New Roman" w:cs="Times New Roman"/>
          <w:sz w:val="24"/>
          <w:szCs w:val="24"/>
        </w:rPr>
        <w:t>diberikan hak mengontol perwujudan pertunjukannya yang diperbanyak, diumumkan, disewakan, dan juga mengontrol pemasarannya (WPPT Pasal 7-10);</w:t>
      </w:r>
    </w:p>
    <w:p w14:paraId="4EB3F893" w14:textId="77777777" w:rsidR="0037222B" w:rsidRPr="008146EF" w:rsidRDefault="0037222B" w:rsidP="00666D96">
      <w:pPr>
        <w:pStyle w:val="ListParagraph"/>
        <w:numPr>
          <w:ilvl w:val="0"/>
          <w:numId w:val="45"/>
        </w:numPr>
        <w:spacing w:line="480" w:lineRule="auto"/>
        <w:jc w:val="both"/>
        <w:rPr>
          <w:rFonts w:ascii="Times New Roman" w:hAnsi="Times New Roman" w:cs="Times New Roman"/>
          <w:sz w:val="24"/>
          <w:szCs w:val="24"/>
        </w:rPr>
      </w:pPr>
      <w:r w:rsidRPr="008146EF">
        <w:rPr>
          <w:rFonts w:ascii="Times New Roman" w:hAnsi="Times New Roman" w:cs="Times New Roman"/>
          <w:sz w:val="24"/>
          <w:szCs w:val="24"/>
        </w:rPr>
        <w:t xml:space="preserve">Negara-negara peserta WPPT harus dapat menjamin hak </w:t>
      </w:r>
      <w:r w:rsidRPr="008146EF">
        <w:rPr>
          <w:rFonts w:ascii="Times New Roman" w:hAnsi="Times New Roman" w:cs="Times New Roman"/>
          <w:i/>
          <w:sz w:val="24"/>
          <w:szCs w:val="24"/>
        </w:rPr>
        <w:t>performer</w:t>
      </w:r>
      <w:r w:rsidRPr="008146EF">
        <w:rPr>
          <w:rFonts w:ascii="Times New Roman" w:hAnsi="Times New Roman" w:cs="Times New Roman"/>
          <w:sz w:val="24"/>
          <w:szCs w:val="24"/>
        </w:rPr>
        <w:t xml:space="preserve"> untuk mendapatkan bayaran apabila pertunjukannya dipertontonkan secara luas;</w:t>
      </w:r>
    </w:p>
    <w:p w14:paraId="6953F8CA" w14:textId="77777777" w:rsidR="0037222B" w:rsidRPr="008146EF" w:rsidRDefault="001679E6" w:rsidP="00666D96">
      <w:pPr>
        <w:pStyle w:val="ListParagraph"/>
        <w:numPr>
          <w:ilvl w:val="0"/>
          <w:numId w:val="45"/>
        </w:numPr>
        <w:spacing w:line="480" w:lineRule="auto"/>
        <w:jc w:val="both"/>
        <w:rPr>
          <w:rFonts w:ascii="Times New Roman" w:hAnsi="Times New Roman" w:cs="Times New Roman"/>
          <w:sz w:val="24"/>
          <w:szCs w:val="24"/>
        </w:rPr>
      </w:pPr>
      <w:r w:rsidRPr="008146EF">
        <w:rPr>
          <w:rFonts w:ascii="Times New Roman" w:hAnsi="Times New Roman" w:cs="Times New Roman"/>
          <w:sz w:val="24"/>
          <w:szCs w:val="24"/>
        </w:rPr>
        <w:t xml:space="preserve">Hak-hak moral berupa identitas dan ontegritas pertunjukan hidup para </w:t>
      </w:r>
      <w:r w:rsidRPr="008146EF">
        <w:rPr>
          <w:rFonts w:ascii="Times New Roman" w:hAnsi="Times New Roman" w:cs="Times New Roman"/>
          <w:i/>
          <w:sz w:val="24"/>
          <w:szCs w:val="24"/>
        </w:rPr>
        <w:t>performer</w:t>
      </w:r>
      <w:r w:rsidRPr="008146EF">
        <w:rPr>
          <w:rFonts w:ascii="Times New Roman" w:hAnsi="Times New Roman" w:cs="Times New Roman"/>
          <w:sz w:val="24"/>
          <w:szCs w:val="24"/>
        </w:rPr>
        <w:t xml:space="preserve"> dialihkan dalam wujud rekaman suara harus dijamin negara-negara peserta (WPPT Pasal 5).</w:t>
      </w:r>
    </w:p>
    <w:p w14:paraId="557C51F8" w14:textId="77777777" w:rsidR="001679E6" w:rsidRPr="008146EF" w:rsidRDefault="001679E6" w:rsidP="001679E6">
      <w:pPr>
        <w:spacing w:line="480" w:lineRule="auto"/>
        <w:ind w:left="1701"/>
        <w:jc w:val="both"/>
        <w:rPr>
          <w:rFonts w:ascii="Times New Roman" w:hAnsi="Times New Roman" w:cs="Times New Roman"/>
          <w:sz w:val="24"/>
          <w:szCs w:val="24"/>
        </w:rPr>
      </w:pPr>
      <w:r w:rsidRPr="008146EF">
        <w:rPr>
          <w:rFonts w:ascii="Times New Roman" w:hAnsi="Times New Roman" w:cs="Times New Roman"/>
          <w:sz w:val="24"/>
          <w:szCs w:val="24"/>
        </w:rPr>
        <w:t>Selain itu juga terdapat hak-hak tambahan yang ditujukan kepada Produser Rekaman Suara berupa</w:t>
      </w:r>
      <w:r w:rsidRPr="008146EF">
        <w:rPr>
          <w:rStyle w:val="FootnoteReference"/>
          <w:rFonts w:ascii="Times New Roman" w:hAnsi="Times New Roman" w:cs="Times New Roman"/>
          <w:sz w:val="24"/>
          <w:szCs w:val="24"/>
        </w:rPr>
        <w:footnoteReference w:id="89"/>
      </w:r>
      <w:r w:rsidRPr="008146EF">
        <w:rPr>
          <w:rFonts w:ascii="Times New Roman" w:hAnsi="Times New Roman" w:cs="Times New Roman"/>
          <w:sz w:val="24"/>
          <w:szCs w:val="24"/>
        </w:rPr>
        <w:t xml:space="preserve"> :</w:t>
      </w:r>
    </w:p>
    <w:p w14:paraId="1D618936" w14:textId="77777777" w:rsidR="001679E6" w:rsidRPr="008146EF" w:rsidRDefault="001679E6" w:rsidP="00666D96">
      <w:pPr>
        <w:pStyle w:val="ListParagraph"/>
        <w:numPr>
          <w:ilvl w:val="0"/>
          <w:numId w:val="46"/>
        </w:numPr>
        <w:spacing w:line="480" w:lineRule="auto"/>
        <w:jc w:val="both"/>
        <w:rPr>
          <w:rFonts w:ascii="Times New Roman" w:hAnsi="Times New Roman" w:cs="Times New Roman"/>
          <w:sz w:val="24"/>
          <w:szCs w:val="24"/>
        </w:rPr>
      </w:pPr>
      <w:r w:rsidRPr="008146EF">
        <w:rPr>
          <w:rFonts w:ascii="Times New Roman" w:hAnsi="Times New Roman" w:cs="Times New Roman"/>
          <w:sz w:val="24"/>
          <w:szCs w:val="24"/>
        </w:rPr>
        <w:t>Hak mengontrol distribusi, penyewaan dan penggandaan rekaman suara (WPPT Pasal 11-14);</w:t>
      </w:r>
    </w:p>
    <w:p w14:paraId="41D9A898" w14:textId="77777777" w:rsidR="001679E6" w:rsidRPr="008146EF" w:rsidRDefault="001679E6" w:rsidP="00666D96">
      <w:pPr>
        <w:pStyle w:val="ListParagraph"/>
        <w:numPr>
          <w:ilvl w:val="0"/>
          <w:numId w:val="46"/>
        </w:numPr>
        <w:spacing w:line="480" w:lineRule="auto"/>
        <w:jc w:val="both"/>
        <w:rPr>
          <w:rFonts w:ascii="Times New Roman" w:hAnsi="Times New Roman" w:cs="Times New Roman"/>
          <w:sz w:val="24"/>
          <w:szCs w:val="24"/>
        </w:rPr>
      </w:pPr>
      <w:r w:rsidRPr="008146EF">
        <w:rPr>
          <w:rFonts w:ascii="Times New Roman" w:hAnsi="Times New Roman" w:cs="Times New Roman"/>
          <w:sz w:val="24"/>
          <w:szCs w:val="24"/>
        </w:rPr>
        <w:lastRenderedPageBreak/>
        <w:t>Hak untuk memperoleh pembayaran (</w:t>
      </w:r>
      <w:r w:rsidRPr="008146EF">
        <w:rPr>
          <w:rFonts w:ascii="Times New Roman" w:hAnsi="Times New Roman" w:cs="Times New Roman"/>
          <w:i/>
          <w:sz w:val="24"/>
          <w:szCs w:val="24"/>
        </w:rPr>
        <w:t>remuneration</w:t>
      </w:r>
      <w:r w:rsidRPr="008146EF">
        <w:rPr>
          <w:rFonts w:ascii="Times New Roman" w:hAnsi="Times New Roman" w:cs="Times New Roman"/>
          <w:sz w:val="24"/>
          <w:szCs w:val="24"/>
        </w:rPr>
        <w:t>) penggunaan rekaman suaranya melalui telekomunikasi atau gelombang radio kepada publik (WPPT Pasal 15).</w:t>
      </w:r>
    </w:p>
    <w:p w14:paraId="5625B01A" w14:textId="77777777" w:rsidR="00563440" w:rsidRPr="008146EF" w:rsidRDefault="00563440" w:rsidP="00666D96">
      <w:pPr>
        <w:pStyle w:val="Heading2"/>
        <w:numPr>
          <w:ilvl w:val="0"/>
          <w:numId w:val="21"/>
        </w:numPr>
        <w:spacing w:line="480" w:lineRule="auto"/>
        <w:ind w:left="709" w:hanging="709"/>
        <w:rPr>
          <w:rFonts w:ascii="Times New Roman" w:hAnsi="Times New Roman" w:cs="Times New Roman"/>
          <w:b/>
          <w:color w:val="auto"/>
          <w:sz w:val="24"/>
          <w:szCs w:val="24"/>
        </w:rPr>
      </w:pPr>
      <w:bookmarkStart w:id="114" w:name="_Toc78036022"/>
      <w:r w:rsidRPr="008146EF">
        <w:rPr>
          <w:rFonts w:ascii="Times New Roman" w:hAnsi="Times New Roman" w:cs="Times New Roman"/>
          <w:b/>
          <w:color w:val="auto"/>
          <w:sz w:val="24"/>
          <w:szCs w:val="24"/>
        </w:rPr>
        <w:t>Tinjauan Umum Plagiarisme</w:t>
      </w:r>
      <w:bookmarkEnd w:id="114"/>
    </w:p>
    <w:p w14:paraId="7EE1A9F6" w14:textId="77777777" w:rsidR="00563440" w:rsidRPr="008146EF" w:rsidRDefault="00563440" w:rsidP="00666D96">
      <w:pPr>
        <w:pStyle w:val="Heading3"/>
        <w:numPr>
          <w:ilvl w:val="0"/>
          <w:numId w:val="23"/>
        </w:numPr>
        <w:spacing w:line="480" w:lineRule="auto"/>
        <w:ind w:left="1134" w:hanging="425"/>
        <w:rPr>
          <w:rFonts w:ascii="Times New Roman" w:hAnsi="Times New Roman" w:cs="Times New Roman"/>
          <w:b/>
          <w:color w:val="auto"/>
        </w:rPr>
      </w:pPr>
      <w:bookmarkStart w:id="115" w:name="_Toc78036023"/>
      <w:r w:rsidRPr="008146EF">
        <w:rPr>
          <w:rFonts w:ascii="Times New Roman" w:hAnsi="Times New Roman" w:cs="Times New Roman"/>
          <w:b/>
          <w:color w:val="auto"/>
        </w:rPr>
        <w:t>Pengertian dan Dasar Hukum Plagiarisme</w:t>
      </w:r>
      <w:bookmarkEnd w:id="115"/>
    </w:p>
    <w:p w14:paraId="32423E60" w14:textId="77777777" w:rsidR="00710E91" w:rsidRPr="008146EF" w:rsidRDefault="002879F2" w:rsidP="00471E59">
      <w:pPr>
        <w:spacing w:line="480" w:lineRule="auto"/>
        <w:ind w:left="1134" w:firstLine="567"/>
        <w:jc w:val="both"/>
        <w:rPr>
          <w:rFonts w:ascii="Times New Roman" w:hAnsi="Times New Roman" w:cs="Times New Roman"/>
          <w:sz w:val="24"/>
          <w:szCs w:val="24"/>
        </w:rPr>
      </w:pPr>
      <w:r w:rsidRPr="008146EF">
        <w:rPr>
          <w:rFonts w:ascii="Times New Roman" w:hAnsi="Times New Roman" w:cs="Times New Roman"/>
          <w:sz w:val="24"/>
          <w:szCs w:val="24"/>
        </w:rPr>
        <w:t>Plagiat memiliki pengertian sebagai perbuatan mempublikasikan atau memperbanyak ciptaan orang lain dan diakui sebagai ciptaannya sendiri baik sebagian maupun keseluruhan, baik sebagian ataupun keseluruhan bagian substansial dari ciptaan tersebut. Selama tindakan ini dilakukan diluar kesepakatan maupun izin dari pemlik hak cipta, maka disebut sebagai pelanggaran</w:t>
      </w:r>
      <w:r w:rsidRPr="008146EF">
        <w:rPr>
          <w:rStyle w:val="FootnoteReference"/>
          <w:rFonts w:ascii="Times New Roman" w:hAnsi="Times New Roman" w:cs="Times New Roman"/>
          <w:sz w:val="24"/>
          <w:szCs w:val="24"/>
        </w:rPr>
        <w:footnoteReference w:id="90"/>
      </w:r>
      <w:r w:rsidRPr="008146EF">
        <w:rPr>
          <w:rFonts w:ascii="Times New Roman" w:hAnsi="Times New Roman" w:cs="Times New Roman"/>
          <w:sz w:val="24"/>
          <w:szCs w:val="24"/>
        </w:rPr>
        <w:t>. Paul Goldstein memberikan definisi terhadap plagiat sebagai berikut</w:t>
      </w:r>
      <w:r w:rsidRPr="008146EF">
        <w:rPr>
          <w:rStyle w:val="FootnoteReference"/>
          <w:rFonts w:ascii="Times New Roman" w:hAnsi="Times New Roman" w:cs="Times New Roman"/>
          <w:sz w:val="24"/>
          <w:szCs w:val="24"/>
        </w:rPr>
        <w:footnoteReference w:id="91"/>
      </w:r>
      <w:r w:rsidRPr="008146EF">
        <w:rPr>
          <w:rFonts w:ascii="Times New Roman" w:hAnsi="Times New Roman" w:cs="Times New Roman"/>
          <w:sz w:val="24"/>
          <w:szCs w:val="24"/>
        </w:rPr>
        <w:t xml:space="preserve"> :</w:t>
      </w:r>
    </w:p>
    <w:p w14:paraId="325FB407" w14:textId="77777777" w:rsidR="002879F2" w:rsidRPr="008146EF" w:rsidRDefault="002879F2" w:rsidP="00295778">
      <w:pPr>
        <w:spacing w:line="240" w:lineRule="auto"/>
        <w:ind w:left="1701"/>
        <w:jc w:val="both"/>
        <w:rPr>
          <w:rFonts w:ascii="Times New Roman" w:hAnsi="Times New Roman" w:cs="Times New Roman"/>
          <w:sz w:val="24"/>
          <w:szCs w:val="24"/>
        </w:rPr>
      </w:pPr>
      <w:r w:rsidRPr="008146EF">
        <w:rPr>
          <w:rFonts w:ascii="Times New Roman" w:hAnsi="Times New Roman" w:cs="Times New Roman"/>
          <w:sz w:val="24"/>
          <w:szCs w:val="24"/>
        </w:rPr>
        <w:t>“… adalah benar bahwa plagiat adalah suatu pelanggaran etika, bukan merupakan pelanggaran hukum dan penegakannya berada ditangan pejabat berwenang dunia akademik, bukan berasa dalam lingkup kompetensi pengadilan. Plagiat terjadi bila seorang mahasiswa yang dikejar masa studinya, atau seorang guru besar yang alpa (</w:t>
      </w:r>
      <w:r w:rsidRPr="008146EF">
        <w:rPr>
          <w:rFonts w:ascii="Times New Roman" w:hAnsi="Times New Roman" w:cs="Times New Roman"/>
          <w:i/>
          <w:sz w:val="24"/>
          <w:szCs w:val="24"/>
        </w:rPr>
        <w:t>Neglectful Professir</w:t>
      </w:r>
      <w:r w:rsidRPr="008146EF">
        <w:rPr>
          <w:rFonts w:ascii="Times New Roman" w:hAnsi="Times New Roman" w:cs="Times New Roman"/>
          <w:sz w:val="24"/>
          <w:szCs w:val="24"/>
        </w:rPr>
        <w:t xml:space="preserve">) atau seorang [enulis yang kurang cermat, secara tidak jujur mengakui ciptaan karya tulis orang lain sebagai ciptaannya sendiri. Sudah barang tentu, terjadi pelanggaran hak cipta, bila ciptaan yang dijiplak merupakan ciptaan yang dilindungi hak cipta”. </w:t>
      </w:r>
    </w:p>
    <w:p w14:paraId="1C8A5181" w14:textId="77777777" w:rsidR="00136242" w:rsidRPr="008146EF" w:rsidRDefault="00136242" w:rsidP="00471E59">
      <w:pPr>
        <w:spacing w:line="480" w:lineRule="auto"/>
        <w:ind w:left="1134" w:firstLine="567"/>
        <w:jc w:val="both"/>
        <w:rPr>
          <w:rFonts w:ascii="Times New Roman" w:hAnsi="Times New Roman" w:cs="Times New Roman"/>
          <w:sz w:val="24"/>
          <w:szCs w:val="24"/>
        </w:rPr>
      </w:pPr>
      <w:r w:rsidRPr="008146EF">
        <w:rPr>
          <w:rFonts w:ascii="Times New Roman" w:hAnsi="Times New Roman" w:cs="Times New Roman"/>
          <w:sz w:val="24"/>
          <w:szCs w:val="24"/>
        </w:rPr>
        <w:lastRenderedPageBreak/>
        <w:t>Selain itu, di dalam KBBI menjelaskan bahwa, plagiarisme merupakan tindakan penjiplakan yang melanggar ketentuan hak cipta. WIPO membahas kata plagiat sebagai berikut</w:t>
      </w:r>
      <w:r w:rsidRPr="008146EF">
        <w:rPr>
          <w:rStyle w:val="FootnoteReference"/>
          <w:rFonts w:ascii="Times New Roman" w:hAnsi="Times New Roman" w:cs="Times New Roman"/>
          <w:sz w:val="24"/>
          <w:szCs w:val="24"/>
        </w:rPr>
        <w:footnoteReference w:id="92"/>
      </w:r>
      <w:r w:rsidRPr="008146EF">
        <w:rPr>
          <w:rFonts w:ascii="Times New Roman" w:hAnsi="Times New Roman" w:cs="Times New Roman"/>
          <w:sz w:val="24"/>
          <w:szCs w:val="24"/>
        </w:rPr>
        <w:t xml:space="preserve"> :</w:t>
      </w:r>
    </w:p>
    <w:p w14:paraId="016576FE" w14:textId="77777777" w:rsidR="00136242" w:rsidRPr="008146EF" w:rsidRDefault="00136242" w:rsidP="00295778">
      <w:pPr>
        <w:spacing w:line="240" w:lineRule="auto"/>
        <w:ind w:left="1701"/>
        <w:jc w:val="both"/>
        <w:rPr>
          <w:rFonts w:ascii="Times New Roman" w:hAnsi="Times New Roman" w:cs="Times New Roman"/>
          <w:i/>
          <w:sz w:val="24"/>
          <w:szCs w:val="24"/>
        </w:rPr>
      </w:pPr>
      <w:r w:rsidRPr="008146EF">
        <w:rPr>
          <w:rFonts w:ascii="Times New Roman" w:hAnsi="Times New Roman" w:cs="Times New Roman"/>
          <w:sz w:val="24"/>
          <w:szCs w:val="24"/>
        </w:rPr>
        <w:t>“</w:t>
      </w:r>
      <w:r w:rsidRPr="008146EF">
        <w:rPr>
          <w:rFonts w:ascii="Times New Roman" w:hAnsi="Times New Roman" w:cs="Times New Roman"/>
          <w:i/>
          <w:sz w:val="24"/>
          <w:szCs w:val="24"/>
        </w:rPr>
        <w:t>Generally understood as the act of offering or presenting as one’s own the work of another, wholly partly, in a more or less altered from or context. The person so doing is called a plagiarist; he is builty of deception and, in the case of works protected by copyright, also of infrngement of copyright.”.</w:t>
      </w:r>
    </w:p>
    <w:p w14:paraId="2C92996F" w14:textId="77777777" w:rsidR="00136242" w:rsidRPr="008146EF" w:rsidRDefault="00CA66BB" w:rsidP="00295778">
      <w:pPr>
        <w:spacing w:line="480" w:lineRule="auto"/>
        <w:ind w:left="1134" w:firstLine="567"/>
        <w:jc w:val="both"/>
        <w:rPr>
          <w:rFonts w:ascii="Times New Roman" w:hAnsi="Times New Roman" w:cs="Times New Roman"/>
          <w:sz w:val="24"/>
          <w:szCs w:val="24"/>
        </w:rPr>
      </w:pPr>
      <w:r w:rsidRPr="008146EF">
        <w:rPr>
          <w:rFonts w:ascii="Times New Roman" w:hAnsi="Times New Roman" w:cs="Times New Roman"/>
          <w:sz w:val="24"/>
          <w:szCs w:val="24"/>
        </w:rPr>
        <w:t xml:space="preserve">Istilah plagiat awalnya dikenal dari bahasa Latin yaitu </w:t>
      </w:r>
      <w:r w:rsidRPr="008146EF">
        <w:rPr>
          <w:rFonts w:ascii="Times New Roman" w:hAnsi="Times New Roman" w:cs="Times New Roman"/>
          <w:i/>
          <w:sz w:val="24"/>
          <w:szCs w:val="24"/>
        </w:rPr>
        <w:t xml:space="preserve">Plagiarus </w:t>
      </w:r>
      <w:r w:rsidRPr="008146EF">
        <w:rPr>
          <w:rFonts w:ascii="Times New Roman" w:hAnsi="Times New Roman" w:cs="Times New Roman"/>
          <w:sz w:val="24"/>
          <w:szCs w:val="24"/>
        </w:rPr>
        <w:t xml:space="preserve">yang berarti penculik. Dr Fred Muller mengartikan orang yang melakukan plagiat sebagai </w:t>
      </w:r>
      <w:r w:rsidRPr="008146EF">
        <w:rPr>
          <w:rFonts w:ascii="Times New Roman" w:hAnsi="Times New Roman" w:cs="Times New Roman"/>
          <w:i/>
          <w:sz w:val="24"/>
          <w:szCs w:val="24"/>
        </w:rPr>
        <w:t>plagiarus</w:t>
      </w:r>
      <w:r w:rsidRPr="008146EF">
        <w:rPr>
          <w:rFonts w:ascii="Times New Roman" w:hAnsi="Times New Roman" w:cs="Times New Roman"/>
          <w:sz w:val="24"/>
          <w:szCs w:val="24"/>
        </w:rPr>
        <w:t xml:space="preserve"> yang berarti perampok manusia atau plagiarisme yang berarti pencurian karya cipta yang dilindungi oleh hukum hak cipta</w:t>
      </w:r>
      <w:r w:rsidRPr="008146EF">
        <w:rPr>
          <w:rStyle w:val="FootnoteReference"/>
          <w:rFonts w:ascii="Times New Roman" w:hAnsi="Times New Roman" w:cs="Times New Roman"/>
          <w:sz w:val="24"/>
          <w:szCs w:val="24"/>
        </w:rPr>
        <w:footnoteReference w:id="93"/>
      </w:r>
      <w:r w:rsidRPr="008146EF">
        <w:rPr>
          <w:rFonts w:ascii="Times New Roman" w:hAnsi="Times New Roman" w:cs="Times New Roman"/>
          <w:sz w:val="24"/>
          <w:szCs w:val="24"/>
        </w:rPr>
        <w:t>.</w:t>
      </w:r>
      <w:r w:rsidR="00CF5DF6" w:rsidRPr="008146EF">
        <w:rPr>
          <w:rFonts w:ascii="Times New Roman" w:hAnsi="Times New Roman" w:cs="Times New Roman"/>
          <w:sz w:val="24"/>
          <w:szCs w:val="24"/>
        </w:rPr>
        <w:t xml:space="preserve"> Dilihat dari pengertian-pengertian diatas, terdapat perbedaan antara definisi plagiat dan juga plagiarisme. Jika plagiat didefinisikan sebagai tindakan memperbanyak atau mempublikasikan hasil karya orang lain tanpa seizinnya, maka plagiarisme didefinisikan sebagai tindakan penjiplakan yang melanggar ketentuan hak cipta.</w:t>
      </w:r>
      <w:r w:rsidR="00DB4E86" w:rsidRPr="008146EF">
        <w:rPr>
          <w:rFonts w:ascii="Times New Roman" w:hAnsi="Times New Roman" w:cs="Times New Roman"/>
          <w:sz w:val="24"/>
          <w:szCs w:val="24"/>
        </w:rPr>
        <w:t xml:space="preserve"> Tindakan plagiarisme ini juga diatur di</w:t>
      </w:r>
      <w:r w:rsidR="00CF5DF6" w:rsidRPr="008146EF">
        <w:rPr>
          <w:rFonts w:ascii="Times New Roman" w:hAnsi="Times New Roman" w:cs="Times New Roman"/>
          <w:sz w:val="24"/>
          <w:szCs w:val="24"/>
        </w:rPr>
        <w:t xml:space="preserve"> </w:t>
      </w:r>
      <w:r w:rsidR="00DB4E86" w:rsidRPr="008146EF">
        <w:rPr>
          <w:rFonts w:ascii="Times New Roman" w:hAnsi="Times New Roman" w:cs="Times New Roman"/>
          <w:sz w:val="24"/>
          <w:szCs w:val="24"/>
        </w:rPr>
        <w:t>dalam Peraturan Menteri Pendidikan Nasional Nomor 17 Tahun 2010 Tentang Pencegahan dan Penanggulangan Plagiat di Perguruan Tinggi</w:t>
      </w:r>
      <w:r w:rsidR="00B4016F" w:rsidRPr="008146EF">
        <w:rPr>
          <w:rStyle w:val="FootnoteReference"/>
          <w:rFonts w:ascii="Times New Roman" w:hAnsi="Times New Roman" w:cs="Times New Roman"/>
          <w:sz w:val="24"/>
          <w:szCs w:val="24"/>
        </w:rPr>
        <w:footnoteReference w:id="94"/>
      </w:r>
      <w:r w:rsidR="00DB4E86" w:rsidRPr="008146EF">
        <w:rPr>
          <w:rFonts w:ascii="Times New Roman" w:hAnsi="Times New Roman" w:cs="Times New Roman"/>
          <w:sz w:val="24"/>
          <w:szCs w:val="24"/>
        </w:rPr>
        <w:t>.</w:t>
      </w:r>
    </w:p>
    <w:p w14:paraId="0F1502C8" w14:textId="77777777" w:rsidR="00FB7233" w:rsidRPr="008146EF" w:rsidRDefault="00FB7233" w:rsidP="00295778">
      <w:pPr>
        <w:spacing w:line="480" w:lineRule="auto"/>
        <w:ind w:left="1134" w:firstLine="567"/>
        <w:jc w:val="both"/>
        <w:rPr>
          <w:rFonts w:ascii="Times New Roman" w:hAnsi="Times New Roman" w:cs="Times New Roman"/>
          <w:sz w:val="24"/>
          <w:szCs w:val="24"/>
        </w:rPr>
      </w:pPr>
      <w:r w:rsidRPr="008146EF">
        <w:rPr>
          <w:rFonts w:ascii="Times New Roman" w:hAnsi="Times New Roman" w:cs="Times New Roman"/>
          <w:sz w:val="24"/>
          <w:szCs w:val="24"/>
        </w:rPr>
        <w:t xml:space="preserve">Berdasarkan Permendiknas, Pasal 1 angka 1 mendefinisikan plagiat sebagai perbuatan baik sengaja ataupun tidak </w:t>
      </w:r>
      <w:r w:rsidR="00E45CF9">
        <w:rPr>
          <w:rFonts w:ascii="Times New Roman" w:hAnsi="Times New Roman" w:cs="Times New Roman"/>
          <w:sz w:val="24"/>
          <w:szCs w:val="24"/>
        </w:rPr>
        <w:t>d</w:t>
      </w:r>
      <w:r w:rsidRPr="008146EF">
        <w:rPr>
          <w:rFonts w:ascii="Times New Roman" w:hAnsi="Times New Roman" w:cs="Times New Roman"/>
          <w:sz w:val="24"/>
          <w:szCs w:val="24"/>
        </w:rPr>
        <w:t xml:space="preserve">engan mengutip sebagian ataupun seluruh karya ilmiah pihak lain, kemudian diakui </w:t>
      </w:r>
      <w:r w:rsidRPr="008146EF">
        <w:rPr>
          <w:rFonts w:ascii="Times New Roman" w:hAnsi="Times New Roman" w:cs="Times New Roman"/>
          <w:sz w:val="24"/>
          <w:szCs w:val="24"/>
        </w:rPr>
        <w:lastRenderedPageBreak/>
        <w:t>sebagai karya ilmiahnya sendiri tanpa mencantumkan sumber yang tepat</w:t>
      </w:r>
      <w:r w:rsidRPr="008146EF">
        <w:rPr>
          <w:rStyle w:val="FootnoteReference"/>
          <w:rFonts w:ascii="Times New Roman" w:hAnsi="Times New Roman" w:cs="Times New Roman"/>
          <w:sz w:val="24"/>
          <w:szCs w:val="24"/>
        </w:rPr>
        <w:footnoteReference w:id="95"/>
      </w:r>
      <w:r w:rsidRPr="008146EF">
        <w:rPr>
          <w:rFonts w:ascii="Times New Roman" w:hAnsi="Times New Roman" w:cs="Times New Roman"/>
          <w:sz w:val="24"/>
          <w:szCs w:val="24"/>
        </w:rPr>
        <w:t xml:space="preserve">.  </w:t>
      </w:r>
      <w:r w:rsidR="000D6E5F">
        <w:rPr>
          <w:rFonts w:ascii="Times New Roman" w:hAnsi="Times New Roman" w:cs="Times New Roman"/>
          <w:sz w:val="24"/>
          <w:szCs w:val="24"/>
        </w:rPr>
        <w:t>O</w:t>
      </w:r>
      <w:r w:rsidRPr="008146EF">
        <w:rPr>
          <w:rFonts w:ascii="Times New Roman" w:hAnsi="Times New Roman" w:cs="Times New Roman"/>
          <w:sz w:val="24"/>
          <w:szCs w:val="24"/>
        </w:rPr>
        <w:t xml:space="preserve">rang yang melakukan plagiat disebut sebagai plagiator (Pasal 1 angka 2). Plagiator dapat berupa perseorangan ataupun berkelompok dengan mengatasnamakan diri sendiri maupun badan lain. </w:t>
      </w:r>
      <w:r w:rsidR="005D571C" w:rsidRPr="008146EF">
        <w:rPr>
          <w:rFonts w:ascii="Times New Roman" w:hAnsi="Times New Roman" w:cs="Times New Roman"/>
          <w:sz w:val="24"/>
          <w:szCs w:val="24"/>
        </w:rPr>
        <w:t>Selain itu, terdapat dua istilah berbeda yaitu pencegahan plagiat dan penanggulangan plagiat. Pencegahan plagiat sebagaimana dijelaskan pada Pasal 1 angka 3 yaitu berupa tindakan preventif yang dilakukan oleh Pimpinan Perguruan Tinggi yang bertujuan agar tidak terjadi tindakan plagiat di lingkungan perguruan tingginya. Berbeda halnya dengan penanggulangan plagiat yaitu tindakan represif yang dilakukan oleh Pemimpin Perguruan Tinggi dengan menjatuhkan sanksi kepada plagiator di lingkungan perguruan tingginya yang bertujuan mengembalikan kridibilitas akademik perguruan tinggi yang bersangkutan (Pasal 1 angka 4)</w:t>
      </w:r>
      <w:r w:rsidR="005D571C" w:rsidRPr="008146EF">
        <w:rPr>
          <w:rStyle w:val="FootnoteReference"/>
          <w:rFonts w:ascii="Times New Roman" w:hAnsi="Times New Roman" w:cs="Times New Roman"/>
          <w:sz w:val="24"/>
          <w:szCs w:val="24"/>
        </w:rPr>
        <w:footnoteReference w:id="96"/>
      </w:r>
      <w:r w:rsidR="005D571C" w:rsidRPr="008146EF">
        <w:rPr>
          <w:rFonts w:ascii="Times New Roman" w:hAnsi="Times New Roman" w:cs="Times New Roman"/>
          <w:sz w:val="24"/>
          <w:szCs w:val="24"/>
        </w:rPr>
        <w:t xml:space="preserve">. </w:t>
      </w:r>
    </w:p>
    <w:p w14:paraId="34186E43" w14:textId="77777777" w:rsidR="00B4016F" w:rsidRPr="008146EF" w:rsidRDefault="00B4016F" w:rsidP="00666D96">
      <w:pPr>
        <w:pStyle w:val="Heading3"/>
        <w:numPr>
          <w:ilvl w:val="0"/>
          <w:numId w:val="23"/>
        </w:numPr>
        <w:spacing w:line="480" w:lineRule="auto"/>
        <w:ind w:left="1134" w:hanging="425"/>
        <w:rPr>
          <w:rFonts w:ascii="Times New Roman" w:hAnsi="Times New Roman" w:cs="Times New Roman"/>
          <w:b/>
        </w:rPr>
      </w:pPr>
      <w:bookmarkStart w:id="117" w:name="_Toc78036024"/>
      <w:r w:rsidRPr="008146EF">
        <w:rPr>
          <w:rFonts w:ascii="Times New Roman" w:hAnsi="Times New Roman" w:cs="Times New Roman"/>
          <w:b/>
          <w:color w:val="auto"/>
        </w:rPr>
        <w:t>Ruang Lingkup</w:t>
      </w:r>
      <w:r w:rsidRPr="008146EF">
        <w:rPr>
          <w:rFonts w:ascii="Times New Roman" w:hAnsi="Times New Roman" w:cs="Times New Roman"/>
          <w:b/>
        </w:rPr>
        <w:t xml:space="preserve"> </w:t>
      </w:r>
      <w:r w:rsidRPr="008146EF">
        <w:rPr>
          <w:rFonts w:ascii="Times New Roman" w:hAnsi="Times New Roman" w:cs="Times New Roman"/>
          <w:b/>
          <w:color w:val="auto"/>
        </w:rPr>
        <w:t>Plagiarisme</w:t>
      </w:r>
      <w:bookmarkEnd w:id="117"/>
    </w:p>
    <w:p w14:paraId="284AD9FE" w14:textId="77777777" w:rsidR="00B4016F" w:rsidRPr="008146EF" w:rsidRDefault="00B4016F" w:rsidP="00295778">
      <w:pPr>
        <w:spacing w:line="480" w:lineRule="auto"/>
        <w:ind w:left="2160" w:hanging="742"/>
        <w:jc w:val="both"/>
        <w:rPr>
          <w:rFonts w:ascii="Times New Roman" w:hAnsi="Times New Roman" w:cs="Times New Roman"/>
          <w:sz w:val="24"/>
          <w:szCs w:val="24"/>
        </w:rPr>
      </w:pPr>
      <w:bookmarkStart w:id="118" w:name="_Hlk77172172"/>
      <w:r w:rsidRPr="008146EF">
        <w:rPr>
          <w:rFonts w:ascii="Times New Roman" w:hAnsi="Times New Roman" w:cs="Times New Roman"/>
          <w:sz w:val="24"/>
          <w:szCs w:val="24"/>
        </w:rPr>
        <w:t>Berdasarkan Pasal 2</w:t>
      </w:r>
      <w:r w:rsidR="00714657">
        <w:rPr>
          <w:rFonts w:ascii="Times New Roman" w:hAnsi="Times New Roman" w:cs="Times New Roman"/>
          <w:sz w:val="24"/>
          <w:szCs w:val="24"/>
        </w:rPr>
        <w:t xml:space="preserve"> ayat (1) </w:t>
      </w:r>
      <w:r w:rsidRPr="008146EF">
        <w:rPr>
          <w:rFonts w:ascii="Times New Roman" w:hAnsi="Times New Roman" w:cs="Times New Roman"/>
          <w:sz w:val="24"/>
          <w:szCs w:val="24"/>
        </w:rPr>
        <w:t xml:space="preserve"> permendiknas, plagiat meliputi</w:t>
      </w:r>
      <w:r w:rsidR="00714657">
        <w:rPr>
          <w:rStyle w:val="FootnoteReference"/>
          <w:rFonts w:ascii="Times New Roman" w:hAnsi="Times New Roman" w:cs="Times New Roman"/>
          <w:sz w:val="24"/>
          <w:szCs w:val="24"/>
        </w:rPr>
        <w:footnoteReference w:id="97"/>
      </w:r>
      <w:r w:rsidRPr="008146EF">
        <w:rPr>
          <w:rFonts w:ascii="Times New Roman" w:hAnsi="Times New Roman" w:cs="Times New Roman"/>
          <w:sz w:val="24"/>
          <w:szCs w:val="24"/>
        </w:rPr>
        <w:t xml:space="preserve"> :</w:t>
      </w:r>
    </w:p>
    <w:p w14:paraId="5A99B8B4" w14:textId="77777777" w:rsidR="00B4016F" w:rsidRPr="008146EF" w:rsidRDefault="00B4016F" w:rsidP="00666D96">
      <w:pPr>
        <w:pStyle w:val="ListParagraph"/>
        <w:numPr>
          <w:ilvl w:val="0"/>
          <w:numId w:val="49"/>
        </w:numPr>
        <w:spacing w:line="240" w:lineRule="auto"/>
        <w:jc w:val="both"/>
        <w:rPr>
          <w:rFonts w:ascii="Times New Roman" w:hAnsi="Times New Roman" w:cs="Times New Roman"/>
          <w:sz w:val="24"/>
          <w:szCs w:val="24"/>
        </w:rPr>
      </w:pPr>
      <w:r w:rsidRPr="008146EF">
        <w:rPr>
          <w:rFonts w:ascii="Times New Roman" w:hAnsi="Times New Roman" w:cs="Times New Roman"/>
          <w:sz w:val="24"/>
          <w:szCs w:val="24"/>
        </w:rPr>
        <w:t>Mengacu dan/atau mengutip istilah, kata-kata dan/atau kalimat, data dan/atau informasi dari suatu sumber tanpa menyebutkan sumber dalam catatan kutipan dan/atau tanpa menyatakan sumber secara memadai;</w:t>
      </w:r>
    </w:p>
    <w:p w14:paraId="564FC843" w14:textId="77777777" w:rsidR="00B4016F" w:rsidRPr="008146EF" w:rsidRDefault="00B4016F" w:rsidP="00666D96">
      <w:pPr>
        <w:pStyle w:val="ListParagraph"/>
        <w:numPr>
          <w:ilvl w:val="0"/>
          <w:numId w:val="49"/>
        </w:numPr>
        <w:spacing w:line="240" w:lineRule="auto"/>
        <w:jc w:val="both"/>
        <w:rPr>
          <w:rFonts w:ascii="Times New Roman" w:hAnsi="Times New Roman" w:cs="Times New Roman"/>
          <w:sz w:val="24"/>
          <w:szCs w:val="24"/>
        </w:rPr>
      </w:pPr>
      <w:r w:rsidRPr="008146EF">
        <w:rPr>
          <w:rFonts w:ascii="Times New Roman" w:hAnsi="Times New Roman" w:cs="Times New Roman"/>
          <w:sz w:val="24"/>
          <w:szCs w:val="24"/>
        </w:rPr>
        <w:t>Mengacu dan/atau mengutip secara acak istilah, kata-kata dan/atau kalimat, data dan/atau informasi dari suatu sumber secara memadai;</w:t>
      </w:r>
    </w:p>
    <w:p w14:paraId="4DC2A607" w14:textId="77777777" w:rsidR="00B4016F" w:rsidRPr="008146EF" w:rsidRDefault="00B4016F" w:rsidP="00666D96">
      <w:pPr>
        <w:pStyle w:val="ListParagraph"/>
        <w:numPr>
          <w:ilvl w:val="0"/>
          <w:numId w:val="49"/>
        </w:numPr>
        <w:spacing w:line="240" w:lineRule="auto"/>
        <w:jc w:val="both"/>
        <w:rPr>
          <w:rFonts w:ascii="Times New Roman" w:hAnsi="Times New Roman" w:cs="Times New Roman"/>
          <w:sz w:val="24"/>
          <w:szCs w:val="24"/>
        </w:rPr>
      </w:pPr>
      <w:r w:rsidRPr="008146EF">
        <w:rPr>
          <w:rFonts w:ascii="Times New Roman" w:hAnsi="Times New Roman" w:cs="Times New Roman"/>
          <w:sz w:val="24"/>
          <w:szCs w:val="24"/>
        </w:rPr>
        <w:t>Menggunakan sumber gagasan pendapat, pandangan atau teori tanpa menyatakan sumber secara memadai;</w:t>
      </w:r>
    </w:p>
    <w:p w14:paraId="3F6845C4" w14:textId="77777777" w:rsidR="00B4016F" w:rsidRPr="008146EF" w:rsidRDefault="00B4016F" w:rsidP="00666D96">
      <w:pPr>
        <w:pStyle w:val="ListParagraph"/>
        <w:numPr>
          <w:ilvl w:val="0"/>
          <w:numId w:val="49"/>
        </w:numPr>
        <w:spacing w:line="240" w:lineRule="auto"/>
        <w:jc w:val="both"/>
        <w:rPr>
          <w:rFonts w:ascii="Times New Roman" w:hAnsi="Times New Roman" w:cs="Times New Roman"/>
          <w:sz w:val="24"/>
          <w:szCs w:val="24"/>
        </w:rPr>
      </w:pPr>
      <w:r w:rsidRPr="008146EF">
        <w:rPr>
          <w:rFonts w:ascii="Times New Roman" w:hAnsi="Times New Roman" w:cs="Times New Roman"/>
          <w:sz w:val="24"/>
          <w:szCs w:val="24"/>
        </w:rPr>
        <w:lastRenderedPageBreak/>
        <w:t>Merumuskan dengan kata-kata dan/atau kalimat sendiri dari suatu sumber kata-kata dan/atau kalimat, gagasan, pandangan, atau teori tanpa menyertakan sumber secara memadai;</w:t>
      </w:r>
    </w:p>
    <w:p w14:paraId="1E494746" w14:textId="77777777" w:rsidR="00B4016F" w:rsidRPr="008146EF" w:rsidRDefault="00B4016F" w:rsidP="00666D96">
      <w:pPr>
        <w:pStyle w:val="ListParagraph"/>
        <w:numPr>
          <w:ilvl w:val="0"/>
          <w:numId w:val="49"/>
        </w:numPr>
        <w:spacing w:line="240" w:lineRule="auto"/>
        <w:jc w:val="both"/>
        <w:rPr>
          <w:rFonts w:ascii="Times New Roman" w:hAnsi="Times New Roman" w:cs="Times New Roman"/>
          <w:sz w:val="24"/>
          <w:szCs w:val="24"/>
        </w:rPr>
      </w:pPr>
      <w:r w:rsidRPr="008146EF">
        <w:rPr>
          <w:rFonts w:ascii="Times New Roman" w:hAnsi="Times New Roman" w:cs="Times New Roman"/>
          <w:sz w:val="24"/>
          <w:szCs w:val="24"/>
        </w:rPr>
        <w:t xml:space="preserve">Menyerahkan suatu karya ilmiah yang dihasilkan dan/atau telah dipublikasikan oleh pihak lain sebagai karya ilmiahnya tanpa menyatakan sumber secara memadai. </w:t>
      </w:r>
    </w:p>
    <w:p w14:paraId="7C3FFE73" w14:textId="77777777" w:rsidR="00563440" w:rsidRPr="008146EF" w:rsidRDefault="00563440" w:rsidP="00666D96">
      <w:pPr>
        <w:pStyle w:val="Heading3"/>
        <w:numPr>
          <w:ilvl w:val="0"/>
          <w:numId w:val="23"/>
        </w:numPr>
        <w:spacing w:line="480" w:lineRule="auto"/>
        <w:ind w:left="1134" w:hanging="425"/>
        <w:rPr>
          <w:rFonts w:ascii="Times New Roman" w:hAnsi="Times New Roman" w:cs="Times New Roman"/>
          <w:b/>
          <w:color w:val="auto"/>
        </w:rPr>
      </w:pPr>
      <w:bookmarkStart w:id="119" w:name="_Toc78036025"/>
      <w:bookmarkEnd w:id="118"/>
      <w:r w:rsidRPr="008146EF">
        <w:rPr>
          <w:rFonts w:ascii="Times New Roman" w:hAnsi="Times New Roman" w:cs="Times New Roman"/>
          <w:b/>
          <w:color w:val="auto"/>
        </w:rPr>
        <w:t>Jenis-Jenis Plagiarisme</w:t>
      </w:r>
      <w:bookmarkEnd w:id="119"/>
    </w:p>
    <w:p w14:paraId="3E11808E" w14:textId="77777777" w:rsidR="00567DC4" w:rsidRPr="008146EF" w:rsidRDefault="00283AD5" w:rsidP="00666D96">
      <w:pPr>
        <w:pStyle w:val="ListParagraph"/>
        <w:numPr>
          <w:ilvl w:val="0"/>
          <w:numId w:val="48"/>
        </w:numPr>
        <w:spacing w:line="480" w:lineRule="auto"/>
        <w:ind w:left="1560" w:hanging="426"/>
        <w:jc w:val="both"/>
        <w:rPr>
          <w:rFonts w:ascii="Times New Roman" w:hAnsi="Times New Roman" w:cs="Times New Roman"/>
          <w:sz w:val="24"/>
          <w:szCs w:val="24"/>
        </w:rPr>
      </w:pPr>
      <w:r w:rsidRPr="008146EF">
        <w:rPr>
          <w:rFonts w:ascii="Times New Roman" w:hAnsi="Times New Roman" w:cs="Times New Roman"/>
          <w:sz w:val="24"/>
          <w:szCs w:val="24"/>
        </w:rPr>
        <w:t>Plagiarisme Ide (</w:t>
      </w:r>
      <w:r w:rsidRPr="008146EF">
        <w:rPr>
          <w:rFonts w:ascii="Times New Roman" w:hAnsi="Times New Roman" w:cs="Times New Roman"/>
          <w:i/>
          <w:sz w:val="24"/>
          <w:szCs w:val="24"/>
        </w:rPr>
        <w:t>Plagiarism of Ideas</w:t>
      </w:r>
      <w:r w:rsidRPr="008146EF">
        <w:rPr>
          <w:rFonts w:ascii="Times New Roman" w:hAnsi="Times New Roman" w:cs="Times New Roman"/>
          <w:sz w:val="24"/>
          <w:szCs w:val="24"/>
        </w:rPr>
        <w:t>)</w:t>
      </w:r>
    </w:p>
    <w:p w14:paraId="407DAE50" w14:textId="77777777" w:rsidR="00283AD5" w:rsidRPr="008146EF" w:rsidRDefault="00283AD5" w:rsidP="00714657">
      <w:pPr>
        <w:pStyle w:val="ListParagraph"/>
        <w:spacing w:line="480" w:lineRule="auto"/>
        <w:ind w:left="1560" w:firstLine="425"/>
        <w:jc w:val="both"/>
        <w:rPr>
          <w:rFonts w:ascii="Times New Roman" w:hAnsi="Times New Roman" w:cs="Times New Roman"/>
          <w:sz w:val="24"/>
          <w:szCs w:val="24"/>
        </w:rPr>
      </w:pPr>
      <w:r w:rsidRPr="008146EF">
        <w:rPr>
          <w:rFonts w:ascii="Times New Roman" w:hAnsi="Times New Roman" w:cs="Times New Roman"/>
          <w:sz w:val="24"/>
          <w:szCs w:val="24"/>
        </w:rPr>
        <w:t>Plagiarisme ide termasuk plagiarisme yang sulit untuk dibuktikan. Hal ini dikarenakan ide berbentuk abstrak dan ada kemungkinan untuk memiliki kesamaan dengan ide orang lain. Sehingga untuk membuktikan plagiarisme ide ini, membutuhkan sebuah bukti yang mempertanyakan apakah ia mendapat keuntungan dari pemikiran orang lain tersebut</w:t>
      </w:r>
      <w:r w:rsidRPr="008146EF">
        <w:rPr>
          <w:rStyle w:val="FootnoteReference"/>
          <w:rFonts w:ascii="Times New Roman" w:hAnsi="Times New Roman" w:cs="Times New Roman"/>
          <w:sz w:val="24"/>
          <w:szCs w:val="24"/>
        </w:rPr>
        <w:footnoteReference w:id="98"/>
      </w:r>
      <w:r w:rsidRPr="008146EF">
        <w:rPr>
          <w:rFonts w:ascii="Times New Roman" w:hAnsi="Times New Roman" w:cs="Times New Roman"/>
          <w:sz w:val="24"/>
          <w:szCs w:val="24"/>
        </w:rPr>
        <w:t>. Yang termasuk dalam plagiarisme ide ini adalah karya adaptasi, gubahan, tafsir dan terjemahan.</w:t>
      </w:r>
    </w:p>
    <w:p w14:paraId="30950E07" w14:textId="77777777" w:rsidR="00283AD5" w:rsidRPr="008146EF" w:rsidRDefault="00283AD5" w:rsidP="00666D96">
      <w:pPr>
        <w:pStyle w:val="ListParagraph"/>
        <w:numPr>
          <w:ilvl w:val="0"/>
          <w:numId w:val="48"/>
        </w:numPr>
        <w:spacing w:line="480" w:lineRule="auto"/>
        <w:ind w:left="1560" w:hanging="426"/>
        <w:jc w:val="both"/>
        <w:rPr>
          <w:rFonts w:ascii="Times New Roman" w:hAnsi="Times New Roman" w:cs="Times New Roman"/>
          <w:sz w:val="24"/>
          <w:szCs w:val="24"/>
        </w:rPr>
      </w:pPr>
      <w:r w:rsidRPr="008146EF">
        <w:rPr>
          <w:rFonts w:ascii="Times New Roman" w:hAnsi="Times New Roman" w:cs="Times New Roman"/>
          <w:sz w:val="24"/>
          <w:szCs w:val="24"/>
        </w:rPr>
        <w:t>Plagiarisme Kata Demi Kata (</w:t>
      </w:r>
      <w:r w:rsidRPr="008146EF">
        <w:rPr>
          <w:rFonts w:ascii="Times New Roman" w:hAnsi="Times New Roman" w:cs="Times New Roman"/>
          <w:i/>
          <w:sz w:val="24"/>
          <w:szCs w:val="24"/>
        </w:rPr>
        <w:t>Word for Word Plagiarism</w:t>
      </w:r>
      <w:r w:rsidRPr="008146EF">
        <w:rPr>
          <w:rFonts w:ascii="Times New Roman" w:hAnsi="Times New Roman" w:cs="Times New Roman"/>
          <w:sz w:val="24"/>
          <w:szCs w:val="24"/>
        </w:rPr>
        <w:t>)</w:t>
      </w:r>
    </w:p>
    <w:p w14:paraId="6147E9A6" w14:textId="77777777" w:rsidR="00283AD5" w:rsidRPr="008146EF" w:rsidRDefault="00283AD5" w:rsidP="00714657">
      <w:pPr>
        <w:pStyle w:val="ListParagraph"/>
        <w:spacing w:line="480" w:lineRule="auto"/>
        <w:ind w:left="1560" w:firstLine="425"/>
        <w:jc w:val="both"/>
        <w:rPr>
          <w:rFonts w:ascii="Times New Roman" w:hAnsi="Times New Roman" w:cs="Times New Roman"/>
          <w:sz w:val="24"/>
          <w:szCs w:val="24"/>
        </w:rPr>
      </w:pPr>
      <w:r w:rsidRPr="008146EF">
        <w:rPr>
          <w:rFonts w:ascii="Times New Roman" w:hAnsi="Times New Roman" w:cs="Times New Roman"/>
          <w:sz w:val="24"/>
          <w:szCs w:val="24"/>
        </w:rPr>
        <w:t>Plagiarisme tipe ini memiliki pengertian mengutip karya orang lain tanpa menyebutkan atau mencantumkan sunbernya. Pengutipan ini dimaksudkan apabila yang dikutip adalah hal inti atau substansial dalam karya tersebut, sehingga ide atau gagasan penulis benar-benar terambil</w:t>
      </w:r>
      <w:r w:rsidRPr="008146EF">
        <w:rPr>
          <w:rStyle w:val="FootnoteReference"/>
          <w:rFonts w:ascii="Times New Roman" w:hAnsi="Times New Roman" w:cs="Times New Roman"/>
          <w:sz w:val="24"/>
          <w:szCs w:val="24"/>
        </w:rPr>
        <w:footnoteReference w:id="99"/>
      </w:r>
      <w:r w:rsidRPr="008146EF">
        <w:rPr>
          <w:rFonts w:ascii="Times New Roman" w:hAnsi="Times New Roman" w:cs="Times New Roman"/>
          <w:sz w:val="24"/>
          <w:szCs w:val="24"/>
        </w:rPr>
        <w:t>.</w:t>
      </w:r>
    </w:p>
    <w:p w14:paraId="1EDB6D9B" w14:textId="77777777" w:rsidR="00283AD5" w:rsidRPr="008146EF" w:rsidRDefault="00283AD5" w:rsidP="00666D96">
      <w:pPr>
        <w:pStyle w:val="ListParagraph"/>
        <w:numPr>
          <w:ilvl w:val="0"/>
          <w:numId w:val="48"/>
        </w:numPr>
        <w:spacing w:line="480" w:lineRule="auto"/>
        <w:ind w:left="1560" w:hanging="426"/>
        <w:jc w:val="both"/>
        <w:rPr>
          <w:rFonts w:ascii="Times New Roman" w:hAnsi="Times New Roman" w:cs="Times New Roman"/>
          <w:sz w:val="24"/>
          <w:szCs w:val="24"/>
        </w:rPr>
      </w:pPr>
      <w:r w:rsidRPr="008146EF">
        <w:rPr>
          <w:rFonts w:ascii="Times New Roman" w:hAnsi="Times New Roman" w:cs="Times New Roman"/>
          <w:sz w:val="24"/>
          <w:szCs w:val="24"/>
        </w:rPr>
        <w:t>Plagiarisme Atas Sumber (</w:t>
      </w:r>
      <w:r w:rsidRPr="008146EF">
        <w:rPr>
          <w:rFonts w:ascii="Times New Roman" w:hAnsi="Times New Roman" w:cs="Times New Roman"/>
          <w:i/>
          <w:sz w:val="24"/>
          <w:szCs w:val="24"/>
        </w:rPr>
        <w:t>Plagiarism of Source).</w:t>
      </w:r>
    </w:p>
    <w:p w14:paraId="6308A727" w14:textId="77777777" w:rsidR="00283AD5" w:rsidRPr="008146EF" w:rsidRDefault="00283AD5" w:rsidP="00714657">
      <w:pPr>
        <w:pStyle w:val="ListParagraph"/>
        <w:spacing w:line="480" w:lineRule="auto"/>
        <w:ind w:left="1560" w:firstLine="425"/>
        <w:jc w:val="both"/>
        <w:rPr>
          <w:rFonts w:ascii="Times New Roman" w:hAnsi="Times New Roman" w:cs="Times New Roman"/>
          <w:sz w:val="24"/>
          <w:szCs w:val="24"/>
        </w:rPr>
      </w:pPr>
      <w:r w:rsidRPr="008146EF">
        <w:rPr>
          <w:rFonts w:ascii="Times New Roman" w:hAnsi="Times New Roman" w:cs="Times New Roman"/>
          <w:sz w:val="24"/>
          <w:szCs w:val="24"/>
        </w:rPr>
        <w:lastRenderedPageBreak/>
        <w:t xml:space="preserve">Plagiarisme ini </w:t>
      </w:r>
      <w:r w:rsidR="00125E38" w:rsidRPr="008146EF">
        <w:rPr>
          <w:rFonts w:ascii="Times New Roman" w:hAnsi="Times New Roman" w:cs="Times New Roman"/>
          <w:sz w:val="24"/>
          <w:szCs w:val="24"/>
        </w:rPr>
        <w:t xml:space="preserve">berarti bahwa plagiarisme yang dilakukan tidak mencantumkan sama sekali sumber pengutipan. Jika merujuk kepada doktrin </w:t>
      </w:r>
      <w:r w:rsidR="00125E38" w:rsidRPr="008146EF">
        <w:rPr>
          <w:rFonts w:ascii="Times New Roman" w:hAnsi="Times New Roman" w:cs="Times New Roman"/>
          <w:i/>
          <w:sz w:val="24"/>
          <w:szCs w:val="24"/>
        </w:rPr>
        <w:t>fair use</w:t>
      </w:r>
      <w:r w:rsidR="00125E38" w:rsidRPr="008146EF">
        <w:rPr>
          <w:rFonts w:ascii="Times New Roman" w:hAnsi="Times New Roman" w:cs="Times New Roman"/>
          <w:sz w:val="24"/>
          <w:szCs w:val="24"/>
        </w:rPr>
        <w:t>, seharusnya sumber pengutipan harus dicantumkan secara jelas dan lengkap untuk menghindari tindakan plagiarisme</w:t>
      </w:r>
      <w:r w:rsidR="00125E38" w:rsidRPr="008146EF">
        <w:rPr>
          <w:rStyle w:val="FootnoteReference"/>
          <w:rFonts w:ascii="Times New Roman" w:hAnsi="Times New Roman" w:cs="Times New Roman"/>
          <w:sz w:val="24"/>
          <w:szCs w:val="24"/>
        </w:rPr>
        <w:footnoteReference w:id="100"/>
      </w:r>
      <w:r w:rsidR="00125E38" w:rsidRPr="008146EF">
        <w:rPr>
          <w:rFonts w:ascii="Times New Roman" w:hAnsi="Times New Roman" w:cs="Times New Roman"/>
          <w:sz w:val="24"/>
          <w:szCs w:val="24"/>
        </w:rPr>
        <w:t>.</w:t>
      </w:r>
    </w:p>
    <w:p w14:paraId="5E0166D2" w14:textId="77777777" w:rsidR="00125E38" w:rsidRPr="008146EF" w:rsidRDefault="00125E38" w:rsidP="00666D96">
      <w:pPr>
        <w:pStyle w:val="ListParagraph"/>
        <w:numPr>
          <w:ilvl w:val="0"/>
          <w:numId w:val="48"/>
        </w:numPr>
        <w:spacing w:line="480" w:lineRule="auto"/>
        <w:ind w:left="1560" w:hanging="426"/>
        <w:jc w:val="both"/>
        <w:rPr>
          <w:rFonts w:ascii="Times New Roman" w:hAnsi="Times New Roman" w:cs="Times New Roman"/>
          <w:sz w:val="24"/>
          <w:szCs w:val="24"/>
        </w:rPr>
      </w:pPr>
      <w:r w:rsidRPr="008146EF">
        <w:rPr>
          <w:rFonts w:ascii="Times New Roman" w:hAnsi="Times New Roman" w:cs="Times New Roman"/>
          <w:sz w:val="24"/>
          <w:szCs w:val="24"/>
        </w:rPr>
        <w:t>Plagiarisme Kepengarangan (</w:t>
      </w:r>
      <w:r w:rsidRPr="008146EF">
        <w:rPr>
          <w:rFonts w:ascii="Times New Roman" w:hAnsi="Times New Roman" w:cs="Times New Roman"/>
          <w:i/>
          <w:sz w:val="24"/>
          <w:szCs w:val="24"/>
        </w:rPr>
        <w:t>Plagiarism of Autorship</w:t>
      </w:r>
      <w:r w:rsidRPr="008146EF">
        <w:rPr>
          <w:rFonts w:ascii="Times New Roman" w:hAnsi="Times New Roman" w:cs="Times New Roman"/>
          <w:sz w:val="24"/>
          <w:szCs w:val="24"/>
        </w:rPr>
        <w:t>)</w:t>
      </w:r>
    </w:p>
    <w:p w14:paraId="76D27674" w14:textId="77777777" w:rsidR="00125E38" w:rsidRPr="008146EF" w:rsidRDefault="00125E38" w:rsidP="00714657">
      <w:pPr>
        <w:pStyle w:val="ListParagraph"/>
        <w:spacing w:line="480" w:lineRule="auto"/>
        <w:ind w:left="1560" w:firstLine="425"/>
        <w:jc w:val="both"/>
        <w:rPr>
          <w:rFonts w:ascii="Times New Roman" w:hAnsi="Times New Roman" w:cs="Times New Roman"/>
          <w:sz w:val="24"/>
          <w:szCs w:val="24"/>
        </w:rPr>
      </w:pPr>
      <w:r w:rsidRPr="008146EF">
        <w:rPr>
          <w:rFonts w:ascii="Times New Roman" w:hAnsi="Times New Roman" w:cs="Times New Roman"/>
          <w:sz w:val="24"/>
          <w:szCs w:val="24"/>
        </w:rPr>
        <w:t xml:space="preserve">Plagiarisme ini terjadi ketika ada seseorang yang mengaku sebagai pengarang terhadap karya tulis yang bukan karyanya sendiri, melainkan milik orang lain. Dalam plagiarisme ini, ada tindak kesengajaan untuk membohongi publik. Contoh perbuatannya yaitu dengan mengganti cover dari karya tulis tanpa seizin penulisnya. </w:t>
      </w:r>
    </w:p>
    <w:p w14:paraId="03173D20" w14:textId="77777777" w:rsidR="00B25588" w:rsidRPr="008146EF" w:rsidRDefault="00125E38" w:rsidP="00714657">
      <w:pPr>
        <w:pStyle w:val="ListParagraph"/>
        <w:spacing w:line="480" w:lineRule="auto"/>
        <w:ind w:left="1560" w:firstLine="425"/>
        <w:jc w:val="both"/>
        <w:rPr>
          <w:rFonts w:ascii="Times New Roman" w:hAnsi="Times New Roman" w:cs="Times New Roman"/>
          <w:sz w:val="24"/>
          <w:szCs w:val="24"/>
        </w:rPr>
      </w:pPr>
      <w:r w:rsidRPr="008146EF">
        <w:rPr>
          <w:rFonts w:ascii="Times New Roman" w:hAnsi="Times New Roman" w:cs="Times New Roman"/>
          <w:sz w:val="24"/>
          <w:szCs w:val="24"/>
        </w:rPr>
        <w:t>Dalam praktiknya, plagiarisme yang relevan terhadap musik dan lagu berupa plagiarisme ide. Hal ini agak sulit untuk dijamin perlindungannya dengan UUHC karena UUHC lebih berfokus pada perlindungan hasil nyata dan bukan berupa ide</w:t>
      </w:r>
      <w:r w:rsidRPr="008146EF">
        <w:rPr>
          <w:rStyle w:val="FootnoteReference"/>
          <w:rFonts w:ascii="Times New Roman" w:hAnsi="Times New Roman" w:cs="Times New Roman"/>
          <w:sz w:val="24"/>
          <w:szCs w:val="24"/>
        </w:rPr>
        <w:footnoteReference w:id="101"/>
      </w:r>
      <w:r w:rsidRPr="008146EF">
        <w:rPr>
          <w:rFonts w:ascii="Times New Roman" w:hAnsi="Times New Roman" w:cs="Times New Roman"/>
          <w:sz w:val="24"/>
          <w:szCs w:val="24"/>
        </w:rPr>
        <w:t>. Selain keempat jenis plagiarisme diatas, terdapat pula jenis plagiarisme lain</w:t>
      </w:r>
      <w:r w:rsidR="00DB4E86" w:rsidRPr="008146EF">
        <w:rPr>
          <w:rFonts w:ascii="Times New Roman" w:hAnsi="Times New Roman" w:cs="Times New Roman"/>
          <w:sz w:val="24"/>
          <w:szCs w:val="24"/>
        </w:rPr>
        <w:t xml:space="preserve"> yamg disebut dengan </w:t>
      </w:r>
      <w:r w:rsidR="00DB4E86" w:rsidRPr="008146EF">
        <w:rPr>
          <w:rFonts w:ascii="Times New Roman" w:hAnsi="Times New Roman" w:cs="Times New Roman"/>
          <w:i/>
          <w:sz w:val="24"/>
          <w:szCs w:val="24"/>
        </w:rPr>
        <w:t>Self Plagiarism.</w:t>
      </w:r>
      <w:r w:rsidR="00DB4E86" w:rsidRPr="008146EF">
        <w:rPr>
          <w:rFonts w:ascii="Times New Roman" w:hAnsi="Times New Roman" w:cs="Times New Roman"/>
          <w:sz w:val="24"/>
          <w:szCs w:val="24"/>
        </w:rPr>
        <w:t xml:space="preserve"> Bentuk plagiarisme ini dilakukan oleh penciptanya sendiri. Tindakan plagiarisme ini berupa melakukan publikasi tulisan lebih dari satu jurnal dan tindakan mendaur ulang teks.</w:t>
      </w:r>
      <w:r w:rsidR="00DB4E86" w:rsidRPr="008146EF">
        <w:rPr>
          <w:rFonts w:ascii="Times New Roman" w:hAnsi="Times New Roman" w:cs="Times New Roman"/>
          <w:i/>
          <w:sz w:val="24"/>
          <w:szCs w:val="24"/>
        </w:rPr>
        <w:t xml:space="preserve"> Self Plagiarism </w:t>
      </w:r>
      <w:r w:rsidR="00DB4E86" w:rsidRPr="008146EF">
        <w:rPr>
          <w:rFonts w:ascii="Times New Roman" w:hAnsi="Times New Roman" w:cs="Times New Roman"/>
          <w:sz w:val="24"/>
          <w:szCs w:val="24"/>
        </w:rPr>
        <w:t xml:space="preserve">termasuk sebagai </w:t>
      </w:r>
      <w:r w:rsidR="00DB4E86" w:rsidRPr="008146EF">
        <w:rPr>
          <w:rFonts w:ascii="Times New Roman" w:hAnsi="Times New Roman" w:cs="Times New Roman"/>
          <w:sz w:val="24"/>
          <w:szCs w:val="24"/>
        </w:rPr>
        <w:lastRenderedPageBreak/>
        <w:t>tindakan menipu para pembaca, karena dalam hal pendauran ulang tulisan berarti tidak secara murni karya tulis tersebut dihasilkan. Akan tetapi hasil dari karya tulis orang lain yang dirombak</w:t>
      </w:r>
      <w:r w:rsidR="00DB4E86" w:rsidRPr="008146EF">
        <w:rPr>
          <w:rStyle w:val="FootnoteReference"/>
          <w:rFonts w:ascii="Times New Roman" w:hAnsi="Times New Roman" w:cs="Times New Roman"/>
          <w:sz w:val="24"/>
          <w:szCs w:val="24"/>
        </w:rPr>
        <w:footnoteReference w:id="102"/>
      </w:r>
      <w:r w:rsidR="00DB4E86" w:rsidRPr="008146EF">
        <w:rPr>
          <w:rFonts w:ascii="Times New Roman" w:hAnsi="Times New Roman" w:cs="Times New Roman"/>
          <w:sz w:val="24"/>
          <w:szCs w:val="24"/>
        </w:rPr>
        <w:t xml:space="preserve">. </w:t>
      </w:r>
    </w:p>
    <w:p w14:paraId="2D90A734" w14:textId="77777777" w:rsidR="00563440" w:rsidRPr="008146EF" w:rsidRDefault="00563440" w:rsidP="00666D96">
      <w:pPr>
        <w:pStyle w:val="Heading3"/>
        <w:numPr>
          <w:ilvl w:val="0"/>
          <w:numId w:val="23"/>
        </w:numPr>
        <w:spacing w:line="480" w:lineRule="auto"/>
        <w:ind w:left="1134" w:hanging="425"/>
        <w:rPr>
          <w:rFonts w:ascii="Times New Roman" w:hAnsi="Times New Roman" w:cs="Times New Roman"/>
          <w:b/>
          <w:color w:val="auto"/>
        </w:rPr>
      </w:pPr>
      <w:bookmarkStart w:id="120" w:name="_Toc78036026"/>
      <w:bookmarkStart w:id="121" w:name="_Hlk77172264"/>
      <w:r w:rsidRPr="008146EF">
        <w:rPr>
          <w:rFonts w:ascii="Times New Roman" w:hAnsi="Times New Roman" w:cs="Times New Roman"/>
          <w:b/>
          <w:color w:val="auto"/>
        </w:rPr>
        <w:t xml:space="preserve">Plagiarisme dalam </w:t>
      </w:r>
      <w:r w:rsidR="00E166E1">
        <w:rPr>
          <w:rFonts w:ascii="Times New Roman" w:hAnsi="Times New Roman" w:cs="Times New Roman"/>
          <w:b/>
          <w:color w:val="auto"/>
        </w:rPr>
        <w:t>UU No. 28 Tahun 2014</w:t>
      </w:r>
      <w:bookmarkEnd w:id="120"/>
    </w:p>
    <w:p w14:paraId="216B40AC" w14:textId="77777777" w:rsidR="00CA66BB" w:rsidRPr="008146EF" w:rsidRDefault="00CA66BB" w:rsidP="00714657">
      <w:pPr>
        <w:spacing w:line="480" w:lineRule="auto"/>
        <w:ind w:left="1134" w:firstLine="567"/>
        <w:jc w:val="both"/>
        <w:rPr>
          <w:rFonts w:ascii="Times New Roman" w:hAnsi="Times New Roman" w:cs="Times New Roman"/>
          <w:sz w:val="24"/>
          <w:szCs w:val="24"/>
        </w:rPr>
      </w:pPr>
      <w:r w:rsidRPr="008146EF">
        <w:rPr>
          <w:rFonts w:ascii="Times New Roman" w:hAnsi="Times New Roman" w:cs="Times New Roman"/>
          <w:sz w:val="24"/>
          <w:szCs w:val="24"/>
        </w:rPr>
        <w:t>Di dalam UUHC, tidak disebutkan tindakan plagiarisme. Bahkan secara definisi pada Pasal 1 juga tidak terdapat baik definisi plagiat maupun plagiarisme. Akan tetapi, secara substansinya terdapat dalam pelanggaran Hak Cipta yaitu seseorang yang mempublikasikan ataupun memperbanyak suatu ciptaan yang bukan miliknya tanpa adanya izin dari penulis maka dapat dianggap sebagai tindakan pelanggaran hak cipta</w:t>
      </w:r>
      <w:r w:rsidRPr="008146EF">
        <w:rPr>
          <w:rStyle w:val="FootnoteReference"/>
          <w:rFonts w:ascii="Times New Roman" w:hAnsi="Times New Roman" w:cs="Times New Roman"/>
          <w:sz w:val="24"/>
          <w:szCs w:val="24"/>
        </w:rPr>
        <w:footnoteReference w:id="103"/>
      </w:r>
      <w:r w:rsidRPr="008146EF">
        <w:rPr>
          <w:rFonts w:ascii="Times New Roman" w:hAnsi="Times New Roman" w:cs="Times New Roman"/>
          <w:sz w:val="24"/>
          <w:szCs w:val="24"/>
        </w:rPr>
        <w:t>.</w:t>
      </w:r>
    </w:p>
    <w:p w14:paraId="2A9CDB9B" w14:textId="77777777" w:rsidR="00AB7A84" w:rsidRDefault="000D6E5F" w:rsidP="00714657">
      <w:pPr>
        <w:spacing w:line="480" w:lineRule="auto"/>
        <w:ind w:left="1134" w:firstLine="567"/>
        <w:jc w:val="both"/>
        <w:rPr>
          <w:rFonts w:ascii="Times New Roman" w:hAnsi="Times New Roman" w:cs="Times New Roman"/>
          <w:sz w:val="24"/>
          <w:szCs w:val="24"/>
        </w:rPr>
      </w:pPr>
      <w:r>
        <w:rPr>
          <w:rFonts w:ascii="Times New Roman" w:hAnsi="Times New Roman" w:cs="Times New Roman"/>
          <w:sz w:val="24"/>
          <w:szCs w:val="24"/>
        </w:rPr>
        <w:t>S</w:t>
      </w:r>
      <w:r w:rsidR="00CA66BB" w:rsidRPr="008146EF">
        <w:rPr>
          <w:rFonts w:ascii="Times New Roman" w:hAnsi="Times New Roman" w:cs="Times New Roman"/>
          <w:sz w:val="24"/>
          <w:szCs w:val="24"/>
        </w:rPr>
        <w:t xml:space="preserve">anksi yang dapat dikenakan apabila melakukan perbuatan memperbanyak atau mempublikasikan tanpa izin </w:t>
      </w:r>
      <w:r w:rsidR="00DB4E86" w:rsidRPr="008146EF">
        <w:rPr>
          <w:rFonts w:ascii="Times New Roman" w:hAnsi="Times New Roman" w:cs="Times New Roman"/>
          <w:sz w:val="24"/>
          <w:szCs w:val="24"/>
        </w:rPr>
        <w:t>berupa tindak pidana dengan pidana penjara paling lama sepuluh tahun dan/atau pidana denda paling banyak Rp. 4.000.000.000,00 (empat miliar rupiah</w:t>
      </w:r>
      <w:r w:rsidR="00FB7233" w:rsidRPr="008146EF">
        <w:rPr>
          <w:rFonts w:ascii="Times New Roman" w:hAnsi="Times New Roman" w:cs="Times New Roman"/>
          <w:sz w:val="24"/>
          <w:szCs w:val="24"/>
        </w:rPr>
        <w:t xml:space="preserve">) (Pasal 113 ayat (4) UUHC). </w:t>
      </w:r>
      <w:r w:rsidR="00AB7A84" w:rsidRPr="008146EF">
        <w:rPr>
          <w:rFonts w:ascii="Times New Roman" w:hAnsi="Times New Roman" w:cs="Times New Roman"/>
          <w:sz w:val="24"/>
          <w:szCs w:val="24"/>
        </w:rPr>
        <w:t>Dalam hal sanksi yang diatur pada Permendiknas, terdapat sanksi administratif terhadap pelaku tindakan plagiat pada Pasal 12 ayat (1), yaitu</w:t>
      </w:r>
      <w:r w:rsidR="00AB7A84" w:rsidRPr="008146EF">
        <w:rPr>
          <w:rStyle w:val="FootnoteReference"/>
          <w:rFonts w:ascii="Times New Roman" w:hAnsi="Times New Roman" w:cs="Times New Roman"/>
          <w:sz w:val="24"/>
          <w:szCs w:val="24"/>
        </w:rPr>
        <w:footnoteReference w:id="104"/>
      </w:r>
      <w:r w:rsidR="00AB7A84" w:rsidRPr="008146EF">
        <w:rPr>
          <w:rFonts w:ascii="Times New Roman" w:hAnsi="Times New Roman" w:cs="Times New Roman"/>
          <w:sz w:val="24"/>
          <w:szCs w:val="24"/>
        </w:rPr>
        <w:t xml:space="preserve"> :</w:t>
      </w:r>
    </w:p>
    <w:p w14:paraId="5EA189F8" w14:textId="77777777" w:rsidR="00714657" w:rsidRDefault="00714657" w:rsidP="00FB0545">
      <w:pPr>
        <w:pStyle w:val="ListParagraph"/>
        <w:numPr>
          <w:ilvl w:val="0"/>
          <w:numId w:val="5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Teguran;</w:t>
      </w:r>
    </w:p>
    <w:p w14:paraId="7636E5ED" w14:textId="77777777" w:rsidR="00714657" w:rsidRDefault="00714657" w:rsidP="00FB0545">
      <w:pPr>
        <w:pStyle w:val="ListParagraph"/>
        <w:numPr>
          <w:ilvl w:val="0"/>
          <w:numId w:val="5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Peringatan tertulis;</w:t>
      </w:r>
    </w:p>
    <w:p w14:paraId="331FB873" w14:textId="77777777" w:rsidR="00714657" w:rsidRDefault="00714657" w:rsidP="00FB0545">
      <w:pPr>
        <w:pStyle w:val="ListParagraph"/>
        <w:numPr>
          <w:ilvl w:val="0"/>
          <w:numId w:val="5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Penundaan pemberian sebagian hak mahasiswa;</w:t>
      </w:r>
    </w:p>
    <w:p w14:paraId="62F3D749" w14:textId="77777777" w:rsidR="00714657" w:rsidRDefault="00714657" w:rsidP="00FB0545">
      <w:pPr>
        <w:pStyle w:val="ListParagraph"/>
        <w:numPr>
          <w:ilvl w:val="0"/>
          <w:numId w:val="5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Pembatalan nilai satu atau beberapa mata kuliah yang diperoleh mahasiswa;</w:t>
      </w:r>
    </w:p>
    <w:p w14:paraId="3F96FE9C" w14:textId="77777777" w:rsidR="00714657" w:rsidRDefault="00714657" w:rsidP="00FB0545">
      <w:pPr>
        <w:pStyle w:val="ListParagraph"/>
        <w:numPr>
          <w:ilvl w:val="0"/>
          <w:numId w:val="5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Pemberhentian dengan hormat dari status sebagai mahasiswa;</w:t>
      </w:r>
    </w:p>
    <w:p w14:paraId="1EB28083" w14:textId="77777777" w:rsidR="00714657" w:rsidRDefault="00714657" w:rsidP="00FB0545">
      <w:pPr>
        <w:pStyle w:val="ListParagraph"/>
        <w:numPr>
          <w:ilvl w:val="0"/>
          <w:numId w:val="5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Pemberhentian tidak dengan hormat dari status sebagai mahasiswa; atau</w:t>
      </w:r>
    </w:p>
    <w:p w14:paraId="40F8F343" w14:textId="77777777" w:rsidR="00714657" w:rsidRPr="00E35F04" w:rsidRDefault="00714657" w:rsidP="00FB0545">
      <w:pPr>
        <w:pStyle w:val="ListParagraph"/>
        <w:numPr>
          <w:ilvl w:val="0"/>
          <w:numId w:val="5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Pembatalan ijazah apabila mahasiswa telah lulus dari suatu program.</w:t>
      </w:r>
    </w:p>
    <w:bookmarkEnd w:id="121"/>
    <w:p w14:paraId="29992ABB" w14:textId="77777777" w:rsidR="00AB7A84" w:rsidRDefault="00AB7A84" w:rsidP="0047208D">
      <w:pPr>
        <w:spacing w:after="0" w:line="480" w:lineRule="auto"/>
        <w:ind w:left="1134" w:firstLine="567"/>
        <w:jc w:val="both"/>
        <w:rPr>
          <w:rFonts w:ascii="Times New Roman" w:hAnsi="Times New Roman" w:cs="Times New Roman"/>
          <w:sz w:val="24"/>
          <w:szCs w:val="24"/>
        </w:rPr>
      </w:pPr>
    </w:p>
    <w:p w14:paraId="74091628" w14:textId="77777777" w:rsidR="00057DD3" w:rsidRDefault="00057DD3" w:rsidP="0047208D">
      <w:pPr>
        <w:spacing w:after="0" w:line="480" w:lineRule="auto"/>
        <w:ind w:left="1134" w:firstLine="567"/>
        <w:jc w:val="both"/>
        <w:rPr>
          <w:rFonts w:ascii="Times New Roman" w:hAnsi="Times New Roman" w:cs="Times New Roman"/>
          <w:sz w:val="24"/>
          <w:szCs w:val="24"/>
        </w:rPr>
      </w:pPr>
      <w:r>
        <w:rPr>
          <w:rFonts w:ascii="Times New Roman" w:hAnsi="Times New Roman" w:cs="Times New Roman"/>
          <w:sz w:val="24"/>
          <w:szCs w:val="24"/>
        </w:rPr>
        <w:t>Dalam prosiding tentang HKI dari Lokakarya terbatas masalah Kepailitan dan Wawasan Hukum Bisni lainnya dieditori Emmy Yuhassarie sebagaimana disebutkan dalam Jurnal Nahrowi</w:t>
      </w:r>
      <w:r>
        <w:rPr>
          <w:rStyle w:val="FootnoteReference"/>
          <w:rFonts w:ascii="Times New Roman" w:hAnsi="Times New Roman" w:cs="Times New Roman"/>
          <w:sz w:val="24"/>
          <w:szCs w:val="24"/>
        </w:rPr>
        <w:footnoteReference w:id="105"/>
      </w:r>
      <w:r>
        <w:rPr>
          <w:rFonts w:ascii="Times New Roman" w:hAnsi="Times New Roman" w:cs="Times New Roman"/>
          <w:sz w:val="24"/>
          <w:szCs w:val="24"/>
        </w:rPr>
        <w:t>, faktor-faktor yang mempengaruhi maraknya pembajakan karya cipta ialah :</w:t>
      </w:r>
    </w:p>
    <w:p w14:paraId="1BA3EEA6" w14:textId="77777777" w:rsidR="00057DD3" w:rsidRDefault="00057DD3" w:rsidP="00FB0545">
      <w:pPr>
        <w:pStyle w:val="ListParagraph"/>
        <w:numPr>
          <w:ilvl w:val="0"/>
          <w:numId w:val="6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Faktor sosial ekonomi;</w:t>
      </w:r>
    </w:p>
    <w:p w14:paraId="7B07225B" w14:textId="77777777" w:rsidR="00057DD3" w:rsidRDefault="00057DD3" w:rsidP="00FB0545">
      <w:pPr>
        <w:pStyle w:val="ListParagraph"/>
        <w:numPr>
          <w:ilvl w:val="0"/>
          <w:numId w:val="6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Faktor sosial budaya;</w:t>
      </w:r>
    </w:p>
    <w:p w14:paraId="5BBDE4E8" w14:textId="77777777" w:rsidR="00057DD3" w:rsidRDefault="00057DD3" w:rsidP="00FB0545">
      <w:pPr>
        <w:pStyle w:val="ListParagraph"/>
        <w:numPr>
          <w:ilvl w:val="0"/>
          <w:numId w:val="6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Perbandingan harga;</w:t>
      </w:r>
    </w:p>
    <w:p w14:paraId="1F038F32" w14:textId="77777777" w:rsidR="00057DD3" w:rsidRDefault="00057DD3" w:rsidP="00FB0545">
      <w:pPr>
        <w:pStyle w:val="ListParagraph"/>
        <w:numPr>
          <w:ilvl w:val="0"/>
          <w:numId w:val="6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Pendidikan</w:t>
      </w:r>
    </w:p>
    <w:p w14:paraId="66992EC1" w14:textId="77777777" w:rsidR="00057DD3" w:rsidRDefault="00057DD3" w:rsidP="00FB0545">
      <w:pPr>
        <w:pStyle w:val="ListParagraph"/>
        <w:numPr>
          <w:ilvl w:val="0"/>
          <w:numId w:val="6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Rendahnya sanksi hukum.</w:t>
      </w:r>
    </w:p>
    <w:p w14:paraId="1DA387CB" w14:textId="77777777" w:rsidR="00057DD3" w:rsidRPr="00057DD3" w:rsidRDefault="00057DD3" w:rsidP="00057DD3">
      <w:pPr>
        <w:spacing w:after="0" w:line="480" w:lineRule="auto"/>
        <w:ind w:left="1701"/>
        <w:jc w:val="both"/>
        <w:rPr>
          <w:rFonts w:ascii="Times New Roman" w:hAnsi="Times New Roman" w:cs="Times New Roman"/>
          <w:sz w:val="24"/>
          <w:szCs w:val="24"/>
        </w:rPr>
      </w:pPr>
    </w:p>
    <w:p w14:paraId="259D3CE2" w14:textId="77777777" w:rsidR="00563440" w:rsidRPr="008146EF" w:rsidRDefault="00563440" w:rsidP="00666D96">
      <w:pPr>
        <w:pStyle w:val="Heading2"/>
        <w:numPr>
          <w:ilvl w:val="0"/>
          <w:numId w:val="21"/>
        </w:numPr>
        <w:spacing w:line="480" w:lineRule="auto"/>
        <w:ind w:left="709" w:hanging="731"/>
        <w:rPr>
          <w:rFonts w:ascii="Times New Roman" w:hAnsi="Times New Roman" w:cs="Times New Roman"/>
          <w:b/>
          <w:color w:val="auto"/>
          <w:sz w:val="24"/>
          <w:szCs w:val="24"/>
        </w:rPr>
      </w:pPr>
      <w:bookmarkStart w:id="122" w:name="_Toc78036027"/>
      <w:bookmarkStart w:id="123" w:name="_Hlk77172304"/>
      <w:r w:rsidRPr="008146EF">
        <w:rPr>
          <w:rFonts w:ascii="Times New Roman" w:hAnsi="Times New Roman" w:cs="Times New Roman"/>
          <w:b/>
          <w:color w:val="auto"/>
          <w:sz w:val="24"/>
          <w:szCs w:val="24"/>
        </w:rPr>
        <w:t>Tinjauan Umum Musik dan Lagu</w:t>
      </w:r>
      <w:bookmarkEnd w:id="122"/>
    </w:p>
    <w:p w14:paraId="1C355E2E" w14:textId="77777777" w:rsidR="00AB7A84" w:rsidRPr="008146EF" w:rsidRDefault="00563440" w:rsidP="00666D96">
      <w:pPr>
        <w:pStyle w:val="Heading3"/>
        <w:numPr>
          <w:ilvl w:val="0"/>
          <w:numId w:val="24"/>
        </w:numPr>
        <w:spacing w:line="480" w:lineRule="auto"/>
        <w:ind w:left="1134" w:hanging="425"/>
        <w:rPr>
          <w:rFonts w:ascii="Times New Roman" w:hAnsi="Times New Roman" w:cs="Times New Roman"/>
          <w:b/>
          <w:color w:val="auto"/>
        </w:rPr>
      </w:pPr>
      <w:bookmarkStart w:id="124" w:name="_Toc78036028"/>
      <w:bookmarkEnd w:id="123"/>
      <w:r w:rsidRPr="008146EF">
        <w:rPr>
          <w:rFonts w:ascii="Times New Roman" w:hAnsi="Times New Roman" w:cs="Times New Roman"/>
          <w:b/>
          <w:color w:val="auto"/>
        </w:rPr>
        <w:t>Pengertian Musik dan Lagu</w:t>
      </w:r>
      <w:bookmarkEnd w:id="124"/>
      <w:r w:rsidRPr="008146EF">
        <w:rPr>
          <w:rFonts w:ascii="Times New Roman" w:hAnsi="Times New Roman" w:cs="Times New Roman"/>
          <w:b/>
          <w:color w:val="auto"/>
        </w:rPr>
        <w:t xml:space="preserve"> </w:t>
      </w:r>
    </w:p>
    <w:p w14:paraId="466AC767" w14:textId="77777777" w:rsidR="00AB7A84" w:rsidRPr="008146EF" w:rsidRDefault="003A2AAF" w:rsidP="00714657">
      <w:pPr>
        <w:spacing w:line="480" w:lineRule="auto"/>
        <w:ind w:left="1134" w:firstLine="426"/>
        <w:jc w:val="both"/>
        <w:rPr>
          <w:rFonts w:ascii="Times New Roman" w:hAnsi="Times New Roman" w:cs="Times New Roman"/>
          <w:sz w:val="24"/>
          <w:szCs w:val="24"/>
        </w:rPr>
      </w:pPr>
      <w:bookmarkStart w:id="125" w:name="_Hlk77172327"/>
      <w:r w:rsidRPr="008146EF">
        <w:rPr>
          <w:rFonts w:ascii="Times New Roman" w:hAnsi="Times New Roman" w:cs="Times New Roman"/>
          <w:sz w:val="24"/>
          <w:szCs w:val="24"/>
        </w:rPr>
        <w:t xml:space="preserve">Pengertian secara eksplisit musik dan lagu memang tidak tercantum di dalam UU Hak Cipta. Akan tetapi, musik dan lagu disebutkan sebagai salah satu ciptaan yang dilindungi dalam bidang </w:t>
      </w:r>
      <w:r w:rsidRPr="008146EF">
        <w:rPr>
          <w:rFonts w:ascii="Times New Roman" w:hAnsi="Times New Roman" w:cs="Times New Roman"/>
          <w:sz w:val="24"/>
          <w:szCs w:val="24"/>
        </w:rPr>
        <w:lastRenderedPageBreak/>
        <w:t>ilmu pengetahuan, seni dan sastra</w:t>
      </w:r>
      <w:r w:rsidR="001F23DC" w:rsidRPr="008146EF">
        <w:rPr>
          <w:rFonts w:ascii="Times New Roman" w:hAnsi="Times New Roman" w:cs="Times New Roman"/>
          <w:sz w:val="24"/>
          <w:szCs w:val="24"/>
        </w:rPr>
        <w:t>. Hal ini tercantum pada Pasal 40 ayat (1) huruf d UUHC yaitu “lagu dan/atau musik dengan atau tanpa teks</w:t>
      </w:r>
      <w:r w:rsidRPr="008146EF">
        <w:rPr>
          <w:rStyle w:val="FootnoteReference"/>
          <w:rFonts w:ascii="Times New Roman" w:hAnsi="Times New Roman" w:cs="Times New Roman"/>
          <w:sz w:val="24"/>
          <w:szCs w:val="24"/>
        </w:rPr>
        <w:footnoteReference w:id="106"/>
      </w:r>
      <w:r w:rsidR="001F23DC" w:rsidRPr="008146EF">
        <w:rPr>
          <w:rFonts w:ascii="Times New Roman" w:hAnsi="Times New Roman" w:cs="Times New Roman"/>
          <w:sz w:val="24"/>
          <w:szCs w:val="24"/>
        </w:rPr>
        <w:t>. Bernard Nainggolan pada bukunya yang berjudul Komentar Undang-Undang Hak Cipta, menjelaskan bahwa lagu dan/atau musik dengan atau tanpa teks merupakan satu kesatuan karya cipta yang bersifat utuh</w:t>
      </w:r>
      <w:r w:rsidR="002F02A8" w:rsidRPr="008146EF">
        <w:rPr>
          <w:rStyle w:val="FootnoteReference"/>
          <w:rFonts w:ascii="Times New Roman" w:hAnsi="Times New Roman" w:cs="Times New Roman"/>
          <w:sz w:val="24"/>
          <w:szCs w:val="24"/>
        </w:rPr>
        <w:footnoteReference w:id="107"/>
      </w:r>
      <w:r w:rsidR="001F23DC" w:rsidRPr="008146EF">
        <w:rPr>
          <w:rFonts w:ascii="Times New Roman" w:hAnsi="Times New Roman" w:cs="Times New Roman"/>
          <w:sz w:val="24"/>
          <w:szCs w:val="24"/>
        </w:rPr>
        <w:t xml:space="preserve">. </w:t>
      </w:r>
      <w:bookmarkEnd w:id="125"/>
    </w:p>
    <w:p w14:paraId="09709935" w14:textId="77777777" w:rsidR="002519E3" w:rsidRPr="008146EF" w:rsidRDefault="002519E3" w:rsidP="00714657">
      <w:pPr>
        <w:spacing w:line="480" w:lineRule="auto"/>
        <w:ind w:left="1134" w:firstLine="426"/>
        <w:jc w:val="both"/>
        <w:rPr>
          <w:rFonts w:ascii="Times New Roman" w:hAnsi="Times New Roman" w:cs="Times New Roman"/>
          <w:sz w:val="24"/>
          <w:szCs w:val="24"/>
        </w:rPr>
      </w:pPr>
      <w:r w:rsidRPr="008146EF">
        <w:rPr>
          <w:rFonts w:ascii="Times New Roman" w:hAnsi="Times New Roman" w:cs="Times New Roman"/>
          <w:sz w:val="24"/>
          <w:szCs w:val="24"/>
        </w:rPr>
        <w:t>Berkaitan dengan penjelasan bahwa musik dan lagu merupakan satu kesatuan yang bersifat utuh, Otto Hasibuan mengemukakan keberatannya sebagai berikut</w:t>
      </w:r>
      <w:r w:rsidRPr="008146EF">
        <w:rPr>
          <w:rStyle w:val="FootnoteReference"/>
          <w:rFonts w:ascii="Times New Roman" w:hAnsi="Times New Roman" w:cs="Times New Roman"/>
          <w:sz w:val="24"/>
          <w:szCs w:val="24"/>
        </w:rPr>
        <w:footnoteReference w:id="108"/>
      </w:r>
      <w:r w:rsidRPr="008146EF">
        <w:rPr>
          <w:rFonts w:ascii="Times New Roman" w:hAnsi="Times New Roman" w:cs="Times New Roman"/>
          <w:sz w:val="24"/>
          <w:szCs w:val="24"/>
        </w:rPr>
        <w:t xml:space="preserve"> :</w:t>
      </w:r>
    </w:p>
    <w:p w14:paraId="3FB2311D" w14:textId="77777777" w:rsidR="002519E3" w:rsidRPr="008146EF" w:rsidRDefault="002519E3" w:rsidP="00714657">
      <w:pPr>
        <w:spacing w:line="240" w:lineRule="auto"/>
        <w:ind w:left="1560" w:firstLine="425"/>
        <w:jc w:val="both"/>
        <w:rPr>
          <w:rFonts w:ascii="Times New Roman" w:hAnsi="Times New Roman" w:cs="Times New Roman"/>
          <w:sz w:val="24"/>
          <w:szCs w:val="24"/>
        </w:rPr>
      </w:pPr>
      <w:r w:rsidRPr="008146EF">
        <w:rPr>
          <w:rFonts w:ascii="Times New Roman" w:hAnsi="Times New Roman" w:cs="Times New Roman"/>
          <w:i/>
          <w:sz w:val="24"/>
          <w:szCs w:val="24"/>
        </w:rPr>
        <w:t>Pertama</w:t>
      </w:r>
      <w:r w:rsidRPr="008146EF">
        <w:rPr>
          <w:rFonts w:ascii="Times New Roman" w:hAnsi="Times New Roman" w:cs="Times New Roman"/>
          <w:sz w:val="24"/>
          <w:szCs w:val="24"/>
        </w:rPr>
        <w:t>, adakalanya sebuah lagu menggunakan lirik yang berasal dari sebuah puisi, sementara puisi termasuk ciptaan karya sastra yang mendapatkan perlindungan sendiri;</w:t>
      </w:r>
    </w:p>
    <w:p w14:paraId="3212FB7B" w14:textId="77777777" w:rsidR="002519E3" w:rsidRPr="008146EF" w:rsidRDefault="002519E3" w:rsidP="00714657">
      <w:pPr>
        <w:spacing w:line="240" w:lineRule="auto"/>
        <w:ind w:left="1560" w:firstLine="425"/>
        <w:jc w:val="both"/>
        <w:rPr>
          <w:rFonts w:ascii="Times New Roman" w:hAnsi="Times New Roman" w:cs="Times New Roman"/>
          <w:sz w:val="24"/>
          <w:szCs w:val="24"/>
        </w:rPr>
      </w:pPr>
      <w:r w:rsidRPr="008146EF">
        <w:rPr>
          <w:rFonts w:ascii="Times New Roman" w:hAnsi="Times New Roman" w:cs="Times New Roman"/>
          <w:i/>
          <w:sz w:val="24"/>
          <w:szCs w:val="24"/>
        </w:rPr>
        <w:t>Kedua,</w:t>
      </w:r>
      <w:r w:rsidRPr="008146EF">
        <w:rPr>
          <w:rFonts w:ascii="Times New Roman" w:hAnsi="Times New Roman" w:cs="Times New Roman"/>
          <w:sz w:val="24"/>
          <w:szCs w:val="24"/>
        </w:rPr>
        <w:t xml:space="preserve"> aransmen musik (</w:t>
      </w:r>
      <w:r w:rsidRPr="008146EF">
        <w:rPr>
          <w:rFonts w:ascii="Times New Roman" w:hAnsi="Times New Roman" w:cs="Times New Roman"/>
          <w:i/>
          <w:sz w:val="24"/>
          <w:szCs w:val="24"/>
        </w:rPr>
        <w:t>arrangement of music</w:t>
      </w:r>
      <w:r w:rsidRPr="008146EF">
        <w:rPr>
          <w:rFonts w:ascii="Times New Roman" w:hAnsi="Times New Roman" w:cs="Times New Roman"/>
          <w:sz w:val="24"/>
          <w:szCs w:val="24"/>
        </w:rPr>
        <w:t>) adalah karya turunan (</w:t>
      </w:r>
      <w:r w:rsidRPr="008146EF">
        <w:rPr>
          <w:rFonts w:ascii="Times New Roman" w:hAnsi="Times New Roman" w:cs="Times New Roman"/>
          <w:i/>
          <w:sz w:val="24"/>
          <w:szCs w:val="24"/>
        </w:rPr>
        <w:t>derivative work</w:t>
      </w:r>
      <w:r w:rsidRPr="008146EF">
        <w:rPr>
          <w:rFonts w:ascii="Times New Roman" w:hAnsi="Times New Roman" w:cs="Times New Roman"/>
          <w:sz w:val="24"/>
          <w:szCs w:val="24"/>
        </w:rPr>
        <w:t>) yang menurut Konvensi Bern dilindungi sebagai ciptaan yang berdiri sendiri, setara dengan karya terjemahan (</w:t>
      </w:r>
      <w:r w:rsidRPr="008146EF">
        <w:rPr>
          <w:rFonts w:ascii="Times New Roman" w:hAnsi="Times New Roman" w:cs="Times New Roman"/>
          <w:i/>
          <w:sz w:val="24"/>
          <w:szCs w:val="24"/>
        </w:rPr>
        <w:t>translation</w:t>
      </w:r>
      <w:r w:rsidRPr="008146EF">
        <w:rPr>
          <w:rFonts w:ascii="Times New Roman" w:hAnsi="Times New Roman" w:cs="Times New Roman"/>
          <w:sz w:val="24"/>
          <w:szCs w:val="24"/>
        </w:rPr>
        <w:t>). Akan tetapi, dalam UUHC karya terjemahan merupakan ciptaan yang dilindungi secara tersendiri dan tidak untuk arransemen musik;</w:t>
      </w:r>
    </w:p>
    <w:p w14:paraId="1D465E46" w14:textId="77777777" w:rsidR="002519E3" w:rsidRPr="008146EF" w:rsidRDefault="002519E3" w:rsidP="00714657">
      <w:pPr>
        <w:spacing w:line="240" w:lineRule="auto"/>
        <w:ind w:left="1560" w:firstLine="425"/>
        <w:jc w:val="both"/>
        <w:rPr>
          <w:rFonts w:ascii="Times New Roman" w:hAnsi="Times New Roman" w:cs="Times New Roman"/>
          <w:sz w:val="24"/>
          <w:szCs w:val="24"/>
        </w:rPr>
      </w:pPr>
      <w:r w:rsidRPr="008146EF">
        <w:rPr>
          <w:rFonts w:ascii="Times New Roman" w:hAnsi="Times New Roman" w:cs="Times New Roman"/>
          <w:i/>
          <w:sz w:val="24"/>
          <w:szCs w:val="24"/>
        </w:rPr>
        <w:t>Ketiga</w:t>
      </w:r>
      <w:r w:rsidRPr="008146EF">
        <w:rPr>
          <w:rFonts w:ascii="Times New Roman" w:hAnsi="Times New Roman" w:cs="Times New Roman"/>
          <w:sz w:val="24"/>
          <w:szCs w:val="24"/>
        </w:rPr>
        <w:t>, dalam UUHC diakui bahwa pemusik merupakan salah satu unsur dari perlaku yang merupakan pemegang hak terkait. Akan tetapi, tidak ada penjelasan apakah pemusik yang disebut sebagi pelaku itu adalah penata musik (</w:t>
      </w:r>
      <w:r w:rsidRPr="008146EF">
        <w:rPr>
          <w:rFonts w:ascii="Times New Roman" w:hAnsi="Times New Roman" w:cs="Times New Roman"/>
          <w:i/>
          <w:sz w:val="24"/>
          <w:szCs w:val="24"/>
        </w:rPr>
        <w:t>arranger</w:t>
      </w:r>
      <w:r w:rsidRPr="008146EF">
        <w:rPr>
          <w:rFonts w:ascii="Times New Roman" w:hAnsi="Times New Roman" w:cs="Times New Roman"/>
          <w:sz w:val="24"/>
          <w:szCs w:val="24"/>
        </w:rPr>
        <w:t>) atau penain musik atau keduanya.</w:t>
      </w:r>
    </w:p>
    <w:p w14:paraId="2F9B6CF0" w14:textId="77777777" w:rsidR="009D41D5" w:rsidRPr="008146EF" w:rsidRDefault="002519E3" w:rsidP="00714657">
      <w:pPr>
        <w:spacing w:line="480" w:lineRule="auto"/>
        <w:ind w:left="1134" w:firstLine="426"/>
        <w:jc w:val="both"/>
        <w:rPr>
          <w:rFonts w:ascii="Times New Roman" w:hAnsi="Times New Roman" w:cs="Times New Roman"/>
          <w:sz w:val="24"/>
          <w:szCs w:val="24"/>
        </w:rPr>
      </w:pPr>
      <w:r w:rsidRPr="008146EF">
        <w:rPr>
          <w:rFonts w:ascii="Times New Roman" w:hAnsi="Times New Roman" w:cs="Times New Roman"/>
          <w:sz w:val="24"/>
          <w:szCs w:val="24"/>
        </w:rPr>
        <w:lastRenderedPageBreak/>
        <w:t>Secara etimologi, musik dan lagu memiliki pengertian yang berbeda</w:t>
      </w:r>
      <w:r w:rsidR="006A266A" w:rsidRPr="008146EF">
        <w:rPr>
          <w:rFonts w:ascii="Times New Roman" w:hAnsi="Times New Roman" w:cs="Times New Roman"/>
          <w:sz w:val="24"/>
          <w:szCs w:val="24"/>
        </w:rPr>
        <w:t xml:space="preserve">. </w:t>
      </w:r>
      <w:r w:rsidR="009D41D5" w:rsidRPr="008146EF">
        <w:rPr>
          <w:rFonts w:ascii="Times New Roman" w:hAnsi="Times New Roman" w:cs="Times New Roman"/>
          <w:sz w:val="24"/>
          <w:szCs w:val="24"/>
        </w:rPr>
        <w:t>Berdasarkan Glosarium Hak Cipta dan Hak Terkait, Musik diartikan sebagai berikut</w:t>
      </w:r>
      <w:r w:rsidR="009D41D5" w:rsidRPr="008146EF">
        <w:rPr>
          <w:rStyle w:val="FootnoteReference"/>
          <w:rFonts w:ascii="Times New Roman" w:hAnsi="Times New Roman" w:cs="Times New Roman"/>
          <w:sz w:val="24"/>
          <w:szCs w:val="24"/>
        </w:rPr>
        <w:footnoteReference w:id="109"/>
      </w:r>
      <w:r w:rsidR="009D41D5" w:rsidRPr="008146EF">
        <w:rPr>
          <w:rFonts w:ascii="Times New Roman" w:hAnsi="Times New Roman" w:cs="Times New Roman"/>
          <w:sz w:val="24"/>
          <w:szCs w:val="24"/>
        </w:rPr>
        <w:t xml:space="preserve"> :</w:t>
      </w:r>
    </w:p>
    <w:p w14:paraId="78AEEDEE" w14:textId="77777777" w:rsidR="009D41D5" w:rsidRPr="008146EF" w:rsidRDefault="009D41D5" w:rsidP="00714657">
      <w:pPr>
        <w:spacing w:line="240" w:lineRule="auto"/>
        <w:ind w:left="1560"/>
        <w:jc w:val="both"/>
        <w:rPr>
          <w:rFonts w:ascii="Times New Roman" w:hAnsi="Times New Roman" w:cs="Times New Roman"/>
          <w:sz w:val="24"/>
          <w:szCs w:val="24"/>
        </w:rPr>
      </w:pPr>
      <w:r w:rsidRPr="008146EF">
        <w:rPr>
          <w:rFonts w:ascii="Times New Roman" w:hAnsi="Times New Roman" w:cs="Times New Roman"/>
          <w:sz w:val="24"/>
          <w:szCs w:val="24"/>
        </w:rPr>
        <w:t>“…ilmu atau seni menyusun nada atau suara dalam urutan, kombinasi dan hubungan temporal untuk menghasilkan komposisi suara yang mempunyai kesatuan dan kesinambungan dan juga berpengertian sebagai nada atau suara disusun sedemikian rupa sehingga mengandung irama, lagu, dan keharmonisan dengan atau tanpa menggunakan alat-alat yang dpat menghasilkan bunyi-bunyian”.</w:t>
      </w:r>
    </w:p>
    <w:p w14:paraId="69EAACE2" w14:textId="77777777" w:rsidR="009D41D5" w:rsidRPr="008146EF" w:rsidRDefault="009D41D5" w:rsidP="009D41D5">
      <w:pPr>
        <w:spacing w:line="360" w:lineRule="auto"/>
        <w:ind w:left="709" w:firstLine="425"/>
        <w:jc w:val="both"/>
        <w:rPr>
          <w:rFonts w:ascii="Times New Roman" w:hAnsi="Times New Roman" w:cs="Times New Roman"/>
          <w:sz w:val="24"/>
          <w:szCs w:val="24"/>
        </w:rPr>
      </w:pPr>
      <w:r w:rsidRPr="008146EF">
        <w:rPr>
          <w:rFonts w:ascii="Times New Roman" w:hAnsi="Times New Roman" w:cs="Times New Roman"/>
          <w:sz w:val="24"/>
          <w:szCs w:val="24"/>
        </w:rPr>
        <w:t>Sedangkan lagu memiliki pengertian sebagai berikut</w:t>
      </w:r>
      <w:r w:rsidRPr="008146EF">
        <w:rPr>
          <w:rStyle w:val="FootnoteReference"/>
          <w:rFonts w:ascii="Times New Roman" w:hAnsi="Times New Roman" w:cs="Times New Roman"/>
          <w:sz w:val="24"/>
          <w:szCs w:val="24"/>
        </w:rPr>
        <w:footnoteReference w:id="110"/>
      </w:r>
      <w:r w:rsidRPr="008146EF">
        <w:rPr>
          <w:rFonts w:ascii="Times New Roman" w:hAnsi="Times New Roman" w:cs="Times New Roman"/>
          <w:sz w:val="24"/>
          <w:szCs w:val="24"/>
        </w:rPr>
        <w:t xml:space="preserve"> :</w:t>
      </w:r>
    </w:p>
    <w:p w14:paraId="6AF749D1" w14:textId="77777777" w:rsidR="003C7E0C" w:rsidRPr="008146EF" w:rsidRDefault="009D41D5" w:rsidP="00714657">
      <w:pPr>
        <w:spacing w:line="240" w:lineRule="auto"/>
        <w:ind w:left="1560"/>
        <w:jc w:val="both"/>
        <w:rPr>
          <w:rFonts w:ascii="Times New Roman" w:hAnsi="Times New Roman" w:cs="Times New Roman"/>
          <w:sz w:val="24"/>
          <w:szCs w:val="24"/>
        </w:rPr>
      </w:pPr>
      <w:r w:rsidRPr="008146EF">
        <w:rPr>
          <w:rFonts w:ascii="Times New Roman" w:hAnsi="Times New Roman" w:cs="Times New Roman"/>
          <w:sz w:val="24"/>
          <w:szCs w:val="24"/>
        </w:rPr>
        <w:t>“suatu ciptaan yang dilindungi Hak Cipta, berupa ragam suara yang berirama dalam bercakap, bernyanyi, membaca, dsb”</w:t>
      </w:r>
      <w:r w:rsidR="003C7E0C" w:rsidRPr="008146EF">
        <w:rPr>
          <w:rFonts w:ascii="Times New Roman" w:hAnsi="Times New Roman" w:cs="Times New Roman"/>
          <w:sz w:val="24"/>
          <w:szCs w:val="24"/>
        </w:rPr>
        <w:t>.</w:t>
      </w:r>
    </w:p>
    <w:p w14:paraId="2BD7D076" w14:textId="77777777" w:rsidR="00563440" w:rsidRPr="008146EF" w:rsidRDefault="00563440" w:rsidP="00666D96">
      <w:pPr>
        <w:pStyle w:val="Heading3"/>
        <w:numPr>
          <w:ilvl w:val="0"/>
          <w:numId w:val="24"/>
        </w:numPr>
        <w:spacing w:line="480" w:lineRule="auto"/>
        <w:ind w:left="1134" w:hanging="425"/>
        <w:rPr>
          <w:rFonts w:ascii="Times New Roman" w:hAnsi="Times New Roman" w:cs="Times New Roman"/>
          <w:b/>
          <w:color w:val="auto"/>
        </w:rPr>
      </w:pPr>
      <w:bookmarkStart w:id="126" w:name="_Toc78036029"/>
      <w:bookmarkStart w:id="127" w:name="_Hlk77172342"/>
      <w:r w:rsidRPr="008146EF">
        <w:rPr>
          <w:rFonts w:ascii="Times New Roman" w:hAnsi="Times New Roman" w:cs="Times New Roman"/>
          <w:b/>
          <w:color w:val="auto"/>
        </w:rPr>
        <w:t>Unsur-Unsur Musik dan Lagu</w:t>
      </w:r>
      <w:bookmarkEnd w:id="126"/>
    </w:p>
    <w:p w14:paraId="11650A53" w14:textId="77777777" w:rsidR="006A266A" w:rsidRPr="008146EF" w:rsidRDefault="003C7E0C" w:rsidP="00714657">
      <w:pPr>
        <w:spacing w:line="480" w:lineRule="auto"/>
        <w:ind w:left="1134" w:firstLine="426"/>
        <w:jc w:val="both"/>
        <w:rPr>
          <w:rFonts w:ascii="Times New Roman" w:hAnsi="Times New Roman" w:cs="Times New Roman"/>
          <w:sz w:val="24"/>
          <w:szCs w:val="24"/>
        </w:rPr>
      </w:pPr>
      <w:bookmarkStart w:id="128" w:name="_Hlk77172363"/>
      <w:bookmarkEnd w:id="127"/>
      <w:r w:rsidRPr="008146EF">
        <w:rPr>
          <w:rFonts w:ascii="Times New Roman" w:hAnsi="Times New Roman" w:cs="Times New Roman"/>
          <w:sz w:val="24"/>
          <w:szCs w:val="24"/>
        </w:rPr>
        <w:t>Musik dan lagu memiliki unsur-unsur yang hampir sama. Dari unsur-unsur pembangun musik dan lagu inilah kita nantinya dapat membedakan antara musik dan lagu. Pada tahun 2018, telah dikeluarkan Draf RUU Permusikan</w:t>
      </w:r>
      <w:r w:rsidRPr="008146EF">
        <w:rPr>
          <w:rStyle w:val="FootnoteReference"/>
          <w:rFonts w:ascii="Times New Roman" w:hAnsi="Times New Roman" w:cs="Times New Roman"/>
          <w:sz w:val="24"/>
          <w:szCs w:val="24"/>
        </w:rPr>
        <w:footnoteReference w:id="111"/>
      </w:r>
      <w:r w:rsidRPr="008146EF">
        <w:rPr>
          <w:rFonts w:ascii="Times New Roman" w:hAnsi="Times New Roman" w:cs="Times New Roman"/>
          <w:sz w:val="24"/>
          <w:szCs w:val="24"/>
        </w:rPr>
        <w:t xml:space="preserve"> yang menjelaskan pengertian musik beserta dengan penyebutan unsur-unsur didalamnya. Pasal 1 angka 1 RUU Permusikan menyebutkan bahwa musik adalah rangkaian nada atau suara dalam bentuk lagu atau komposisi musik melalui irama, melodi, lagu, dan ekspresi sebagai satu kesatuan.</w:t>
      </w:r>
      <w:r w:rsidR="002F1348" w:rsidRPr="008146EF">
        <w:rPr>
          <w:rFonts w:ascii="Times New Roman" w:hAnsi="Times New Roman" w:cs="Times New Roman"/>
          <w:sz w:val="24"/>
          <w:szCs w:val="24"/>
        </w:rPr>
        <w:t xml:space="preserve"> </w:t>
      </w:r>
      <w:r w:rsidR="000D6E5F">
        <w:rPr>
          <w:rFonts w:ascii="Times New Roman" w:hAnsi="Times New Roman" w:cs="Times New Roman"/>
          <w:sz w:val="24"/>
          <w:szCs w:val="24"/>
        </w:rPr>
        <w:t>M</w:t>
      </w:r>
      <w:r w:rsidR="002F1348" w:rsidRPr="008146EF">
        <w:rPr>
          <w:rFonts w:ascii="Times New Roman" w:hAnsi="Times New Roman" w:cs="Times New Roman"/>
          <w:sz w:val="24"/>
          <w:szCs w:val="24"/>
        </w:rPr>
        <w:t xml:space="preserve">enurut Berlian Denada, unsur-unsur musik terdiri dari suara, nada/tangga nada, ritme/irama, notasi, melodi, harmoni, birama, tempo, dinamika, timbre, </w:t>
      </w:r>
      <w:r w:rsidR="002F1348" w:rsidRPr="008146EF">
        <w:rPr>
          <w:rFonts w:ascii="Times New Roman" w:hAnsi="Times New Roman" w:cs="Times New Roman"/>
          <w:sz w:val="24"/>
          <w:szCs w:val="24"/>
        </w:rPr>
        <w:lastRenderedPageBreak/>
        <w:t>warna nada, dan paranada</w:t>
      </w:r>
      <w:r w:rsidR="002F1348" w:rsidRPr="008146EF">
        <w:rPr>
          <w:rStyle w:val="FootnoteReference"/>
          <w:rFonts w:ascii="Times New Roman" w:hAnsi="Times New Roman" w:cs="Times New Roman"/>
          <w:sz w:val="24"/>
          <w:szCs w:val="24"/>
        </w:rPr>
        <w:footnoteReference w:id="112"/>
      </w:r>
      <w:r w:rsidR="002F1348" w:rsidRPr="008146EF">
        <w:rPr>
          <w:rFonts w:ascii="Times New Roman" w:hAnsi="Times New Roman" w:cs="Times New Roman"/>
          <w:sz w:val="24"/>
          <w:szCs w:val="24"/>
        </w:rPr>
        <w:t>.</w:t>
      </w:r>
      <w:r w:rsidRPr="008146EF">
        <w:rPr>
          <w:rFonts w:ascii="Times New Roman" w:hAnsi="Times New Roman" w:cs="Times New Roman"/>
          <w:sz w:val="24"/>
          <w:szCs w:val="24"/>
        </w:rPr>
        <w:t xml:space="preserve">  Sedangkan berdasarkan </w:t>
      </w:r>
      <w:r w:rsidR="004F6653" w:rsidRPr="008146EF">
        <w:rPr>
          <w:rFonts w:ascii="Times New Roman" w:hAnsi="Times New Roman" w:cs="Times New Roman"/>
          <w:sz w:val="24"/>
          <w:szCs w:val="24"/>
        </w:rPr>
        <w:t>Ensiklopedia Indonesia, lagu terdiri dari beberapa unsur yaitu melod</w:t>
      </w:r>
      <w:r w:rsidR="00D5772E" w:rsidRPr="008146EF">
        <w:rPr>
          <w:rFonts w:ascii="Times New Roman" w:hAnsi="Times New Roman" w:cs="Times New Roman"/>
          <w:sz w:val="24"/>
          <w:szCs w:val="24"/>
        </w:rPr>
        <w:t>i</w:t>
      </w:r>
      <w:r w:rsidR="004F6653" w:rsidRPr="008146EF">
        <w:rPr>
          <w:rFonts w:ascii="Times New Roman" w:hAnsi="Times New Roman" w:cs="Times New Roman"/>
          <w:sz w:val="24"/>
          <w:szCs w:val="24"/>
        </w:rPr>
        <w:t>, lirik, arransemen dan notasi</w:t>
      </w:r>
      <w:r w:rsidR="004F6653" w:rsidRPr="008146EF">
        <w:rPr>
          <w:rStyle w:val="FootnoteReference"/>
          <w:rFonts w:ascii="Times New Roman" w:hAnsi="Times New Roman" w:cs="Times New Roman"/>
          <w:sz w:val="24"/>
          <w:szCs w:val="24"/>
        </w:rPr>
        <w:footnoteReference w:id="113"/>
      </w:r>
      <w:r w:rsidR="004F6653" w:rsidRPr="008146EF">
        <w:rPr>
          <w:rFonts w:ascii="Times New Roman" w:hAnsi="Times New Roman" w:cs="Times New Roman"/>
          <w:sz w:val="24"/>
          <w:szCs w:val="24"/>
        </w:rPr>
        <w:t>.</w:t>
      </w:r>
      <w:bookmarkEnd w:id="128"/>
      <w:r w:rsidR="004F6653" w:rsidRPr="008146EF">
        <w:rPr>
          <w:rFonts w:ascii="Times New Roman" w:hAnsi="Times New Roman" w:cs="Times New Roman"/>
          <w:sz w:val="24"/>
          <w:szCs w:val="24"/>
        </w:rPr>
        <w:t xml:space="preserve"> </w:t>
      </w:r>
    </w:p>
    <w:p w14:paraId="6C49C241" w14:textId="77777777" w:rsidR="00D5772E" w:rsidRPr="008146EF" w:rsidRDefault="00D5772E" w:rsidP="00714657">
      <w:pPr>
        <w:spacing w:line="480" w:lineRule="auto"/>
        <w:ind w:left="993" w:firstLine="141"/>
        <w:jc w:val="both"/>
        <w:rPr>
          <w:rFonts w:ascii="Times New Roman" w:hAnsi="Times New Roman" w:cs="Times New Roman"/>
          <w:sz w:val="24"/>
          <w:szCs w:val="24"/>
        </w:rPr>
      </w:pPr>
      <w:r w:rsidRPr="008146EF">
        <w:rPr>
          <w:rFonts w:ascii="Times New Roman" w:hAnsi="Times New Roman" w:cs="Times New Roman"/>
          <w:sz w:val="24"/>
          <w:szCs w:val="24"/>
        </w:rPr>
        <w:t>Uraian mengenai unsur-unsur dijelaskan sebagai berikut :</w:t>
      </w:r>
    </w:p>
    <w:p w14:paraId="64AE28FA" w14:textId="77777777" w:rsidR="002F1348" w:rsidRPr="008146EF" w:rsidRDefault="007F27EB" w:rsidP="00666D96">
      <w:pPr>
        <w:pStyle w:val="ListParagraph"/>
        <w:numPr>
          <w:ilvl w:val="0"/>
          <w:numId w:val="50"/>
        </w:numPr>
        <w:spacing w:line="480" w:lineRule="auto"/>
        <w:jc w:val="both"/>
        <w:rPr>
          <w:rFonts w:ascii="Times New Roman" w:hAnsi="Times New Roman" w:cs="Times New Roman"/>
          <w:b/>
          <w:sz w:val="24"/>
          <w:szCs w:val="24"/>
        </w:rPr>
      </w:pPr>
      <w:r w:rsidRPr="008146EF">
        <w:rPr>
          <w:rFonts w:ascii="Times New Roman" w:hAnsi="Times New Roman" w:cs="Times New Roman"/>
          <w:b/>
          <w:sz w:val="24"/>
          <w:szCs w:val="24"/>
        </w:rPr>
        <w:t xml:space="preserve">Suara, </w:t>
      </w:r>
      <w:r w:rsidRPr="008146EF">
        <w:rPr>
          <w:rFonts w:ascii="Times New Roman" w:hAnsi="Times New Roman" w:cs="Times New Roman"/>
          <w:sz w:val="24"/>
          <w:szCs w:val="24"/>
        </w:rPr>
        <w:t>merupakan frekuensi yang dapat didengar oleh manusia sekitar 20Hz-20.000Hz. Suara biasanya berkaitan dengan tinggi nada, durasi, intensitas, dan timbre atau warna suara</w:t>
      </w:r>
      <w:r w:rsidRPr="008146EF">
        <w:rPr>
          <w:rStyle w:val="FootnoteReference"/>
          <w:rFonts w:ascii="Times New Roman" w:hAnsi="Times New Roman" w:cs="Times New Roman"/>
          <w:sz w:val="24"/>
          <w:szCs w:val="24"/>
        </w:rPr>
        <w:footnoteReference w:id="114"/>
      </w:r>
      <w:r w:rsidRPr="008146EF">
        <w:rPr>
          <w:rFonts w:ascii="Times New Roman" w:hAnsi="Times New Roman" w:cs="Times New Roman"/>
          <w:sz w:val="24"/>
          <w:szCs w:val="24"/>
        </w:rPr>
        <w:t>.</w:t>
      </w:r>
    </w:p>
    <w:p w14:paraId="0866F848" w14:textId="77777777" w:rsidR="007F27EB" w:rsidRPr="008146EF" w:rsidRDefault="007F27EB" w:rsidP="00666D96">
      <w:pPr>
        <w:pStyle w:val="ListParagraph"/>
        <w:numPr>
          <w:ilvl w:val="0"/>
          <w:numId w:val="50"/>
        </w:numPr>
        <w:spacing w:line="480" w:lineRule="auto"/>
        <w:jc w:val="both"/>
        <w:rPr>
          <w:rFonts w:ascii="Times New Roman" w:hAnsi="Times New Roman" w:cs="Times New Roman"/>
          <w:b/>
          <w:sz w:val="24"/>
          <w:szCs w:val="24"/>
        </w:rPr>
      </w:pPr>
      <w:r w:rsidRPr="008146EF">
        <w:rPr>
          <w:rFonts w:ascii="Times New Roman" w:hAnsi="Times New Roman" w:cs="Times New Roman"/>
          <w:b/>
          <w:sz w:val="24"/>
          <w:szCs w:val="24"/>
        </w:rPr>
        <w:t xml:space="preserve">Nada/ Tangga nada, </w:t>
      </w:r>
      <w:r w:rsidRPr="008146EF">
        <w:rPr>
          <w:rFonts w:ascii="Times New Roman" w:hAnsi="Times New Roman" w:cs="Times New Roman"/>
          <w:sz w:val="24"/>
          <w:szCs w:val="24"/>
        </w:rPr>
        <w:t>yaitu pembagian tinggi rendahnya suara tergantung pada tangga nadanya. Tangga nada dapat berupa nada mayor ataupun minor. Nada terdiri dari 12 nada yang bernama C,D,E,F,G,A, dan B</w:t>
      </w:r>
      <w:r w:rsidRPr="008146EF">
        <w:rPr>
          <w:rStyle w:val="FootnoteReference"/>
          <w:rFonts w:ascii="Times New Roman" w:hAnsi="Times New Roman" w:cs="Times New Roman"/>
          <w:sz w:val="24"/>
          <w:szCs w:val="24"/>
        </w:rPr>
        <w:footnoteReference w:id="115"/>
      </w:r>
      <w:r w:rsidRPr="008146EF">
        <w:rPr>
          <w:rFonts w:ascii="Times New Roman" w:hAnsi="Times New Roman" w:cs="Times New Roman"/>
          <w:sz w:val="24"/>
          <w:szCs w:val="24"/>
        </w:rPr>
        <w:t xml:space="preserve">. </w:t>
      </w:r>
    </w:p>
    <w:p w14:paraId="714FA67D" w14:textId="77777777" w:rsidR="003377E2" w:rsidRPr="008146EF" w:rsidRDefault="00D5772E" w:rsidP="00666D96">
      <w:pPr>
        <w:pStyle w:val="ListParagraph"/>
        <w:numPr>
          <w:ilvl w:val="0"/>
          <w:numId w:val="50"/>
        </w:numPr>
        <w:spacing w:line="480" w:lineRule="auto"/>
        <w:jc w:val="both"/>
        <w:rPr>
          <w:rFonts w:ascii="Times New Roman" w:hAnsi="Times New Roman" w:cs="Times New Roman"/>
          <w:b/>
          <w:sz w:val="24"/>
          <w:szCs w:val="24"/>
        </w:rPr>
      </w:pPr>
      <w:r w:rsidRPr="008146EF">
        <w:rPr>
          <w:rFonts w:ascii="Times New Roman" w:hAnsi="Times New Roman" w:cs="Times New Roman"/>
          <w:b/>
          <w:sz w:val="24"/>
          <w:szCs w:val="24"/>
        </w:rPr>
        <w:t>Irama</w:t>
      </w:r>
      <w:r w:rsidR="007F27EB" w:rsidRPr="008146EF">
        <w:rPr>
          <w:rFonts w:ascii="Times New Roman" w:hAnsi="Times New Roman" w:cs="Times New Roman"/>
          <w:sz w:val="24"/>
          <w:szCs w:val="24"/>
        </w:rPr>
        <w:t>, merupakan pengaturan bunyi dalam waktu. Irama memiliki kaitan erat dengan tanda birama, yaitu tanda yang berfungsi untuk menunjukkan jumlah ketukan</w:t>
      </w:r>
      <w:r w:rsidR="007F27EB" w:rsidRPr="008146EF">
        <w:rPr>
          <w:rStyle w:val="FootnoteReference"/>
          <w:rFonts w:ascii="Times New Roman" w:hAnsi="Times New Roman" w:cs="Times New Roman"/>
          <w:sz w:val="24"/>
          <w:szCs w:val="24"/>
        </w:rPr>
        <w:footnoteReference w:id="116"/>
      </w:r>
      <w:r w:rsidR="007F27EB" w:rsidRPr="008146EF">
        <w:rPr>
          <w:rFonts w:ascii="Times New Roman" w:hAnsi="Times New Roman" w:cs="Times New Roman"/>
          <w:sz w:val="24"/>
          <w:szCs w:val="24"/>
        </w:rPr>
        <w:t xml:space="preserve">. </w:t>
      </w:r>
      <w:r w:rsidR="000D6E5F">
        <w:rPr>
          <w:rFonts w:ascii="Times New Roman" w:hAnsi="Times New Roman" w:cs="Times New Roman"/>
          <w:sz w:val="24"/>
          <w:szCs w:val="24"/>
        </w:rPr>
        <w:t>I</w:t>
      </w:r>
      <w:r w:rsidR="007F27EB" w:rsidRPr="008146EF">
        <w:rPr>
          <w:rFonts w:ascii="Times New Roman" w:hAnsi="Times New Roman" w:cs="Times New Roman"/>
          <w:sz w:val="24"/>
          <w:szCs w:val="24"/>
        </w:rPr>
        <w:t>rama juga dikenal dengan nama ritme. Ritme berisi getaran atau gerakan irama yang tetap (</w:t>
      </w:r>
      <w:r w:rsidR="007F27EB" w:rsidRPr="008146EF">
        <w:rPr>
          <w:rFonts w:ascii="Times New Roman" w:hAnsi="Times New Roman" w:cs="Times New Roman"/>
          <w:i/>
          <w:sz w:val="24"/>
          <w:szCs w:val="24"/>
        </w:rPr>
        <w:t>steady beat</w:t>
      </w:r>
      <w:r w:rsidR="007F27EB" w:rsidRPr="008146EF">
        <w:rPr>
          <w:rFonts w:ascii="Times New Roman" w:hAnsi="Times New Roman" w:cs="Times New Roman"/>
          <w:sz w:val="24"/>
          <w:szCs w:val="24"/>
        </w:rPr>
        <w:t>), ukuran (</w:t>
      </w:r>
      <w:r w:rsidR="007F27EB" w:rsidRPr="008146EF">
        <w:rPr>
          <w:rFonts w:ascii="Times New Roman" w:hAnsi="Times New Roman" w:cs="Times New Roman"/>
          <w:i/>
          <w:sz w:val="24"/>
          <w:szCs w:val="24"/>
        </w:rPr>
        <w:t>meter</w:t>
      </w:r>
      <w:r w:rsidR="007F27EB" w:rsidRPr="008146EF">
        <w:rPr>
          <w:rFonts w:ascii="Times New Roman" w:hAnsi="Times New Roman" w:cs="Times New Roman"/>
          <w:sz w:val="24"/>
          <w:szCs w:val="24"/>
        </w:rPr>
        <w:t>), dan tekanan (</w:t>
      </w:r>
      <w:r w:rsidR="007F27EB" w:rsidRPr="008146EF">
        <w:rPr>
          <w:rFonts w:ascii="Times New Roman" w:hAnsi="Times New Roman" w:cs="Times New Roman"/>
          <w:i/>
          <w:sz w:val="24"/>
          <w:szCs w:val="24"/>
        </w:rPr>
        <w:t>accent</w:t>
      </w:r>
      <w:r w:rsidR="007F27EB" w:rsidRPr="008146EF">
        <w:rPr>
          <w:rFonts w:ascii="Times New Roman" w:hAnsi="Times New Roman" w:cs="Times New Roman"/>
          <w:sz w:val="24"/>
          <w:szCs w:val="24"/>
        </w:rPr>
        <w:t>)</w:t>
      </w:r>
      <w:r w:rsidR="007F27EB" w:rsidRPr="008146EF">
        <w:rPr>
          <w:rStyle w:val="FootnoteReference"/>
          <w:rFonts w:ascii="Times New Roman" w:hAnsi="Times New Roman" w:cs="Times New Roman"/>
          <w:sz w:val="24"/>
          <w:szCs w:val="24"/>
        </w:rPr>
        <w:footnoteReference w:id="117"/>
      </w:r>
      <w:r w:rsidR="007F27EB" w:rsidRPr="008146EF">
        <w:rPr>
          <w:rFonts w:ascii="Times New Roman" w:hAnsi="Times New Roman" w:cs="Times New Roman"/>
          <w:sz w:val="24"/>
          <w:szCs w:val="24"/>
        </w:rPr>
        <w:t>.</w:t>
      </w:r>
    </w:p>
    <w:p w14:paraId="17B2FC6E" w14:textId="77777777" w:rsidR="007F27EB" w:rsidRPr="008146EF" w:rsidRDefault="00D5772E" w:rsidP="00666D96">
      <w:pPr>
        <w:pStyle w:val="ListParagraph"/>
        <w:numPr>
          <w:ilvl w:val="0"/>
          <w:numId w:val="50"/>
        </w:numPr>
        <w:spacing w:line="480" w:lineRule="auto"/>
        <w:jc w:val="both"/>
        <w:rPr>
          <w:rFonts w:ascii="Times New Roman" w:hAnsi="Times New Roman" w:cs="Times New Roman"/>
          <w:b/>
          <w:sz w:val="24"/>
          <w:szCs w:val="24"/>
        </w:rPr>
      </w:pPr>
      <w:r w:rsidRPr="008146EF">
        <w:rPr>
          <w:rFonts w:ascii="Times New Roman" w:hAnsi="Times New Roman" w:cs="Times New Roman"/>
          <w:b/>
          <w:sz w:val="24"/>
          <w:szCs w:val="24"/>
        </w:rPr>
        <w:t>Melodi</w:t>
      </w:r>
      <w:r w:rsidR="006A51EB" w:rsidRPr="008146EF">
        <w:rPr>
          <w:rFonts w:ascii="Times New Roman" w:hAnsi="Times New Roman" w:cs="Times New Roman"/>
          <w:sz w:val="24"/>
          <w:szCs w:val="24"/>
        </w:rPr>
        <w:t xml:space="preserve">, </w:t>
      </w:r>
      <w:r w:rsidR="003377E2" w:rsidRPr="008146EF">
        <w:rPr>
          <w:rFonts w:ascii="Times New Roman" w:hAnsi="Times New Roman" w:cs="Times New Roman"/>
          <w:sz w:val="24"/>
          <w:szCs w:val="24"/>
        </w:rPr>
        <w:t xml:space="preserve">merupakan serangkaian nada yang dibunyikan sendirian, atau tanpa iringan. Melodi terbentuk dari rangkaian nada secara </w:t>
      </w:r>
      <w:r w:rsidR="003377E2" w:rsidRPr="008146EF">
        <w:rPr>
          <w:rFonts w:ascii="Times New Roman" w:hAnsi="Times New Roman" w:cs="Times New Roman"/>
          <w:sz w:val="24"/>
          <w:szCs w:val="24"/>
        </w:rPr>
        <w:lastRenderedPageBreak/>
        <w:t>horisontal atau dapat disebut sebagai akord. Rangkaian nada ini membentuk pola irama yang naik turun dan terdengar berurutan serta beriram yang dapat menyampaikan suatu maksud tertentu</w:t>
      </w:r>
      <w:r w:rsidR="003377E2" w:rsidRPr="008146EF">
        <w:rPr>
          <w:rStyle w:val="FootnoteReference"/>
          <w:rFonts w:ascii="Times New Roman" w:hAnsi="Times New Roman" w:cs="Times New Roman"/>
          <w:sz w:val="24"/>
          <w:szCs w:val="24"/>
        </w:rPr>
        <w:footnoteReference w:id="118"/>
      </w:r>
      <w:r w:rsidR="003377E2" w:rsidRPr="008146EF">
        <w:rPr>
          <w:rFonts w:ascii="Times New Roman" w:hAnsi="Times New Roman" w:cs="Times New Roman"/>
          <w:sz w:val="24"/>
          <w:szCs w:val="24"/>
        </w:rPr>
        <w:t xml:space="preserve">. </w:t>
      </w:r>
    </w:p>
    <w:p w14:paraId="488AB48B" w14:textId="77777777" w:rsidR="003377E2" w:rsidRPr="008146EF" w:rsidRDefault="003377E2" w:rsidP="00666D96">
      <w:pPr>
        <w:pStyle w:val="ListParagraph"/>
        <w:numPr>
          <w:ilvl w:val="0"/>
          <w:numId w:val="50"/>
        </w:numPr>
        <w:spacing w:line="480" w:lineRule="auto"/>
        <w:jc w:val="both"/>
        <w:rPr>
          <w:rFonts w:ascii="Times New Roman" w:hAnsi="Times New Roman" w:cs="Times New Roman"/>
          <w:b/>
          <w:sz w:val="24"/>
          <w:szCs w:val="24"/>
        </w:rPr>
      </w:pPr>
      <w:r w:rsidRPr="008146EF">
        <w:rPr>
          <w:rFonts w:ascii="Times New Roman" w:hAnsi="Times New Roman" w:cs="Times New Roman"/>
          <w:b/>
          <w:sz w:val="24"/>
          <w:szCs w:val="24"/>
        </w:rPr>
        <w:t>Harmoni</w:t>
      </w:r>
      <w:r w:rsidRPr="008146EF">
        <w:rPr>
          <w:rFonts w:ascii="Times New Roman" w:hAnsi="Times New Roman" w:cs="Times New Roman"/>
          <w:sz w:val="24"/>
          <w:szCs w:val="24"/>
        </w:rPr>
        <w:t>, adalah keselarasan paduan bunyi. Biasanya terdiri dari dua atau tiga buah nada yang memiliki perbedaan akord</w:t>
      </w:r>
      <w:r w:rsidRPr="008146EF">
        <w:rPr>
          <w:rStyle w:val="FootnoteReference"/>
          <w:rFonts w:ascii="Times New Roman" w:hAnsi="Times New Roman" w:cs="Times New Roman"/>
          <w:sz w:val="24"/>
          <w:szCs w:val="24"/>
        </w:rPr>
        <w:footnoteReference w:id="119"/>
      </w:r>
      <w:r w:rsidRPr="008146EF">
        <w:rPr>
          <w:rFonts w:ascii="Times New Roman" w:hAnsi="Times New Roman" w:cs="Times New Roman"/>
          <w:sz w:val="24"/>
          <w:szCs w:val="24"/>
        </w:rPr>
        <w:t xml:space="preserve">. </w:t>
      </w:r>
    </w:p>
    <w:p w14:paraId="0C3D1543" w14:textId="77777777" w:rsidR="003377E2" w:rsidRPr="008146EF" w:rsidRDefault="003377E2" w:rsidP="00666D96">
      <w:pPr>
        <w:pStyle w:val="ListParagraph"/>
        <w:numPr>
          <w:ilvl w:val="0"/>
          <w:numId w:val="50"/>
        </w:numPr>
        <w:spacing w:line="480" w:lineRule="auto"/>
        <w:jc w:val="both"/>
        <w:rPr>
          <w:rFonts w:ascii="Times New Roman" w:hAnsi="Times New Roman" w:cs="Times New Roman"/>
          <w:b/>
          <w:sz w:val="24"/>
          <w:szCs w:val="24"/>
        </w:rPr>
      </w:pPr>
      <w:r w:rsidRPr="008146EF">
        <w:rPr>
          <w:rFonts w:ascii="Times New Roman" w:hAnsi="Times New Roman" w:cs="Times New Roman"/>
          <w:b/>
          <w:sz w:val="24"/>
          <w:szCs w:val="24"/>
        </w:rPr>
        <w:t xml:space="preserve">Tempo, </w:t>
      </w:r>
      <w:r w:rsidRPr="008146EF">
        <w:rPr>
          <w:rFonts w:ascii="Times New Roman" w:hAnsi="Times New Roman" w:cs="Times New Roman"/>
          <w:sz w:val="24"/>
          <w:szCs w:val="24"/>
        </w:rPr>
        <w:t xml:space="preserve">merupakan kecepatan beat dalam musik. Tempo menggunakan ukutan ketukan dalam satu menit atau disebut </w:t>
      </w:r>
      <w:r w:rsidRPr="008146EF">
        <w:rPr>
          <w:rFonts w:ascii="Times New Roman" w:hAnsi="Times New Roman" w:cs="Times New Roman"/>
          <w:i/>
          <w:sz w:val="24"/>
          <w:szCs w:val="24"/>
        </w:rPr>
        <w:t xml:space="preserve">beat per minute </w:t>
      </w:r>
      <w:r w:rsidRPr="008146EF">
        <w:rPr>
          <w:rFonts w:ascii="Times New Roman" w:hAnsi="Times New Roman" w:cs="Times New Roman"/>
          <w:sz w:val="24"/>
          <w:szCs w:val="24"/>
        </w:rPr>
        <w:t xml:space="preserve">(bpm). </w:t>
      </w:r>
      <w:r w:rsidR="00327B31" w:rsidRPr="008146EF">
        <w:rPr>
          <w:rFonts w:ascii="Times New Roman" w:hAnsi="Times New Roman" w:cs="Times New Roman"/>
          <w:sz w:val="24"/>
          <w:szCs w:val="24"/>
        </w:rPr>
        <w:t>Terdapat beberapa jenis tempo yaitu, tempo pelan (</w:t>
      </w:r>
      <w:r w:rsidR="00327B31" w:rsidRPr="008146EF">
        <w:rPr>
          <w:rFonts w:ascii="Times New Roman" w:hAnsi="Times New Roman" w:cs="Times New Roman"/>
          <w:i/>
          <w:sz w:val="24"/>
          <w:szCs w:val="24"/>
        </w:rPr>
        <w:t>slow tempos</w:t>
      </w:r>
      <w:r w:rsidR="00327B31" w:rsidRPr="008146EF">
        <w:rPr>
          <w:rFonts w:ascii="Times New Roman" w:hAnsi="Times New Roman" w:cs="Times New Roman"/>
          <w:sz w:val="24"/>
          <w:szCs w:val="24"/>
        </w:rPr>
        <w:t>) dengan kecepatan antara 58-63 beat/menit, tempo sedang (</w:t>
      </w:r>
      <w:r w:rsidR="00327B31" w:rsidRPr="008146EF">
        <w:rPr>
          <w:rFonts w:ascii="Times New Roman" w:hAnsi="Times New Roman" w:cs="Times New Roman"/>
          <w:i/>
          <w:sz w:val="24"/>
          <w:szCs w:val="24"/>
        </w:rPr>
        <w:t>moderate tempos</w:t>
      </w:r>
      <w:r w:rsidR="00327B31" w:rsidRPr="008146EF">
        <w:rPr>
          <w:rFonts w:ascii="Times New Roman" w:hAnsi="Times New Roman" w:cs="Times New Roman"/>
          <w:sz w:val="24"/>
          <w:szCs w:val="24"/>
        </w:rPr>
        <w:t>) dengan kecepatan 88-96 beat/menit, dan tempo cepat (</w:t>
      </w:r>
      <w:r w:rsidR="00327B31" w:rsidRPr="008146EF">
        <w:rPr>
          <w:rFonts w:ascii="Times New Roman" w:hAnsi="Times New Roman" w:cs="Times New Roman"/>
          <w:i/>
          <w:sz w:val="24"/>
          <w:szCs w:val="24"/>
        </w:rPr>
        <w:t>fast tempos</w:t>
      </w:r>
      <w:r w:rsidR="00327B31" w:rsidRPr="008146EF">
        <w:rPr>
          <w:rFonts w:ascii="Times New Roman" w:hAnsi="Times New Roman" w:cs="Times New Roman"/>
          <w:sz w:val="24"/>
          <w:szCs w:val="24"/>
        </w:rPr>
        <w:t>) dengan kecepatan diatas 100 beat/menit</w:t>
      </w:r>
      <w:r w:rsidR="00327B31" w:rsidRPr="008146EF">
        <w:rPr>
          <w:rStyle w:val="FootnoteReference"/>
          <w:rFonts w:ascii="Times New Roman" w:hAnsi="Times New Roman" w:cs="Times New Roman"/>
          <w:sz w:val="24"/>
          <w:szCs w:val="24"/>
        </w:rPr>
        <w:footnoteReference w:id="120"/>
      </w:r>
      <w:r w:rsidR="00327B31" w:rsidRPr="008146EF">
        <w:rPr>
          <w:rFonts w:ascii="Times New Roman" w:hAnsi="Times New Roman" w:cs="Times New Roman"/>
          <w:sz w:val="24"/>
          <w:szCs w:val="24"/>
        </w:rPr>
        <w:t xml:space="preserve">. </w:t>
      </w:r>
    </w:p>
    <w:p w14:paraId="1E6559DF" w14:textId="77777777" w:rsidR="00327B31" w:rsidRPr="008146EF" w:rsidRDefault="003377E2" w:rsidP="00666D96">
      <w:pPr>
        <w:pStyle w:val="ListParagraph"/>
        <w:numPr>
          <w:ilvl w:val="0"/>
          <w:numId w:val="50"/>
        </w:numPr>
        <w:spacing w:line="480" w:lineRule="auto"/>
        <w:jc w:val="both"/>
        <w:rPr>
          <w:rFonts w:ascii="Times New Roman" w:hAnsi="Times New Roman" w:cs="Times New Roman"/>
          <w:b/>
          <w:sz w:val="24"/>
          <w:szCs w:val="24"/>
        </w:rPr>
      </w:pPr>
      <w:r w:rsidRPr="008146EF">
        <w:rPr>
          <w:rFonts w:ascii="Times New Roman" w:hAnsi="Times New Roman" w:cs="Times New Roman"/>
          <w:b/>
          <w:sz w:val="24"/>
          <w:szCs w:val="24"/>
        </w:rPr>
        <w:t>Timbre</w:t>
      </w:r>
      <w:r w:rsidR="00327B31" w:rsidRPr="008146EF">
        <w:rPr>
          <w:rFonts w:ascii="Times New Roman" w:hAnsi="Times New Roman" w:cs="Times New Roman"/>
          <w:sz w:val="24"/>
          <w:szCs w:val="24"/>
        </w:rPr>
        <w:t>, ialah kualitas atau warna bunyi dalam seni musik. Timbre dipengaruhi oleh sumber bunyi dan cara bergetarnya. Mudahnya, apabila dicontohkan dengan alat musik, bunyi yang dihasilkan oleh alat musik tiup dengan alat musik petik akan berbeda walaupun keduanya dimainkan dalam nada yang sama</w:t>
      </w:r>
      <w:r w:rsidR="00327B31" w:rsidRPr="008146EF">
        <w:rPr>
          <w:rStyle w:val="FootnoteReference"/>
          <w:rFonts w:ascii="Times New Roman" w:hAnsi="Times New Roman" w:cs="Times New Roman"/>
          <w:sz w:val="24"/>
          <w:szCs w:val="24"/>
        </w:rPr>
        <w:footnoteReference w:id="121"/>
      </w:r>
      <w:r w:rsidR="00327B31" w:rsidRPr="008146EF">
        <w:rPr>
          <w:rFonts w:ascii="Times New Roman" w:hAnsi="Times New Roman" w:cs="Times New Roman"/>
          <w:sz w:val="24"/>
          <w:szCs w:val="24"/>
        </w:rPr>
        <w:t xml:space="preserve">. </w:t>
      </w:r>
    </w:p>
    <w:p w14:paraId="31359222" w14:textId="77777777" w:rsidR="00327B31" w:rsidRPr="008146EF" w:rsidRDefault="00D5772E" w:rsidP="00666D96">
      <w:pPr>
        <w:pStyle w:val="ListParagraph"/>
        <w:numPr>
          <w:ilvl w:val="0"/>
          <w:numId w:val="50"/>
        </w:numPr>
        <w:spacing w:line="480" w:lineRule="auto"/>
        <w:jc w:val="both"/>
        <w:rPr>
          <w:rFonts w:ascii="Times New Roman" w:hAnsi="Times New Roman" w:cs="Times New Roman"/>
          <w:b/>
          <w:sz w:val="24"/>
          <w:szCs w:val="24"/>
        </w:rPr>
      </w:pPr>
      <w:r w:rsidRPr="008146EF">
        <w:rPr>
          <w:rFonts w:ascii="Times New Roman" w:hAnsi="Times New Roman" w:cs="Times New Roman"/>
          <w:b/>
          <w:sz w:val="24"/>
          <w:szCs w:val="24"/>
        </w:rPr>
        <w:t>Lirik</w:t>
      </w:r>
      <w:r w:rsidR="00327B31" w:rsidRPr="008146EF">
        <w:rPr>
          <w:rFonts w:ascii="Times New Roman" w:hAnsi="Times New Roman" w:cs="Times New Roman"/>
          <w:b/>
          <w:sz w:val="24"/>
          <w:szCs w:val="24"/>
        </w:rPr>
        <w:t xml:space="preserve"> </w:t>
      </w:r>
      <w:r w:rsidR="00327B31" w:rsidRPr="008146EF">
        <w:rPr>
          <w:rFonts w:ascii="Times New Roman" w:hAnsi="Times New Roman" w:cs="Times New Roman"/>
          <w:sz w:val="24"/>
          <w:szCs w:val="24"/>
        </w:rPr>
        <w:t>merupakan syair atau kata-kata yang disuarakan mengiringi melodi</w:t>
      </w:r>
      <w:r w:rsidR="00327B31" w:rsidRPr="008146EF">
        <w:rPr>
          <w:rStyle w:val="FootnoteReference"/>
          <w:rFonts w:ascii="Times New Roman" w:hAnsi="Times New Roman" w:cs="Times New Roman"/>
          <w:sz w:val="24"/>
          <w:szCs w:val="24"/>
        </w:rPr>
        <w:footnoteReference w:id="122"/>
      </w:r>
      <w:r w:rsidR="00327B31" w:rsidRPr="008146EF">
        <w:rPr>
          <w:rFonts w:ascii="Times New Roman" w:hAnsi="Times New Roman" w:cs="Times New Roman"/>
          <w:sz w:val="24"/>
          <w:szCs w:val="24"/>
        </w:rPr>
        <w:t xml:space="preserve">. </w:t>
      </w:r>
    </w:p>
    <w:p w14:paraId="6F33FF2F" w14:textId="77777777" w:rsidR="00327B31" w:rsidRPr="008146EF" w:rsidRDefault="00D5772E" w:rsidP="00666D96">
      <w:pPr>
        <w:pStyle w:val="ListParagraph"/>
        <w:numPr>
          <w:ilvl w:val="0"/>
          <w:numId w:val="50"/>
        </w:numPr>
        <w:spacing w:line="480" w:lineRule="auto"/>
        <w:jc w:val="both"/>
        <w:rPr>
          <w:rFonts w:ascii="Times New Roman" w:hAnsi="Times New Roman" w:cs="Times New Roman"/>
          <w:b/>
          <w:sz w:val="24"/>
          <w:szCs w:val="24"/>
        </w:rPr>
      </w:pPr>
      <w:r w:rsidRPr="008146EF">
        <w:rPr>
          <w:rFonts w:ascii="Times New Roman" w:hAnsi="Times New Roman" w:cs="Times New Roman"/>
          <w:b/>
          <w:sz w:val="24"/>
          <w:szCs w:val="24"/>
        </w:rPr>
        <w:lastRenderedPageBreak/>
        <w:t>Arransemen</w:t>
      </w:r>
      <w:r w:rsidR="00327B31" w:rsidRPr="008146EF">
        <w:rPr>
          <w:rFonts w:ascii="Times New Roman" w:hAnsi="Times New Roman" w:cs="Times New Roman"/>
          <w:b/>
          <w:sz w:val="24"/>
          <w:szCs w:val="24"/>
        </w:rPr>
        <w:t xml:space="preserve">, </w:t>
      </w:r>
      <w:r w:rsidR="00327B31" w:rsidRPr="008146EF">
        <w:rPr>
          <w:rFonts w:ascii="Times New Roman" w:hAnsi="Times New Roman" w:cs="Times New Roman"/>
          <w:sz w:val="24"/>
          <w:szCs w:val="24"/>
        </w:rPr>
        <w:t>adalah penyesuaian komposisi ekspresi ciptaan musik untuk tujuan tertentu pada suatu pertunjukan musik</w:t>
      </w:r>
      <w:r w:rsidR="00327B31" w:rsidRPr="008146EF">
        <w:rPr>
          <w:rStyle w:val="FootnoteReference"/>
          <w:rFonts w:ascii="Times New Roman" w:hAnsi="Times New Roman" w:cs="Times New Roman"/>
          <w:sz w:val="24"/>
          <w:szCs w:val="24"/>
        </w:rPr>
        <w:footnoteReference w:id="123"/>
      </w:r>
      <w:r w:rsidR="00327B31" w:rsidRPr="008146EF">
        <w:rPr>
          <w:rFonts w:ascii="Times New Roman" w:hAnsi="Times New Roman" w:cs="Times New Roman"/>
          <w:sz w:val="24"/>
          <w:szCs w:val="24"/>
        </w:rPr>
        <w:t xml:space="preserve">. </w:t>
      </w:r>
    </w:p>
    <w:p w14:paraId="38D1B04D" w14:textId="77777777" w:rsidR="00D5772E" w:rsidRPr="008146EF" w:rsidRDefault="00D5772E" w:rsidP="00666D96">
      <w:pPr>
        <w:pStyle w:val="ListParagraph"/>
        <w:numPr>
          <w:ilvl w:val="0"/>
          <w:numId w:val="50"/>
        </w:numPr>
        <w:spacing w:line="480" w:lineRule="auto"/>
        <w:jc w:val="both"/>
        <w:rPr>
          <w:rFonts w:ascii="Times New Roman" w:hAnsi="Times New Roman" w:cs="Times New Roman"/>
          <w:b/>
          <w:sz w:val="24"/>
          <w:szCs w:val="24"/>
        </w:rPr>
      </w:pPr>
      <w:r w:rsidRPr="008146EF">
        <w:rPr>
          <w:rFonts w:ascii="Times New Roman" w:hAnsi="Times New Roman" w:cs="Times New Roman"/>
          <w:b/>
          <w:sz w:val="24"/>
          <w:szCs w:val="24"/>
        </w:rPr>
        <w:t>Notasi</w:t>
      </w:r>
      <w:r w:rsidR="00327B31" w:rsidRPr="008146EF">
        <w:rPr>
          <w:rFonts w:ascii="Times New Roman" w:hAnsi="Times New Roman" w:cs="Times New Roman"/>
          <w:b/>
          <w:sz w:val="24"/>
          <w:szCs w:val="24"/>
        </w:rPr>
        <w:t xml:space="preserve">, </w:t>
      </w:r>
      <w:r w:rsidR="00960EBA" w:rsidRPr="008146EF">
        <w:rPr>
          <w:rFonts w:ascii="Times New Roman" w:hAnsi="Times New Roman" w:cs="Times New Roman"/>
          <w:sz w:val="24"/>
          <w:szCs w:val="24"/>
        </w:rPr>
        <w:t>merupakan penggambaran tertulis atas musik. Berdasarkan KBBI, notasi berarti tulisan musik dengan menggunakan lima garis datar gunas menunjukkan tinggi rendahnya suatu nada</w:t>
      </w:r>
      <w:r w:rsidR="00960EBA" w:rsidRPr="008146EF">
        <w:rPr>
          <w:rStyle w:val="FootnoteReference"/>
          <w:rFonts w:ascii="Times New Roman" w:hAnsi="Times New Roman" w:cs="Times New Roman"/>
          <w:sz w:val="24"/>
          <w:szCs w:val="24"/>
        </w:rPr>
        <w:footnoteReference w:id="124"/>
      </w:r>
      <w:r w:rsidR="00960EBA" w:rsidRPr="008146EF">
        <w:rPr>
          <w:rFonts w:ascii="Times New Roman" w:hAnsi="Times New Roman" w:cs="Times New Roman"/>
          <w:sz w:val="24"/>
          <w:szCs w:val="24"/>
        </w:rPr>
        <w:t>.</w:t>
      </w:r>
    </w:p>
    <w:p w14:paraId="5F65481F" w14:textId="77777777" w:rsidR="00563440" w:rsidRPr="008146EF" w:rsidRDefault="00563440" w:rsidP="00666D96">
      <w:pPr>
        <w:pStyle w:val="Heading3"/>
        <w:numPr>
          <w:ilvl w:val="0"/>
          <w:numId w:val="24"/>
        </w:numPr>
        <w:spacing w:line="480" w:lineRule="auto"/>
        <w:ind w:left="1134" w:hanging="425"/>
        <w:rPr>
          <w:rFonts w:ascii="Times New Roman" w:hAnsi="Times New Roman" w:cs="Times New Roman"/>
          <w:b/>
          <w:color w:val="auto"/>
        </w:rPr>
      </w:pPr>
      <w:bookmarkStart w:id="129" w:name="_Toc78036030"/>
      <w:bookmarkStart w:id="130" w:name="_Hlk77172383"/>
      <w:r w:rsidRPr="008146EF">
        <w:rPr>
          <w:rFonts w:ascii="Times New Roman" w:hAnsi="Times New Roman" w:cs="Times New Roman"/>
          <w:b/>
          <w:color w:val="auto"/>
        </w:rPr>
        <w:t>Proses Pembuatan Musik dan Lagu</w:t>
      </w:r>
      <w:bookmarkEnd w:id="129"/>
    </w:p>
    <w:bookmarkEnd w:id="130"/>
    <w:p w14:paraId="4B8CB869" w14:textId="77777777" w:rsidR="00B8100A" w:rsidRPr="008146EF" w:rsidRDefault="00B8100A" w:rsidP="00714657">
      <w:pPr>
        <w:spacing w:line="480" w:lineRule="auto"/>
        <w:ind w:left="1134" w:firstLine="426"/>
        <w:jc w:val="both"/>
        <w:rPr>
          <w:rFonts w:ascii="Times New Roman" w:hAnsi="Times New Roman" w:cs="Times New Roman"/>
          <w:sz w:val="24"/>
          <w:szCs w:val="24"/>
        </w:rPr>
      </w:pPr>
      <w:r w:rsidRPr="008146EF">
        <w:rPr>
          <w:rFonts w:ascii="Times New Roman" w:hAnsi="Times New Roman" w:cs="Times New Roman"/>
          <w:sz w:val="24"/>
          <w:szCs w:val="24"/>
        </w:rPr>
        <w:t>Dalam pembuatan musik terdapat beberapa tahapan. Tahapannya yaitu pra-produksi, produksi dan pasca produksi.</w:t>
      </w:r>
    </w:p>
    <w:p w14:paraId="708B643E" w14:textId="77777777" w:rsidR="00B8100A" w:rsidRPr="008146EF" w:rsidRDefault="00B8100A" w:rsidP="00666D96">
      <w:pPr>
        <w:pStyle w:val="ListParagraph"/>
        <w:numPr>
          <w:ilvl w:val="1"/>
          <w:numId w:val="24"/>
        </w:numPr>
        <w:spacing w:line="480" w:lineRule="auto"/>
        <w:ind w:left="1701" w:hanging="567"/>
        <w:jc w:val="both"/>
        <w:rPr>
          <w:rFonts w:ascii="Times New Roman" w:hAnsi="Times New Roman" w:cs="Times New Roman"/>
          <w:b/>
          <w:sz w:val="24"/>
          <w:szCs w:val="24"/>
        </w:rPr>
      </w:pPr>
      <w:r w:rsidRPr="008146EF">
        <w:rPr>
          <w:rFonts w:ascii="Times New Roman" w:hAnsi="Times New Roman" w:cs="Times New Roman"/>
          <w:b/>
          <w:sz w:val="24"/>
          <w:szCs w:val="24"/>
        </w:rPr>
        <w:t xml:space="preserve"> Pra-Produksi</w:t>
      </w:r>
    </w:p>
    <w:p w14:paraId="2E917F08" w14:textId="77777777" w:rsidR="00B8100A" w:rsidRPr="008146EF" w:rsidRDefault="00B8100A" w:rsidP="00963052">
      <w:pPr>
        <w:pStyle w:val="ListParagraph"/>
        <w:spacing w:line="480" w:lineRule="auto"/>
        <w:ind w:left="1843" w:firstLine="491"/>
        <w:jc w:val="both"/>
        <w:rPr>
          <w:rFonts w:ascii="Times New Roman" w:hAnsi="Times New Roman" w:cs="Times New Roman"/>
          <w:sz w:val="24"/>
          <w:szCs w:val="24"/>
        </w:rPr>
      </w:pPr>
      <w:r w:rsidRPr="008146EF">
        <w:rPr>
          <w:rFonts w:ascii="Times New Roman" w:hAnsi="Times New Roman" w:cs="Times New Roman"/>
          <w:sz w:val="24"/>
          <w:szCs w:val="24"/>
        </w:rPr>
        <w:t xml:space="preserve">Seperti namanya, </w:t>
      </w:r>
      <w:bookmarkStart w:id="131" w:name="_Hlk77172449"/>
      <w:r w:rsidRPr="008146EF">
        <w:rPr>
          <w:rFonts w:ascii="Times New Roman" w:hAnsi="Times New Roman" w:cs="Times New Roman"/>
          <w:sz w:val="24"/>
          <w:szCs w:val="24"/>
        </w:rPr>
        <w:t>pra-produksi adalah tahapan sebelum produksi akan dimulai. Biasanya tahapan ini memang tidak dipublikasikan secara luas karena meliputi kegiatan yang bersifat rahasia seperti pengumpulan ide dan sesi pencatatan</w:t>
      </w:r>
      <w:bookmarkEnd w:id="131"/>
      <w:r w:rsidRPr="008146EF">
        <w:rPr>
          <w:rFonts w:ascii="Times New Roman" w:hAnsi="Times New Roman" w:cs="Times New Roman"/>
          <w:sz w:val="24"/>
          <w:szCs w:val="24"/>
        </w:rPr>
        <w:t xml:space="preserve">. Hal ini dilakukan untuk menghindari pencurian ide oleh pihak lain. Pada tahap pra-produksi, terdapat enam tahapan untuk rekaman musik berdasarkan buku Katz </w:t>
      </w:r>
      <w:r w:rsidR="000F0EBB" w:rsidRPr="008146EF">
        <w:rPr>
          <w:rFonts w:ascii="Times New Roman" w:hAnsi="Times New Roman" w:cs="Times New Roman"/>
          <w:sz w:val="24"/>
          <w:szCs w:val="24"/>
        </w:rPr>
        <w:t>&amp;</w:t>
      </w:r>
      <w:r w:rsidRPr="008146EF">
        <w:rPr>
          <w:rFonts w:ascii="Times New Roman" w:hAnsi="Times New Roman" w:cs="Times New Roman"/>
          <w:sz w:val="24"/>
          <w:szCs w:val="24"/>
        </w:rPr>
        <w:t xml:space="preserve"> Hepworth-Sawyer, 2009, yaitu : pengembangan lagu, kepentingan yang diperbarui di ruang latihan dan home studio, merekam latihan, parameter perubahan, kemampuan untuk mendengarkan secara objektif dan mengurangi materi yang akan diuraikan sebagai berikut</w:t>
      </w:r>
      <w:r w:rsidR="000F0EBB" w:rsidRPr="008146EF">
        <w:rPr>
          <w:rStyle w:val="FootnoteReference"/>
          <w:rFonts w:ascii="Times New Roman" w:hAnsi="Times New Roman" w:cs="Times New Roman"/>
          <w:sz w:val="24"/>
          <w:szCs w:val="24"/>
        </w:rPr>
        <w:footnoteReference w:id="125"/>
      </w:r>
      <w:r w:rsidRPr="008146EF">
        <w:rPr>
          <w:rFonts w:ascii="Times New Roman" w:hAnsi="Times New Roman" w:cs="Times New Roman"/>
          <w:sz w:val="24"/>
          <w:szCs w:val="24"/>
        </w:rPr>
        <w:t xml:space="preserve"> :</w:t>
      </w:r>
    </w:p>
    <w:p w14:paraId="1EC32DF3" w14:textId="77777777" w:rsidR="00B8100A" w:rsidRPr="00963052" w:rsidRDefault="00B8100A" w:rsidP="00666D96">
      <w:pPr>
        <w:pStyle w:val="ListParagraph"/>
        <w:numPr>
          <w:ilvl w:val="0"/>
          <w:numId w:val="51"/>
        </w:numPr>
        <w:spacing w:line="480" w:lineRule="auto"/>
        <w:ind w:left="1701" w:firstLine="142"/>
        <w:jc w:val="both"/>
        <w:rPr>
          <w:rFonts w:ascii="Times New Roman" w:hAnsi="Times New Roman" w:cs="Times New Roman"/>
          <w:b/>
          <w:sz w:val="24"/>
          <w:szCs w:val="24"/>
        </w:rPr>
      </w:pPr>
      <w:r w:rsidRPr="00963052">
        <w:rPr>
          <w:rFonts w:ascii="Times New Roman" w:hAnsi="Times New Roman" w:cs="Times New Roman"/>
          <w:b/>
          <w:sz w:val="24"/>
          <w:szCs w:val="24"/>
        </w:rPr>
        <w:lastRenderedPageBreak/>
        <w:t>Pengembangan lagu</w:t>
      </w:r>
    </w:p>
    <w:p w14:paraId="40C6872A" w14:textId="77777777" w:rsidR="00B8100A" w:rsidRPr="008146EF" w:rsidRDefault="00B8100A" w:rsidP="00963052">
      <w:pPr>
        <w:pStyle w:val="ListParagraph"/>
        <w:spacing w:line="480" w:lineRule="auto"/>
        <w:ind w:left="2127" w:firstLine="567"/>
        <w:jc w:val="both"/>
        <w:rPr>
          <w:rFonts w:ascii="Times New Roman" w:hAnsi="Times New Roman" w:cs="Times New Roman"/>
          <w:sz w:val="24"/>
          <w:szCs w:val="24"/>
        </w:rPr>
      </w:pPr>
      <w:r w:rsidRPr="008146EF">
        <w:rPr>
          <w:rFonts w:ascii="Times New Roman" w:hAnsi="Times New Roman" w:cs="Times New Roman"/>
          <w:sz w:val="24"/>
          <w:szCs w:val="24"/>
        </w:rPr>
        <w:t>Pengembangan lagu dapat dilakukan selama berbulan-bulan dan juga membutuhkan materi maupun bahan-bahan khusus. Pengembangan lagu akan diisi dengan banyak kegiatan diskusi oleh sebuah band dan kemudian mengembangkan ide-ide tersebut dengan memasukkan irama, harmoni, lirik dan unsur-unsur musik lainnya.</w:t>
      </w:r>
    </w:p>
    <w:p w14:paraId="1B3C1F77" w14:textId="77777777" w:rsidR="000F0EBB" w:rsidRPr="00963052" w:rsidRDefault="000F0EBB" w:rsidP="00666D96">
      <w:pPr>
        <w:pStyle w:val="ListParagraph"/>
        <w:numPr>
          <w:ilvl w:val="0"/>
          <w:numId w:val="51"/>
        </w:numPr>
        <w:spacing w:line="480" w:lineRule="auto"/>
        <w:ind w:left="2127"/>
        <w:jc w:val="both"/>
        <w:rPr>
          <w:rFonts w:ascii="Times New Roman" w:hAnsi="Times New Roman" w:cs="Times New Roman"/>
          <w:b/>
          <w:sz w:val="24"/>
          <w:szCs w:val="24"/>
        </w:rPr>
      </w:pPr>
      <w:r w:rsidRPr="00963052">
        <w:rPr>
          <w:rFonts w:ascii="Times New Roman" w:hAnsi="Times New Roman" w:cs="Times New Roman"/>
          <w:b/>
          <w:sz w:val="24"/>
          <w:szCs w:val="24"/>
        </w:rPr>
        <w:t>Kepentingan yang diperbarui di ruang latihan dan home studio</w:t>
      </w:r>
    </w:p>
    <w:p w14:paraId="6C8FDD76" w14:textId="77777777" w:rsidR="000F0EBB" w:rsidRPr="008146EF" w:rsidRDefault="000F0EBB" w:rsidP="00963052">
      <w:pPr>
        <w:pStyle w:val="ListParagraph"/>
        <w:spacing w:line="480" w:lineRule="auto"/>
        <w:ind w:left="2127" w:firstLine="567"/>
        <w:jc w:val="both"/>
        <w:rPr>
          <w:rFonts w:ascii="Times New Roman" w:hAnsi="Times New Roman" w:cs="Times New Roman"/>
          <w:sz w:val="24"/>
          <w:szCs w:val="24"/>
        </w:rPr>
      </w:pPr>
      <w:r w:rsidRPr="008146EF">
        <w:rPr>
          <w:rFonts w:ascii="Times New Roman" w:hAnsi="Times New Roman" w:cs="Times New Roman"/>
          <w:sz w:val="24"/>
          <w:szCs w:val="24"/>
        </w:rPr>
        <w:t>Pada saat latihan, sebuah band akan mengulangi hasil dari pengembangan lagu. kemudian dari hasil latihan ini akan ditemukan unsur-unsur apa saja yang harus diperbaiki dan disesuaikan untuk menghasilkan suatu musik atau lagu yang baik.</w:t>
      </w:r>
    </w:p>
    <w:p w14:paraId="662FF1C6" w14:textId="77777777" w:rsidR="000F0EBB" w:rsidRPr="00963052" w:rsidRDefault="000F0EBB" w:rsidP="00666D96">
      <w:pPr>
        <w:pStyle w:val="ListParagraph"/>
        <w:numPr>
          <w:ilvl w:val="0"/>
          <w:numId w:val="51"/>
        </w:numPr>
        <w:spacing w:line="480" w:lineRule="auto"/>
        <w:ind w:left="2127"/>
        <w:jc w:val="both"/>
        <w:rPr>
          <w:rFonts w:ascii="Times New Roman" w:hAnsi="Times New Roman" w:cs="Times New Roman"/>
          <w:b/>
          <w:sz w:val="24"/>
          <w:szCs w:val="24"/>
        </w:rPr>
      </w:pPr>
      <w:r w:rsidRPr="00963052">
        <w:rPr>
          <w:rFonts w:ascii="Times New Roman" w:hAnsi="Times New Roman" w:cs="Times New Roman"/>
          <w:b/>
          <w:sz w:val="24"/>
          <w:szCs w:val="24"/>
        </w:rPr>
        <w:t>Merekam latihan</w:t>
      </w:r>
    </w:p>
    <w:p w14:paraId="585B2726" w14:textId="77777777" w:rsidR="000F0EBB" w:rsidRPr="008146EF" w:rsidRDefault="000F0EBB" w:rsidP="00963052">
      <w:pPr>
        <w:pStyle w:val="ListParagraph"/>
        <w:spacing w:line="480" w:lineRule="auto"/>
        <w:ind w:left="2127" w:firstLine="567"/>
        <w:jc w:val="both"/>
        <w:rPr>
          <w:rFonts w:ascii="Times New Roman" w:hAnsi="Times New Roman" w:cs="Times New Roman"/>
          <w:sz w:val="24"/>
          <w:szCs w:val="24"/>
        </w:rPr>
      </w:pPr>
      <w:r w:rsidRPr="008146EF">
        <w:rPr>
          <w:rFonts w:ascii="Times New Roman" w:hAnsi="Times New Roman" w:cs="Times New Roman"/>
          <w:sz w:val="24"/>
          <w:szCs w:val="24"/>
        </w:rPr>
        <w:t xml:space="preserve">Kemudian, dari hasil latihan tersebut langkah selanjutnya yaitu merekam. Dalam tahap ini, musisi akan dapat melihat maupun mendengar perbedaan musik yang mereka mainkan ketika diputar ulang melalui rekaman. Sehingga musisi dapat memperbaiki kekurangan yang ada. </w:t>
      </w:r>
    </w:p>
    <w:p w14:paraId="3BF9BE10" w14:textId="77777777" w:rsidR="000F0EBB" w:rsidRPr="00963052" w:rsidRDefault="000F0EBB" w:rsidP="00666D96">
      <w:pPr>
        <w:pStyle w:val="ListParagraph"/>
        <w:numPr>
          <w:ilvl w:val="0"/>
          <w:numId w:val="51"/>
        </w:numPr>
        <w:spacing w:line="480" w:lineRule="auto"/>
        <w:ind w:left="2127"/>
        <w:jc w:val="both"/>
        <w:rPr>
          <w:rFonts w:ascii="Times New Roman" w:hAnsi="Times New Roman" w:cs="Times New Roman"/>
          <w:b/>
          <w:sz w:val="24"/>
          <w:szCs w:val="24"/>
        </w:rPr>
      </w:pPr>
      <w:r w:rsidRPr="00963052">
        <w:rPr>
          <w:rFonts w:ascii="Times New Roman" w:hAnsi="Times New Roman" w:cs="Times New Roman"/>
          <w:b/>
          <w:sz w:val="24"/>
          <w:szCs w:val="24"/>
        </w:rPr>
        <w:t>Parameter perubahan</w:t>
      </w:r>
    </w:p>
    <w:p w14:paraId="76FD3CCF" w14:textId="77777777" w:rsidR="000F0EBB" w:rsidRPr="008146EF" w:rsidRDefault="000F0EBB" w:rsidP="00963052">
      <w:pPr>
        <w:pStyle w:val="ListParagraph"/>
        <w:spacing w:line="480" w:lineRule="auto"/>
        <w:ind w:left="2127" w:firstLine="567"/>
        <w:jc w:val="both"/>
        <w:rPr>
          <w:rFonts w:ascii="Times New Roman" w:hAnsi="Times New Roman" w:cs="Times New Roman"/>
          <w:sz w:val="24"/>
          <w:szCs w:val="24"/>
        </w:rPr>
      </w:pPr>
      <w:r w:rsidRPr="008146EF">
        <w:rPr>
          <w:rFonts w:ascii="Times New Roman" w:hAnsi="Times New Roman" w:cs="Times New Roman"/>
          <w:sz w:val="24"/>
          <w:szCs w:val="24"/>
        </w:rPr>
        <w:lastRenderedPageBreak/>
        <w:t>Yaitu merubah beberapa unsur-unsur musik seperti melodi, harmoni dan lain-lain sebagi bentuk penyempurnaan pengembangan lagu.</w:t>
      </w:r>
    </w:p>
    <w:p w14:paraId="6C12B899" w14:textId="77777777" w:rsidR="000F0EBB" w:rsidRPr="00963052" w:rsidRDefault="000F0EBB" w:rsidP="00666D96">
      <w:pPr>
        <w:pStyle w:val="ListParagraph"/>
        <w:numPr>
          <w:ilvl w:val="0"/>
          <w:numId w:val="51"/>
        </w:numPr>
        <w:spacing w:line="480" w:lineRule="auto"/>
        <w:ind w:left="2127" w:hanging="284"/>
        <w:jc w:val="both"/>
        <w:rPr>
          <w:rFonts w:ascii="Times New Roman" w:hAnsi="Times New Roman" w:cs="Times New Roman"/>
          <w:b/>
          <w:sz w:val="24"/>
          <w:szCs w:val="24"/>
        </w:rPr>
      </w:pPr>
      <w:r w:rsidRPr="00963052">
        <w:rPr>
          <w:rFonts w:ascii="Times New Roman" w:hAnsi="Times New Roman" w:cs="Times New Roman"/>
          <w:b/>
          <w:sz w:val="24"/>
          <w:szCs w:val="24"/>
        </w:rPr>
        <w:t>Kemampuan untuk mendengarkan secara objektif</w:t>
      </w:r>
    </w:p>
    <w:p w14:paraId="2540B8E6" w14:textId="77777777" w:rsidR="000F0EBB" w:rsidRPr="008146EF" w:rsidRDefault="000F0EBB" w:rsidP="00963052">
      <w:pPr>
        <w:pStyle w:val="ListParagraph"/>
        <w:spacing w:line="480" w:lineRule="auto"/>
        <w:ind w:left="2127" w:firstLine="567"/>
        <w:jc w:val="both"/>
        <w:rPr>
          <w:rFonts w:ascii="Times New Roman" w:hAnsi="Times New Roman" w:cs="Times New Roman"/>
          <w:sz w:val="24"/>
          <w:szCs w:val="24"/>
        </w:rPr>
      </w:pPr>
      <w:r w:rsidRPr="008146EF">
        <w:rPr>
          <w:rFonts w:ascii="Times New Roman" w:hAnsi="Times New Roman" w:cs="Times New Roman"/>
          <w:sz w:val="24"/>
          <w:szCs w:val="24"/>
        </w:rPr>
        <w:t>Kemampuan ini sangat dibutuhkan oleh musisi agar memudahkan dalam identifikasi apakah materi yang disiapkan sudah sesuai dengan rencana.</w:t>
      </w:r>
    </w:p>
    <w:p w14:paraId="3F021803" w14:textId="77777777" w:rsidR="000F0EBB" w:rsidRPr="00963052" w:rsidRDefault="000F0EBB" w:rsidP="00666D96">
      <w:pPr>
        <w:pStyle w:val="ListParagraph"/>
        <w:numPr>
          <w:ilvl w:val="0"/>
          <w:numId w:val="51"/>
        </w:numPr>
        <w:spacing w:line="480" w:lineRule="auto"/>
        <w:ind w:left="2127" w:hanging="284"/>
        <w:jc w:val="both"/>
        <w:rPr>
          <w:rFonts w:ascii="Times New Roman" w:hAnsi="Times New Roman" w:cs="Times New Roman"/>
          <w:b/>
          <w:sz w:val="24"/>
          <w:szCs w:val="24"/>
        </w:rPr>
      </w:pPr>
      <w:r w:rsidRPr="00963052">
        <w:rPr>
          <w:rFonts w:ascii="Times New Roman" w:hAnsi="Times New Roman" w:cs="Times New Roman"/>
          <w:b/>
          <w:sz w:val="24"/>
          <w:szCs w:val="24"/>
        </w:rPr>
        <w:t>Mengurangi materi</w:t>
      </w:r>
    </w:p>
    <w:p w14:paraId="4E5FF75E" w14:textId="77777777" w:rsidR="000F0EBB" w:rsidRPr="008146EF" w:rsidRDefault="000F0EBB" w:rsidP="00963052">
      <w:pPr>
        <w:pStyle w:val="ListParagraph"/>
        <w:spacing w:line="480" w:lineRule="auto"/>
        <w:ind w:left="2127" w:firstLine="567"/>
        <w:jc w:val="both"/>
        <w:rPr>
          <w:rFonts w:ascii="Times New Roman" w:hAnsi="Times New Roman" w:cs="Times New Roman"/>
          <w:sz w:val="24"/>
          <w:szCs w:val="24"/>
        </w:rPr>
      </w:pPr>
      <w:r w:rsidRPr="008146EF">
        <w:rPr>
          <w:rFonts w:ascii="Times New Roman" w:hAnsi="Times New Roman" w:cs="Times New Roman"/>
          <w:sz w:val="24"/>
          <w:szCs w:val="24"/>
        </w:rPr>
        <w:t>Kegiatan ini merupakan kegiatan akhir dari proses pra-produksi, dimana para musisi yang telah menyusun dan merekam beberapa materi dapat memilih materi terbaik yang akan direkam sebagai hasil yang final.</w:t>
      </w:r>
    </w:p>
    <w:p w14:paraId="52A1A78A" w14:textId="77777777" w:rsidR="000F0EBB" w:rsidRPr="008146EF" w:rsidRDefault="000F0EBB" w:rsidP="00666D96">
      <w:pPr>
        <w:pStyle w:val="ListParagraph"/>
        <w:numPr>
          <w:ilvl w:val="1"/>
          <w:numId w:val="24"/>
        </w:numPr>
        <w:spacing w:line="480" w:lineRule="auto"/>
        <w:ind w:left="1843" w:hanging="709"/>
        <w:jc w:val="both"/>
        <w:rPr>
          <w:rFonts w:ascii="Times New Roman" w:hAnsi="Times New Roman" w:cs="Times New Roman"/>
          <w:b/>
          <w:sz w:val="24"/>
          <w:szCs w:val="24"/>
        </w:rPr>
      </w:pPr>
      <w:r w:rsidRPr="008146EF">
        <w:rPr>
          <w:rFonts w:ascii="Times New Roman" w:hAnsi="Times New Roman" w:cs="Times New Roman"/>
          <w:b/>
          <w:sz w:val="24"/>
          <w:szCs w:val="24"/>
        </w:rPr>
        <w:t>Produksi</w:t>
      </w:r>
    </w:p>
    <w:p w14:paraId="1EA54389" w14:textId="77777777" w:rsidR="00D57F2A" w:rsidRPr="008146EF" w:rsidRDefault="00D57F2A" w:rsidP="00963052">
      <w:pPr>
        <w:pStyle w:val="ListParagraph"/>
        <w:spacing w:line="480" w:lineRule="auto"/>
        <w:ind w:left="1843" w:firstLine="567"/>
        <w:jc w:val="both"/>
        <w:rPr>
          <w:rFonts w:ascii="Times New Roman" w:hAnsi="Times New Roman" w:cs="Times New Roman"/>
          <w:sz w:val="24"/>
          <w:szCs w:val="24"/>
        </w:rPr>
      </w:pPr>
      <w:bookmarkStart w:id="132" w:name="_Hlk77172481"/>
      <w:r w:rsidRPr="008146EF">
        <w:rPr>
          <w:rFonts w:ascii="Times New Roman" w:hAnsi="Times New Roman" w:cs="Times New Roman"/>
          <w:sz w:val="24"/>
          <w:szCs w:val="24"/>
        </w:rPr>
        <w:t xml:space="preserve">Tahap produksi ialah tahap inti dari kegiatan produksi remakan musik. Dimana pada tahap ini akan berisi kegiatan untuk </w:t>
      </w:r>
      <w:r w:rsidRPr="008146EF">
        <w:rPr>
          <w:rFonts w:ascii="Times New Roman" w:hAnsi="Times New Roman" w:cs="Times New Roman"/>
          <w:i/>
          <w:sz w:val="24"/>
          <w:szCs w:val="24"/>
        </w:rPr>
        <w:t>survey</w:t>
      </w:r>
      <w:r w:rsidRPr="008146EF">
        <w:rPr>
          <w:rFonts w:ascii="Times New Roman" w:hAnsi="Times New Roman" w:cs="Times New Roman"/>
          <w:sz w:val="24"/>
          <w:szCs w:val="24"/>
        </w:rPr>
        <w:t xml:space="preserve"> pasar, persiapan latihan, merekam dan mencampur musik dengan anggaran dan mengatur hak cipta. Pada tahap produksi melibatkan banyak pihak dari penulis lagu, </w:t>
      </w:r>
      <w:r w:rsidRPr="008146EF">
        <w:rPr>
          <w:rFonts w:ascii="Times New Roman" w:hAnsi="Times New Roman" w:cs="Times New Roman"/>
          <w:i/>
          <w:sz w:val="24"/>
          <w:szCs w:val="24"/>
        </w:rPr>
        <w:t>arranger</w:t>
      </w:r>
      <w:r w:rsidRPr="008146EF">
        <w:rPr>
          <w:rFonts w:ascii="Times New Roman" w:hAnsi="Times New Roman" w:cs="Times New Roman"/>
          <w:sz w:val="24"/>
          <w:szCs w:val="24"/>
        </w:rPr>
        <w:t xml:space="preserve">, </w:t>
      </w:r>
      <w:r w:rsidRPr="008146EF">
        <w:rPr>
          <w:rFonts w:ascii="Times New Roman" w:hAnsi="Times New Roman" w:cs="Times New Roman"/>
          <w:i/>
          <w:sz w:val="24"/>
          <w:szCs w:val="24"/>
        </w:rPr>
        <w:t xml:space="preserve">sound engineers, </w:t>
      </w:r>
      <w:r w:rsidRPr="008146EF">
        <w:rPr>
          <w:rFonts w:ascii="Times New Roman" w:hAnsi="Times New Roman" w:cs="Times New Roman"/>
          <w:sz w:val="24"/>
          <w:szCs w:val="24"/>
        </w:rPr>
        <w:t>musisi, produser, dan lain-lain yang dapat memberikan dukungan terhadap proses pembuatan musik</w:t>
      </w:r>
      <w:r w:rsidRPr="008146EF">
        <w:rPr>
          <w:rStyle w:val="FootnoteReference"/>
          <w:rFonts w:ascii="Times New Roman" w:hAnsi="Times New Roman" w:cs="Times New Roman"/>
          <w:sz w:val="24"/>
          <w:szCs w:val="24"/>
        </w:rPr>
        <w:footnoteReference w:id="126"/>
      </w:r>
      <w:r w:rsidRPr="008146EF">
        <w:rPr>
          <w:rFonts w:ascii="Times New Roman" w:hAnsi="Times New Roman" w:cs="Times New Roman"/>
          <w:sz w:val="24"/>
          <w:szCs w:val="24"/>
        </w:rPr>
        <w:t xml:space="preserve">. </w:t>
      </w:r>
    </w:p>
    <w:bookmarkEnd w:id="132"/>
    <w:p w14:paraId="451C8F8C" w14:textId="77777777" w:rsidR="00D57F2A" w:rsidRPr="008146EF" w:rsidRDefault="00D57F2A" w:rsidP="00666D96">
      <w:pPr>
        <w:pStyle w:val="ListParagraph"/>
        <w:numPr>
          <w:ilvl w:val="1"/>
          <w:numId w:val="24"/>
        </w:numPr>
        <w:spacing w:line="480" w:lineRule="auto"/>
        <w:ind w:left="1843" w:hanging="567"/>
        <w:jc w:val="both"/>
        <w:rPr>
          <w:rFonts w:ascii="Times New Roman" w:hAnsi="Times New Roman" w:cs="Times New Roman"/>
          <w:b/>
          <w:sz w:val="24"/>
          <w:szCs w:val="24"/>
        </w:rPr>
      </w:pPr>
      <w:r w:rsidRPr="008146EF">
        <w:rPr>
          <w:rFonts w:ascii="Times New Roman" w:hAnsi="Times New Roman" w:cs="Times New Roman"/>
          <w:b/>
          <w:sz w:val="24"/>
          <w:szCs w:val="24"/>
        </w:rPr>
        <w:t>Pasca Produksi</w:t>
      </w:r>
    </w:p>
    <w:p w14:paraId="73BBD136" w14:textId="77777777" w:rsidR="00CA52C9" w:rsidRPr="008146EF" w:rsidRDefault="00D57F2A" w:rsidP="00963052">
      <w:pPr>
        <w:pStyle w:val="ListParagraph"/>
        <w:spacing w:line="480" w:lineRule="auto"/>
        <w:ind w:left="1843" w:firstLine="567"/>
        <w:jc w:val="both"/>
        <w:rPr>
          <w:rFonts w:ascii="Times New Roman" w:hAnsi="Times New Roman" w:cs="Times New Roman"/>
          <w:sz w:val="24"/>
          <w:szCs w:val="24"/>
        </w:rPr>
      </w:pPr>
      <w:bookmarkStart w:id="133" w:name="_Hlk77172514"/>
      <w:r w:rsidRPr="008146EF">
        <w:rPr>
          <w:rFonts w:ascii="Times New Roman" w:hAnsi="Times New Roman" w:cs="Times New Roman"/>
          <w:sz w:val="24"/>
          <w:szCs w:val="24"/>
        </w:rPr>
        <w:lastRenderedPageBreak/>
        <w:t xml:space="preserve">Tahapan ini merupakan tahapan </w:t>
      </w:r>
      <w:r w:rsidRPr="008146EF">
        <w:rPr>
          <w:rFonts w:ascii="Times New Roman" w:hAnsi="Times New Roman" w:cs="Times New Roman"/>
          <w:i/>
          <w:sz w:val="24"/>
          <w:szCs w:val="24"/>
        </w:rPr>
        <w:t>finishing</w:t>
      </w:r>
      <w:r w:rsidRPr="008146EF">
        <w:rPr>
          <w:rFonts w:ascii="Times New Roman" w:hAnsi="Times New Roman" w:cs="Times New Roman"/>
          <w:sz w:val="24"/>
          <w:szCs w:val="24"/>
        </w:rPr>
        <w:t xml:space="preserve"> atau tahapan akhir ketika seluruh bagian dari hasi karya musik telah lengkap. Di tahap ini akan dilakukan kegiatan </w:t>
      </w:r>
      <w:r w:rsidRPr="008146EF">
        <w:rPr>
          <w:rFonts w:ascii="Times New Roman" w:hAnsi="Times New Roman" w:cs="Times New Roman"/>
          <w:i/>
          <w:sz w:val="24"/>
          <w:szCs w:val="24"/>
        </w:rPr>
        <w:t xml:space="preserve">mixing, editing, </w:t>
      </w:r>
      <w:r w:rsidRPr="008146EF">
        <w:rPr>
          <w:rFonts w:ascii="Times New Roman" w:hAnsi="Times New Roman" w:cs="Times New Roman"/>
          <w:sz w:val="24"/>
          <w:szCs w:val="24"/>
        </w:rPr>
        <w:t xml:space="preserve">dan </w:t>
      </w:r>
      <w:r w:rsidRPr="008146EF">
        <w:rPr>
          <w:rFonts w:ascii="Times New Roman" w:hAnsi="Times New Roman" w:cs="Times New Roman"/>
          <w:i/>
          <w:sz w:val="24"/>
          <w:szCs w:val="24"/>
        </w:rPr>
        <w:t>mastering</w:t>
      </w:r>
      <w:r w:rsidRPr="008146EF">
        <w:rPr>
          <w:rFonts w:ascii="Times New Roman" w:hAnsi="Times New Roman" w:cs="Times New Roman"/>
          <w:sz w:val="24"/>
          <w:szCs w:val="24"/>
        </w:rPr>
        <w:t xml:space="preserve">. Dimana kegiatan </w:t>
      </w:r>
      <w:r w:rsidRPr="008146EF">
        <w:rPr>
          <w:rFonts w:ascii="Times New Roman" w:hAnsi="Times New Roman" w:cs="Times New Roman"/>
          <w:i/>
          <w:sz w:val="24"/>
          <w:szCs w:val="24"/>
        </w:rPr>
        <w:t xml:space="preserve">mixing </w:t>
      </w:r>
      <w:r w:rsidRPr="008146EF">
        <w:rPr>
          <w:rFonts w:ascii="Times New Roman" w:hAnsi="Times New Roman" w:cs="Times New Roman"/>
          <w:sz w:val="24"/>
          <w:szCs w:val="24"/>
        </w:rPr>
        <w:t xml:space="preserve">merupakan kegiatan untuk memadukan berbagai macam suara untuk menjadikan karya tersebut sebagai karya yang dapat memenuhi berbagai kriteria musik dari teknis, komersial, hingga kriteria pribadi. </w:t>
      </w:r>
      <w:r w:rsidRPr="008146EF">
        <w:rPr>
          <w:rFonts w:ascii="Times New Roman" w:hAnsi="Times New Roman" w:cs="Times New Roman"/>
          <w:i/>
          <w:sz w:val="24"/>
          <w:szCs w:val="24"/>
        </w:rPr>
        <w:t>Editing</w:t>
      </w:r>
      <w:r w:rsidRPr="008146EF">
        <w:rPr>
          <w:rFonts w:ascii="Times New Roman" w:hAnsi="Times New Roman" w:cs="Times New Roman"/>
          <w:sz w:val="24"/>
          <w:szCs w:val="24"/>
        </w:rPr>
        <w:t xml:space="preserve"> merupakan tahapan untuk menghilangkan ataupun menambahkan materi yang tidak diingikan ataupun diinginkan dalam sebuah karya. Tahapan ini juga dapat disebut sebagai tahap perbaikan. </w:t>
      </w:r>
      <w:r w:rsidRPr="008146EF">
        <w:rPr>
          <w:rFonts w:ascii="Times New Roman" w:hAnsi="Times New Roman" w:cs="Times New Roman"/>
          <w:i/>
          <w:sz w:val="24"/>
          <w:szCs w:val="24"/>
        </w:rPr>
        <w:t>Mastering</w:t>
      </w:r>
      <w:r w:rsidRPr="008146EF">
        <w:rPr>
          <w:rFonts w:ascii="Times New Roman" w:hAnsi="Times New Roman" w:cs="Times New Roman"/>
          <w:sz w:val="24"/>
          <w:szCs w:val="24"/>
        </w:rPr>
        <w:t xml:space="preserve"> merupakan tahap untuk menyelaraskan keseluruhan produksi agar enak dan nyaman untuk didengar khalayak umum.</w:t>
      </w:r>
    </w:p>
    <w:p w14:paraId="0755FF47" w14:textId="77777777" w:rsidR="00563440" w:rsidRPr="008146EF" w:rsidRDefault="00563440" w:rsidP="00666D96">
      <w:pPr>
        <w:pStyle w:val="Heading3"/>
        <w:numPr>
          <w:ilvl w:val="0"/>
          <w:numId w:val="24"/>
        </w:numPr>
        <w:spacing w:line="480" w:lineRule="auto"/>
        <w:ind w:left="1134" w:hanging="425"/>
        <w:rPr>
          <w:rFonts w:ascii="Times New Roman" w:hAnsi="Times New Roman" w:cs="Times New Roman"/>
          <w:b/>
          <w:color w:val="auto"/>
        </w:rPr>
      </w:pPr>
      <w:bookmarkStart w:id="134" w:name="_Toc78036031"/>
      <w:bookmarkEnd w:id="133"/>
      <w:r w:rsidRPr="008146EF">
        <w:rPr>
          <w:rFonts w:ascii="Times New Roman" w:hAnsi="Times New Roman" w:cs="Times New Roman"/>
          <w:b/>
          <w:color w:val="auto"/>
        </w:rPr>
        <w:t>Royalti dan Lisensi</w:t>
      </w:r>
      <w:bookmarkEnd w:id="134"/>
    </w:p>
    <w:p w14:paraId="092F079C" w14:textId="77777777" w:rsidR="00A221A5" w:rsidRPr="008146EF" w:rsidRDefault="00CA52C9" w:rsidP="00963052">
      <w:pPr>
        <w:spacing w:line="480" w:lineRule="auto"/>
        <w:ind w:left="1134" w:firstLine="426"/>
        <w:jc w:val="both"/>
        <w:rPr>
          <w:rFonts w:ascii="Times New Roman" w:hAnsi="Times New Roman" w:cs="Times New Roman"/>
          <w:sz w:val="24"/>
          <w:szCs w:val="24"/>
        </w:rPr>
      </w:pPr>
      <w:r w:rsidRPr="008146EF">
        <w:rPr>
          <w:rFonts w:ascii="Times New Roman" w:hAnsi="Times New Roman" w:cs="Times New Roman"/>
          <w:sz w:val="24"/>
          <w:szCs w:val="24"/>
        </w:rPr>
        <w:t xml:space="preserve">Di dalam UUHC diatur mengenai Royalti dan juga Lisensi. Hal ini berkaitan dengan hak ekonomi pencipta. Royalti adalah imbalan atas pemanfaatan hak ekonomi suatu ciptaan atau produk terkait yang diterima oleh pencipta atau pemilik hak terkait (Pasal 1 angka </w:t>
      </w:r>
      <w:r w:rsidR="00F8283F" w:rsidRPr="008146EF">
        <w:rPr>
          <w:rFonts w:ascii="Times New Roman" w:hAnsi="Times New Roman" w:cs="Times New Roman"/>
          <w:sz w:val="24"/>
          <w:szCs w:val="24"/>
        </w:rPr>
        <w:t>21 UUHC). Sedangkan Lisensi adalah izin tertulis yang diberikan oleh pemegang hak cipta atau pemilik hak terkait kepada pihak lain untuk melaksanakan hak ekonomi atas ciptaannya atau produk terkait dengan syarat tertentu.</w:t>
      </w:r>
      <w:r w:rsidR="007D1FCC" w:rsidRPr="008146EF">
        <w:rPr>
          <w:rFonts w:ascii="Times New Roman" w:hAnsi="Times New Roman" w:cs="Times New Roman"/>
          <w:sz w:val="24"/>
          <w:szCs w:val="24"/>
        </w:rPr>
        <w:t xml:space="preserve"> Peraturan Menteri Hukum dan Hak Asasi Manusia Republik Indonesia No. </w:t>
      </w:r>
      <w:r w:rsidR="00A221A5" w:rsidRPr="008146EF">
        <w:rPr>
          <w:rFonts w:ascii="Times New Roman" w:hAnsi="Times New Roman" w:cs="Times New Roman"/>
          <w:sz w:val="24"/>
          <w:szCs w:val="24"/>
        </w:rPr>
        <w:t xml:space="preserve">36 </w:t>
      </w:r>
      <w:r w:rsidR="007D1FCC" w:rsidRPr="008146EF">
        <w:rPr>
          <w:rFonts w:ascii="Times New Roman" w:hAnsi="Times New Roman" w:cs="Times New Roman"/>
          <w:sz w:val="24"/>
          <w:szCs w:val="24"/>
        </w:rPr>
        <w:t>Tahun 201</w:t>
      </w:r>
      <w:r w:rsidR="00A221A5" w:rsidRPr="008146EF">
        <w:rPr>
          <w:rFonts w:ascii="Times New Roman" w:hAnsi="Times New Roman" w:cs="Times New Roman"/>
          <w:sz w:val="24"/>
          <w:szCs w:val="24"/>
        </w:rPr>
        <w:t xml:space="preserve">8 </w:t>
      </w:r>
      <w:r w:rsidR="007D1FCC" w:rsidRPr="008146EF">
        <w:rPr>
          <w:rFonts w:ascii="Times New Roman" w:hAnsi="Times New Roman" w:cs="Times New Roman"/>
          <w:sz w:val="24"/>
          <w:szCs w:val="24"/>
        </w:rPr>
        <w:t xml:space="preserve">Tentang Tata Cara Permohonan </w:t>
      </w:r>
      <w:r w:rsidR="007D1FCC" w:rsidRPr="008146EF">
        <w:rPr>
          <w:rFonts w:ascii="Times New Roman" w:hAnsi="Times New Roman" w:cs="Times New Roman"/>
          <w:sz w:val="24"/>
          <w:szCs w:val="24"/>
        </w:rPr>
        <w:lastRenderedPageBreak/>
        <w:t xml:space="preserve">dan Penerbitan Izin Operasional Serta Evaluasi Lembaga Manajemen Koletif, mengartikan bahwa royalti adalah imbalan atas pemanfaatan hak ekonomi suatu ciptaan atau produk hak terkait yang diterima oleh pencipta atau pemilik hak terkait. </w:t>
      </w:r>
    </w:p>
    <w:p w14:paraId="6C43A3B7" w14:textId="77777777" w:rsidR="00CA52C9" w:rsidRPr="008146EF" w:rsidRDefault="007D1FCC" w:rsidP="00963052">
      <w:pPr>
        <w:spacing w:line="480" w:lineRule="auto"/>
        <w:ind w:left="1134" w:firstLine="426"/>
        <w:jc w:val="both"/>
        <w:rPr>
          <w:rFonts w:ascii="Times New Roman" w:hAnsi="Times New Roman" w:cs="Times New Roman"/>
          <w:sz w:val="24"/>
          <w:szCs w:val="24"/>
        </w:rPr>
      </w:pPr>
      <w:r w:rsidRPr="008146EF">
        <w:rPr>
          <w:rFonts w:ascii="Times New Roman" w:hAnsi="Times New Roman" w:cs="Times New Roman"/>
          <w:sz w:val="24"/>
          <w:szCs w:val="24"/>
        </w:rPr>
        <w:t>D</w:t>
      </w:r>
      <w:r w:rsidR="00F8283F" w:rsidRPr="008146EF">
        <w:rPr>
          <w:rFonts w:ascii="Times New Roman" w:hAnsi="Times New Roman" w:cs="Times New Roman"/>
          <w:sz w:val="24"/>
          <w:szCs w:val="24"/>
        </w:rPr>
        <w:t>alam hal pendistribusian royalti, dilakukan oleh Lembaga Manajemen Kolektif (LMK)</w:t>
      </w:r>
      <w:r w:rsidR="00A221A5" w:rsidRPr="008146EF">
        <w:rPr>
          <w:rFonts w:ascii="Times New Roman" w:hAnsi="Times New Roman" w:cs="Times New Roman"/>
          <w:sz w:val="24"/>
          <w:szCs w:val="24"/>
        </w:rPr>
        <w:t>. Adapaun LMK yang terdapat</w:t>
      </w:r>
      <w:r w:rsidR="00F8283F" w:rsidRPr="008146EF">
        <w:rPr>
          <w:rFonts w:ascii="Times New Roman" w:hAnsi="Times New Roman" w:cs="Times New Roman"/>
          <w:sz w:val="24"/>
          <w:szCs w:val="24"/>
        </w:rPr>
        <w:t xml:space="preserve"> di Indonesia yaitu Yayasan Karya Cipta Indonesia (YKCI)</w:t>
      </w:r>
      <w:r w:rsidR="00A221A5" w:rsidRPr="008146EF">
        <w:rPr>
          <w:rFonts w:ascii="Times New Roman" w:hAnsi="Times New Roman" w:cs="Times New Roman"/>
          <w:sz w:val="24"/>
          <w:szCs w:val="24"/>
        </w:rPr>
        <w:t xml:space="preserve">, </w:t>
      </w:r>
      <w:r w:rsidR="00F8283F" w:rsidRPr="008146EF">
        <w:rPr>
          <w:rFonts w:ascii="Times New Roman" w:hAnsi="Times New Roman" w:cs="Times New Roman"/>
          <w:sz w:val="24"/>
          <w:szCs w:val="24"/>
        </w:rPr>
        <w:t>Wahana Musik Indonesia (WAMI)</w:t>
      </w:r>
      <w:r w:rsidR="00A221A5" w:rsidRPr="008146EF">
        <w:rPr>
          <w:rFonts w:ascii="Times New Roman" w:hAnsi="Times New Roman" w:cs="Times New Roman"/>
          <w:sz w:val="24"/>
          <w:szCs w:val="24"/>
        </w:rPr>
        <w:t>. Royalti Anugerah Indonesia (RAI) sebagai LMK Hak Cipta dan LMK Persatuan Arti Penyanyi, Pencipta Lagu dan Pemusik Republik Indonesia (PAPPRI), Sentra Lisensi Musik Indonesia (SELMI), dan Anugerah Royalti Dangdut Indonesia (ARDI) sebagai LMK Hak Terkait</w:t>
      </w:r>
      <w:r w:rsidR="00A221A5" w:rsidRPr="008146EF">
        <w:rPr>
          <w:rStyle w:val="FootnoteReference"/>
          <w:rFonts w:ascii="Times New Roman" w:hAnsi="Times New Roman" w:cs="Times New Roman"/>
          <w:sz w:val="24"/>
          <w:szCs w:val="24"/>
        </w:rPr>
        <w:footnoteReference w:id="127"/>
      </w:r>
      <w:r w:rsidR="00A221A5" w:rsidRPr="008146EF">
        <w:rPr>
          <w:rFonts w:ascii="Times New Roman" w:hAnsi="Times New Roman" w:cs="Times New Roman"/>
          <w:sz w:val="24"/>
          <w:szCs w:val="24"/>
        </w:rPr>
        <w:t xml:space="preserve">. </w:t>
      </w:r>
    </w:p>
    <w:p w14:paraId="79EC9E96" w14:textId="77777777" w:rsidR="00F8283F" w:rsidRPr="008146EF" w:rsidRDefault="00F8283F" w:rsidP="00963052">
      <w:pPr>
        <w:spacing w:line="480" w:lineRule="auto"/>
        <w:ind w:left="1134" w:firstLine="426"/>
        <w:jc w:val="both"/>
        <w:rPr>
          <w:rFonts w:ascii="Times New Roman" w:hAnsi="Times New Roman" w:cs="Times New Roman"/>
          <w:sz w:val="24"/>
          <w:szCs w:val="24"/>
        </w:rPr>
      </w:pPr>
      <w:r w:rsidRPr="008146EF">
        <w:rPr>
          <w:rFonts w:ascii="Times New Roman" w:hAnsi="Times New Roman" w:cs="Times New Roman"/>
          <w:sz w:val="24"/>
          <w:szCs w:val="24"/>
        </w:rPr>
        <w:t xml:space="preserve">Royalti dan lisensi merupakan satu kesatuan yang tidak terpisah kecuali diperjanjian lain (Pasal 80 ayat (3) UUHC). Biasanya, lisensi akan diikuti oleh pembayaran royalti. Hal ini dikarenakan lisensi adalah berupa perjanjian tertulis yang berkaitan dengan hak ekonomi. Besaran dari pembayaran royalti bergantung kepada kesepakatan para pihak, selama besaran tersebut ditetapkan berdasarkan kelaziman praktik yang berlaku dan adil (Pasal 80 ayat (5) UUHC). </w:t>
      </w:r>
    </w:p>
    <w:p w14:paraId="058CCB1E" w14:textId="77777777" w:rsidR="000D6E5F" w:rsidRDefault="00465424" w:rsidP="00666D96">
      <w:pPr>
        <w:pStyle w:val="Heading2"/>
        <w:numPr>
          <w:ilvl w:val="0"/>
          <w:numId w:val="21"/>
        </w:numPr>
        <w:spacing w:line="480" w:lineRule="auto"/>
        <w:ind w:left="709" w:hanging="731"/>
        <w:rPr>
          <w:rFonts w:ascii="Times New Roman" w:hAnsi="Times New Roman" w:cs="Times New Roman"/>
          <w:b/>
          <w:color w:val="000000" w:themeColor="text1"/>
          <w:sz w:val="24"/>
          <w:szCs w:val="24"/>
        </w:rPr>
      </w:pPr>
      <w:bookmarkStart w:id="135" w:name="_Toc78036032"/>
      <w:r w:rsidRPr="008146EF">
        <w:rPr>
          <w:rFonts w:ascii="Times New Roman" w:hAnsi="Times New Roman" w:cs="Times New Roman"/>
          <w:b/>
          <w:color w:val="000000" w:themeColor="text1"/>
          <w:sz w:val="24"/>
          <w:szCs w:val="24"/>
        </w:rPr>
        <w:lastRenderedPageBreak/>
        <w:t>Hak Cipta</w:t>
      </w:r>
      <w:r w:rsidR="00DE3BB1">
        <w:rPr>
          <w:rFonts w:ascii="Times New Roman" w:hAnsi="Times New Roman" w:cs="Times New Roman"/>
          <w:b/>
          <w:color w:val="000000" w:themeColor="text1"/>
          <w:sz w:val="24"/>
          <w:szCs w:val="24"/>
        </w:rPr>
        <w:t xml:space="preserve"> dalam Perspektif Islam</w:t>
      </w:r>
      <w:bookmarkEnd w:id="135"/>
      <w:r w:rsidR="00DE3BB1">
        <w:rPr>
          <w:rFonts w:ascii="Times New Roman" w:hAnsi="Times New Roman" w:cs="Times New Roman"/>
          <w:b/>
          <w:color w:val="000000" w:themeColor="text1"/>
          <w:sz w:val="24"/>
          <w:szCs w:val="24"/>
        </w:rPr>
        <w:t xml:space="preserve"> </w:t>
      </w:r>
    </w:p>
    <w:p w14:paraId="055903A9" w14:textId="77777777" w:rsidR="002D6DBF" w:rsidRPr="00574AC4" w:rsidRDefault="000D6E5F" w:rsidP="00FB0545">
      <w:pPr>
        <w:pStyle w:val="Heading3"/>
        <w:numPr>
          <w:ilvl w:val="0"/>
          <w:numId w:val="59"/>
        </w:numPr>
        <w:spacing w:line="480" w:lineRule="auto"/>
        <w:ind w:left="1134" w:hanging="425"/>
        <w:jc w:val="both"/>
        <w:rPr>
          <w:rFonts w:ascii="Times New Roman" w:hAnsi="Times New Roman" w:cs="Times New Roman"/>
          <w:b/>
          <w:color w:val="000000" w:themeColor="text1"/>
        </w:rPr>
      </w:pPr>
      <w:bookmarkStart w:id="136" w:name="_Toc78036033"/>
      <w:r w:rsidRPr="00DE3BB1">
        <w:rPr>
          <w:rFonts w:ascii="Times New Roman" w:hAnsi="Times New Roman" w:cs="Times New Roman"/>
          <w:b/>
          <w:color w:val="000000" w:themeColor="text1"/>
        </w:rPr>
        <w:t>Pengertian Hak Cipta dalam Islam</w:t>
      </w:r>
      <w:bookmarkEnd w:id="136"/>
    </w:p>
    <w:p w14:paraId="42EE21FE" w14:textId="77777777" w:rsidR="00DE3BB1" w:rsidRDefault="00DE3BB1" w:rsidP="001106E7">
      <w:pPr>
        <w:spacing w:line="480" w:lineRule="auto"/>
        <w:ind w:left="709" w:firstLine="709"/>
        <w:jc w:val="both"/>
        <w:rPr>
          <w:rFonts w:ascii="Times New Roman" w:hAnsi="Times New Roman" w:cs="Times New Roman"/>
          <w:sz w:val="24"/>
          <w:szCs w:val="24"/>
        </w:rPr>
      </w:pPr>
      <w:r w:rsidRPr="001106E7">
        <w:rPr>
          <w:rFonts w:ascii="Times New Roman" w:hAnsi="Times New Roman" w:cs="Times New Roman"/>
          <w:sz w:val="24"/>
          <w:szCs w:val="24"/>
        </w:rPr>
        <w:t xml:space="preserve">Hak cipta dalam Islam dikenal dengan istilah </w:t>
      </w:r>
      <w:r w:rsidRPr="001106E7">
        <w:rPr>
          <w:rFonts w:ascii="Times New Roman" w:hAnsi="Times New Roman" w:cs="Times New Roman"/>
          <w:i/>
          <w:sz w:val="24"/>
          <w:szCs w:val="24"/>
        </w:rPr>
        <w:t>Haq Al-Ibtikar</w:t>
      </w:r>
      <w:r w:rsidR="001106E7" w:rsidRPr="001106E7">
        <w:rPr>
          <w:rFonts w:ascii="Times New Roman" w:hAnsi="Times New Roman" w:cs="Times New Roman"/>
          <w:sz w:val="24"/>
          <w:szCs w:val="24"/>
        </w:rPr>
        <w:t xml:space="preserve">. Kata </w:t>
      </w:r>
      <w:r w:rsidR="001106E7" w:rsidRPr="001106E7">
        <w:rPr>
          <w:rFonts w:ascii="Times New Roman" w:hAnsi="Times New Roman" w:cs="Times New Roman"/>
          <w:i/>
          <w:sz w:val="24"/>
          <w:szCs w:val="24"/>
        </w:rPr>
        <w:t xml:space="preserve">Haq </w:t>
      </w:r>
      <w:r w:rsidR="001106E7" w:rsidRPr="001106E7">
        <w:rPr>
          <w:rFonts w:ascii="Times New Roman" w:hAnsi="Times New Roman" w:cs="Times New Roman"/>
          <w:sz w:val="24"/>
          <w:szCs w:val="24"/>
        </w:rPr>
        <w:t>berarti kewenangan ata</w:t>
      </w:r>
      <w:r w:rsidR="001106E7">
        <w:rPr>
          <w:rFonts w:ascii="Times New Roman" w:hAnsi="Times New Roman" w:cs="Times New Roman"/>
          <w:sz w:val="24"/>
          <w:szCs w:val="24"/>
        </w:rPr>
        <w:t xml:space="preserve">u kepemilikan, dalam hal ini bermakna bahwa </w:t>
      </w:r>
      <w:r w:rsidR="001106E7">
        <w:rPr>
          <w:rFonts w:ascii="Times New Roman" w:hAnsi="Times New Roman" w:cs="Times New Roman"/>
          <w:i/>
          <w:sz w:val="24"/>
          <w:szCs w:val="24"/>
        </w:rPr>
        <w:t xml:space="preserve">Haq </w:t>
      </w:r>
      <w:r w:rsidR="001106E7">
        <w:rPr>
          <w:rFonts w:ascii="Times New Roman" w:hAnsi="Times New Roman" w:cs="Times New Roman"/>
          <w:sz w:val="24"/>
          <w:szCs w:val="24"/>
        </w:rPr>
        <w:t xml:space="preserve">merupakan kepemilikan atas suatu karya yang baru diciptakan. Kemudian </w:t>
      </w:r>
      <w:r w:rsidR="001106E7">
        <w:rPr>
          <w:rFonts w:ascii="Times New Roman" w:hAnsi="Times New Roman" w:cs="Times New Roman"/>
          <w:i/>
          <w:sz w:val="24"/>
          <w:szCs w:val="24"/>
        </w:rPr>
        <w:t xml:space="preserve">Ibtikar </w:t>
      </w:r>
      <w:r w:rsidR="001106E7">
        <w:rPr>
          <w:rFonts w:ascii="Times New Roman" w:hAnsi="Times New Roman" w:cs="Times New Roman"/>
          <w:sz w:val="24"/>
          <w:szCs w:val="24"/>
        </w:rPr>
        <w:t xml:space="preserve">yang dalam bentuk kata lampau nya yaitu </w:t>
      </w:r>
      <w:r w:rsidR="001106E7">
        <w:rPr>
          <w:rFonts w:ascii="Times New Roman" w:hAnsi="Times New Roman" w:cs="Times New Roman"/>
          <w:i/>
          <w:sz w:val="24"/>
          <w:szCs w:val="24"/>
        </w:rPr>
        <w:t xml:space="preserve">Ibtakara </w:t>
      </w:r>
      <w:r w:rsidR="001106E7">
        <w:rPr>
          <w:rFonts w:ascii="Times New Roman" w:hAnsi="Times New Roman" w:cs="Times New Roman"/>
          <w:sz w:val="24"/>
          <w:szCs w:val="24"/>
        </w:rPr>
        <w:t>berati menciptakan</w:t>
      </w:r>
      <w:r w:rsidR="00D42B23">
        <w:rPr>
          <w:rStyle w:val="FootnoteReference"/>
          <w:rFonts w:ascii="Times New Roman" w:hAnsi="Times New Roman" w:cs="Times New Roman"/>
          <w:sz w:val="24"/>
          <w:szCs w:val="24"/>
        </w:rPr>
        <w:footnoteReference w:id="128"/>
      </w:r>
      <w:r w:rsidR="001106E7">
        <w:rPr>
          <w:rFonts w:ascii="Times New Roman" w:hAnsi="Times New Roman" w:cs="Times New Roman"/>
          <w:sz w:val="24"/>
          <w:szCs w:val="24"/>
        </w:rPr>
        <w:t xml:space="preserve">. </w:t>
      </w:r>
      <w:r w:rsidR="00CF5685">
        <w:rPr>
          <w:rFonts w:ascii="Times New Roman" w:hAnsi="Times New Roman" w:cs="Times New Roman"/>
          <w:i/>
          <w:sz w:val="24"/>
          <w:szCs w:val="24"/>
        </w:rPr>
        <w:t xml:space="preserve">Cairo Declaration of Human Right In Islam </w:t>
      </w:r>
      <w:r w:rsidR="00CF5685">
        <w:rPr>
          <w:rFonts w:ascii="Times New Roman" w:hAnsi="Times New Roman" w:cs="Times New Roman"/>
          <w:sz w:val="24"/>
          <w:szCs w:val="24"/>
        </w:rPr>
        <w:t>pada reolusi No. 49/19 P tentang Hak Cipta menyebutkan</w:t>
      </w:r>
      <w:r w:rsidR="00CF5685">
        <w:rPr>
          <w:rStyle w:val="FootnoteReference"/>
          <w:rFonts w:ascii="Times New Roman" w:hAnsi="Times New Roman" w:cs="Times New Roman"/>
          <w:sz w:val="24"/>
          <w:szCs w:val="24"/>
        </w:rPr>
        <w:footnoteReference w:id="129"/>
      </w:r>
      <w:r w:rsidR="00CF5685">
        <w:rPr>
          <w:rFonts w:ascii="Times New Roman" w:hAnsi="Times New Roman" w:cs="Times New Roman"/>
          <w:sz w:val="24"/>
          <w:szCs w:val="24"/>
        </w:rPr>
        <w:t xml:space="preserve"> :</w:t>
      </w:r>
    </w:p>
    <w:p w14:paraId="449ADE92" w14:textId="77777777" w:rsidR="00CF5685" w:rsidRDefault="00CF5685" w:rsidP="00CF5685">
      <w:pPr>
        <w:spacing w:line="240" w:lineRule="auto"/>
        <w:ind w:left="709" w:firstLine="709"/>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Everyone shall have the right to enjoy the fruits of his scientific, literarly or technical production, and the right to protect the moral and material interest steaming there from prouded that such production is not to contrary the principal syari’ah”</w:t>
      </w:r>
    </w:p>
    <w:p w14:paraId="045963F4" w14:textId="77777777" w:rsidR="00CF5685" w:rsidRDefault="00CF5685" w:rsidP="003C3112">
      <w:pPr>
        <w:spacing w:line="480" w:lineRule="auto"/>
        <w:ind w:left="709" w:firstLine="709"/>
        <w:jc w:val="both"/>
        <w:rPr>
          <w:rFonts w:ascii="Times New Roman" w:hAnsi="Times New Roman" w:cs="Times New Roman"/>
          <w:sz w:val="24"/>
          <w:szCs w:val="24"/>
        </w:rPr>
      </w:pPr>
      <w:r>
        <w:rPr>
          <w:rFonts w:ascii="Times New Roman" w:hAnsi="Times New Roman" w:cs="Times New Roman"/>
          <w:sz w:val="24"/>
          <w:szCs w:val="24"/>
        </w:rPr>
        <w:tab/>
        <w:t xml:space="preserve">Deklarasi ini menegaskan bahwasanya terdapat hak yang dikandung didalam karya cipta sebagaimana diartikan oleh </w:t>
      </w:r>
      <w:r>
        <w:rPr>
          <w:rFonts w:ascii="Times New Roman" w:hAnsi="Times New Roman" w:cs="Times New Roman"/>
          <w:i/>
          <w:sz w:val="24"/>
          <w:szCs w:val="24"/>
        </w:rPr>
        <w:t>Haq Al-Ibtikar.</w:t>
      </w:r>
      <w:r w:rsidR="003C3112">
        <w:rPr>
          <w:rFonts w:ascii="Times New Roman" w:hAnsi="Times New Roman" w:cs="Times New Roman"/>
          <w:sz w:val="24"/>
          <w:szCs w:val="24"/>
        </w:rPr>
        <w:t xml:space="preserve"> Selain itu, hak cipta juga diartikan sebagai </w:t>
      </w:r>
      <w:r w:rsidR="003C3112">
        <w:rPr>
          <w:rFonts w:ascii="Times New Roman" w:hAnsi="Times New Roman" w:cs="Times New Roman"/>
          <w:i/>
          <w:sz w:val="24"/>
          <w:szCs w:val="24"/>
        </w:rPr>
        <w:t xml:space="preserve">huquq maliyah </w:t>
      </w:r>
      <w:r w:rsidR="003C3112" w:rsidRPr="00DE3BB1">
        <w:rPr>
          <w:rFonts w:ascii="Times New Roman" w:hAnsi="Times New Roman" w:cs="Times New Roman"/>
          <w:sz w:val="24"/>
          <w:szCs w:val="24"/>
        </w:rPr>
        <w:t>atau dikenal sebagai hak kekayaan dalam Islam. Hak kekayaan ini mendapatkan perlindungan hukum (</w:t>
      </w:r>
      <w:r w:rsidR="003C3112" w:rsidRPr="00DE3BB1">
        <w:rPr>
          <w:rFonts w:ascii="Times New Roman" w:hAnsi="Times New Roman" w:cs="Times New Roman"/>
          <w:i/>
          <w:sz w:val="24"/>
          <w:szCs w:val="24"/>
        </w:rPr>
        <w:t>ma’sum</w:t>
      </w:r>
      <w:r w:rsidR="003C3112" w:rsidRPr="00DE3BB1">
        <w:rPr>
          <w:rFonts w:ascii="Times New Roman" w:hAnsi="Times New Roman" w:cs="Times New Roman"/>
          <w:sz w:val="24"/>
          <w:szCs w:val="24"/>
        </w:rPr>
        <w:t>)</w:t>
      </w:r>
      <w:r w:rsidR="003C3112">
        <w:rPr>
          <w:rFonts w:ascii="Times New Roman" w:hAnsi="Times New Roman" w:cs="Times New Roman"/>
          <w:sz w:val="24"/>
          <w:szCs w:val="24"/>
        </w:rPr>
        <w:t>, dimana hak cipta yang dilindungi adalah hak cipta yang tidak bertentangan dengan hukum islam</w:t>
      </w:r>
      <w:r w:rsidR="003C3112">
        <w:rPr>
          <w:rStyle w:val="FootnoteReference"/>
          <w:rFonts w:ascii="Times New Roman" w:hAnsi="Times New Roman" w:cs="Times New Roman"/>
          <w:sz w:val="24"/>
          <w:szCs w:val="24"/>
        </w:rPr>
        <w:footnoteReference w:id="130"/>
      </w:r>
      <w:r w:rsidR="003C3112">
        <w:rPr>
          <w:rFonts w:ascii="Times New Roman" w:hAnsi="Times New Roman" w:cs="Times New Roman"/>
          <w:sz w:val="24"/>
          <w:szCs w:val="24"/>
        </w:rPr>
        <w:t xml:space="preserve">. </w:t>
      </w:r>
    </w:p>
    <w:p w14:paraId="745C441B" w14:textId="77777777" w:rsidR="00535DB3" w:rsidRPr="00535DB3" w:rsidRDefault="00535DB3" w:rsidP="003C3112">
      <w:pPr>
        <w:spacing w:line="480" w:lineRule="auto"/>
        <w:ind w:left="709"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Hak terbagi menjadi dua macam yaitu </w:t>
      </w:r>
      <w:r>
        <w:rPr>
          <w:rFonts w:ascii="Times New Roman" w:hAnsi="Times New Roman" w:cs="Times New Roman"/>
          <w:i/>
          <w:sz w:val="24"/>
          <w:szCs w:val="24"/>
        </w:rPr>
        <w:t xml:space="preserve">mal </w:t>
      </w:r>
      <w:r>
        <w:rPr>
          <w:rFonts w:ascii="Times New Roman" w:hAnsi="Times New Roman" w:cs="Times New Roman"/>
          <w:sz w:val="24"/>
          <w:szCs w:val="24"/>
        </w:rPr>
        <w:t xml:space="preserve">dan </w:t>
      </w:r>
      <w:r>
        <w:rPr>
          <w:rFonts w:ascii="Times New Roman" w:hAnsi="Times New Roman" w:cs="Times New Roman"/>
          <w:i/>
          <w:sz w:val="24"/>
          <w:szCs w:val="24"/>
        </w:rPr>
        <w:t>ghairu mal</w:t>
      </w:r>
      <w:r>
        <w:rPr>
          <w:rFonts w:ascii="Times New Roman" w:hAnsi="Times New Roman" w:cs="Times New Roman"/>
          <w:sz w:val="24"/>
          <w:szCs w:val="24"/>
        </w:rPr>
        <w:t xml:space="preserve">. </w:t>
      </w:r>
      <w:r>
        <w:rPr>
          <w:rFonts w:ascii="Times New Roman" w:hAnsi="Times New Roman" w:cs="Times New Roman"/>
          <w:i/>
          <w:sz w:val="24"/>
          <w:szCs w:val="24"/>
        </w:rPr>
        <w:t xml:space="preserve">Mal </w:t>
      </w:r>
      <w:r>
        <w:rPr>
          <w:rFonts w:ascii="Times New Roman" w:hAnsi="Times New Roman" w:cs="Times New Roman"/>
          <w:sz w:val="24"/>
          <w:szCs w:val="24"/>
        </w:rPr>
        <w:t xml:space="preserve">dapat berarti harta yang berkenaan dengan kepemilikan misalnya kepemilikan terhadap benda atau utang. Sementara itu, </w:t>
      </w:r>
      <w:r>
        <w:rPr>
          <w:rFonts w:ascii="Times New Roman" w:hAnsi="Times New Roman" w:cs="Times New Roman"/>
          <w:i/>
          <w:sz w:val="24"/>
          <w:szCs w:val="24"/>
        </w:rPr>
        <w:t xml:space="preserve">ghairu mal </w:t>
      </w:r>
      <w:r>
        <w:rPr>
          <w:rFonts w:ascii="Times New Roman" w:hAnsi="Times New Roman" w:cs="Times New Roman"/>
          <w:sz w:val="24"/>
          <w:szCs w:val="24"/>
        </w:rPr>
        <w:t xml:space="preserve">dapat dibagi lagi menjadi dua yaitu hak </w:t>
      </w:r>
      <w:r>
        <w:rPr>
          <w:rFonts w:ascii="Times New Roman" w:hAnsi="Times New Roman" w:cs="Times New Roman"/>
          <w:i/>
          <w:sz w:val="24"/>
          <w:szCs w:val="24"/>
        </w:rPr>
        <w:t xml:space="preserve">syakhshi </w:t>
      </w:r>
      <w:r>
        <w:rPr>
          <w:rFonts w:ascii="Times New Roman" w:hAnsi="Times New Roman" w:cs="Times New Roman"/>
          <w:sz w:val="24"/>
          <w:szCs w:val="24"/>
        </w:rPr>
        <w:t xml:space="preserve">yang memiliki arti yaitu tuntunan yang ditetapkan </w:t>
      </w:r>
      <w:r>
        <w:rPr>
          <w:rFonts w:ascii="Times New Roman" w:hAnsi="Times New Roman" w:cs="Times New Roman"/>
          <w:i/>
          <w:sz w:val="24"/>
          <w:szCs w:val="24"/>
        </w:rPr>
        <w:t>syara’</w:t>
      </w:r>
      <w:r>
        <w:rPr>
          <w:rFonts w:ascii="Times New Roman" w:hAnsi="Times New Roman" w:cs="Times New Roman"/>
          <w:sz w:val="24"/>
          <w:szCs w:val="24"/>
        </w:rPr>
        <w:t xml:space="preserve"> dari seorang terhadap orang lain dan hak </w:t>
      </w:r>
      <w:r>
        <w:rPr>
          <w:rFonts w:ascii="Times New Roman" w:hAnsi="Times New Roman" w:cs="Times New Roman"/>
          <w:i/>
          <w:sz w:val="24"/>
          <w:szCs w:val="24"/>
        </w:rPr>
        <w:t xml:space="preserve">aini </w:t>
      </w:r>
      <w:r>
        <w:rPr>
          <w:rFonts w:ascii="Times New Roman" w:hAnsi="Times New Roman" w:cs="Times New Roman"/>
          <w:sz w:val="24"/>
          <w:szCs w:val="24"/>
        </w:rPr>
        <w:t>yang berarti orang dewasa dengan bendanya tanpa dibutuhkan orang kedua</w:t>
      </w:r>
      <w:r>
        <w:rPr>
          <w:rStyle w:val="FootnoteReference"/>
          <w:rFonts w:ascii="Times New Roman" w:hAnsi="Times New Roman" w:cs="Times New Roman"/>
          <w:sz w:val="24"/>
          <w:szCs w:val="24"/>
        </w:rPr>
        <w:footnoteReference w:id="131"/>
      </w:r>
      <w:r>
        <w:rPr>
          <w:rFonts w:ascii="Times New Roman" w:hAnsi="Times New Roman" w:cs="Times New Roman"/>
          <w:sz w:val="24"/>
          <w:szCs w:val="24"/>
        </w:rPr>
        <w:t xml:space="preserve">. </w:t>
      </w:r>
    </w:p>
    <w:p w14:paraId="12ADB00E" w14:textId="77777777" w:rsidR="003C3112" w:rsidRDefault="003C3112" w:rsidP="003C3112">
      <w:pPr>
        <w:spacing w:line="480" w:lineRule="auto"/>
        <w:ind w:left="709" w:firstLine="709"/>
        <w:jc w:val="both"/>
        <w:rPr>
          <w:rFonts w:ascii="Times New Roman" w:hAnsi="Times New Roman" w:cs="Times New Roman"/>
          <w:sz w:val="24"/>
          <w:szCs w:val="24"/>
        </w:rPr>
      </w:pPr>
      <w:r>
        <w:rPr>
          <w:rFonts w:ascii="Times New Roman" w:hAnsi="Times New Roman" w:cs="Times New Roman"/>
          <w:sz w:val="24"/>
          <w:szCs w:val="24"/>
        </w:rPr>
        <w:t xml:space="preserve">Ulama berpendapat bahwa hak cipta termasuk kedalam harta berharga dan boleh dimanfaatkan secara benar. </w:t>
      </w:r>
      <w:r w:rsidR="00535DB3">
        <w:rPr>
          <w:rFonts w:ascii="Times New Roman" w:hAnsi="Times New Roman" w:cs="Times New Roman"/>
          <w:sz w:val="24"/>
          <w:szCs w:val="24"/>
        </w:rPr>
        <w:t>Berkenaan dengan salah satu hak cipta yaitu hak kepengarangan</w:t>
      </w:r>
      <w:r w:rsidR="00BE1155">
        <w:rPr>
          <w:rFonts w:ascii="Times New Roman" w:hAnsi="Times New Roman" w:cs="Times New Roman"/>
          <w:sz w:val="24"/>
          <w:szCs w:val="24"/>
        </w:rPr>
        <w:t xml:space="preserve">, Wahbah al-Zuhaili berpendapat bahwa hak kepengarangan ialah hak yang dilindungi oleh </w:t>
      </w:r>
      <w:r w:rsidR="00BE1155">
        <w:rPr>
          <w:rFonts w:ascii="Times New Roman" w:hAnsi="Times New Roman" w:cs="Times New Roman"/>
          <w:i/>
          <w:sz w:val="24"/>
          <w:szCs w:val="24"/>
        </w:rPr>
        <w:t>syara’</w:t>
      </w:r>
      <w:r w:rsidR="00BE1155">
        <w:rPr>
          <w:rFonts w:ascii="Times New Roman" w:hAnsi="Times New Roman" w:cs="Times New Roman"/>
          <w:sz w:val="24"/>
          <w:szCs w:val="24"/>
        </w:rPr>
        <w:t xml:space="preserve"> berdasarkan </w:t>
      </w:r>
      <w:r w:rsidR="00BE1155">
        <w:rPr>
          <w:rFonts w:ascii="Times New Roman" w:hAnsi="Times New Roman" w:cs="Times New Roman"/>
          <w:i/>
          <w:sz w:val="24"/>
          <w:szCs w:val="24"/>
        </w:rPr>
        <w:t xml:space="preserve">istishlah </w:t>
      </w:r>
      <w:r w:rsidR="00BE1155">
        <w:rPr>
          <w:rFonts w:ascii="Times New Roman" w:hAnsi="Times New Roman" w:cs="Times New Roman"/>
          <w:sz w:val="24"/>
          <w:szCs w:val="24"/>
        </w:rPr>
        <w:t>(</w:t>
      </w:r>
      <w:r w:rsidR="00BE1155">
        <w:rPr>
          <w:rFonts w:ascii="Times New Roman" w:hAnsi="Times New Roman" w:cs="Times New Roman"/>
          <w:i/>
          <w:sz w:val="24"/>
          <w:szCs w:val="24"/>
        </w:rPr>
        <w:t xml:space="preserve">maslahah mursalah), </w:t>
      </w:r>
      <w:r w:rsidR="00BE1155">
        <w:rPr>
          <w:rFonts w:ascii="Times New Roman" w:hAnsi="Times New Roman" w:cs="Times New Roman"/>
          <w:sz w:val="24"/>
          <w:szCs w:val="24"/>
        </w:rPr>
        <w:t>mencetak ulang atau mengcopy buku (tanpa izin yang sah) merupakan pelanggaran atau kejahatan terhadap hak pengarang, sehingga harus dilakukan ganti rugi terhadap hak pengarang tersebut karena menimbulkan kerugian moril</w:t>
      </w:r>
      <w:r w:rsidR="00BE1155">
        <w:rPr>
          <w:rStyle w:val="FootnoteReference"/>
          <w:rFonts w:ascii="Times New Roman" w:hAnsi="Times New Roman" w:cs="Times New Roman"/>
          <w:sz w:val="24"/>
          <w:szCs w:val="24"/>
        </w:rPr>
        <w:footnoteReference w:id="132"/>
      </w:r>
      <w:r w:rsidR="00BE1155">
        <w:rPr>
          <w:rFonts w:ascii="Times New Roman" w:hAnsi="Times New Roman" w:cs="Times New Roman"/>
          <w:sz w:val="24"/>
          <w:szCs w:val="24"/>
        </w:rPr>
        <w:t xml:space="preserve">. </w:t>
      </w:r>
    </w:p>
    <w:p w14:paraId="2C47C076" w14:textId="77777777" w:rsidR="00BE1155" w:rsidRPr="0072797B" w:rsidRDefault="00BE1155" w:rsidP="003C3112">
      <w:pPr>
        <w:spacing w:line="480" w:lineRule="auto"/>
        <w:ind w:left="709" w:firstLine="709"/>
        <w:jc w:val="both"/>
        <w:rPr>
          <w:rFonts w:ascii="Times New Roman" w:hAnsi="Times New Roman" w:cs="Times New Roman"/>
          <w:sz w:val="24"/>
          <w:szCs w:val="24"/>
        </w:rPr>
      </w:pPr>
      <w:r>
        <w:rPr>
          <w:rFonts w:ascii="Times New Roman" w:hAnsi="Times New Roman" w:cs="Times New Roman"/>
          <w:sz w:val="24"/>
          <w:szCs w:val="24"/>
        </w:rPr>
        <w:t xml:space="preserve">Fatwa MUI No. 1/MUNAS VII?MUI/5/2005 Tentang Perlindungan Hak Kekayaan Intelektual mengartikan HKI sebagai </w:t>
      </w:r>
      <w:r>
        <w:rPr>
          <w:rFonts w:ascii="Times New Roman" w:hAnsi="Times New Roman" w:cs="Times New Roman"/>
          <w:i/>
          <w:sz w:val="24"/>
          <w:szCs w:val="24"/>
        </w:rPr>
        <w:t xml:space="preserve">huquq maliyah </w:t>
      </w:r>
      <w:r>
        <w:rPr>
          <w:rFonts w:ascii="Times New Roman" w:hAnsi="Times New Roman" w:cs="Times New Roman"/>
          <w:sz w:val="24"/>
          <w:szCs w:val="24"/>
        </w:rPr>
        <w:t>(hak kekayaan) yang mendapat perlindungan hukum Islam selama tidak bertentangan dengan ajaran islam dan dijadikan sebagai objek akad (</w:t>
      </w:r>
      <w:r>
        <w:rPr>
          <w:rFonts w:ascii="Times New Roman" w:hAnsi="Times New Roman" w:cs="Times New Roman"/>
          <w:i/>
          <w:sz w:val="24"/>
          <w:szCs w:val="24"/>
        </w:rPr>
        <w:t>al-</w:t>
      </w:r>
      <w:r>
        <w:rPr>
          <w:rFonts w:ascii="Times New Roman" w:hAnsi="Times New Roman" w:cs="Times New Roman"/>
          <w:i/>
          <w:sz w:val="24"/>
          <w:szCs w:val="24"/>
        </w:rPr>
        <w:lastRenderedPageBreak/>
        <w:t>ma’qud ‘alaili</w:t>
      </w:r>
      <w:r>
        <w:rPr>
          <w:rFonts w:ascii="Times New Roman" w:hAnsi="Times New Roman" w:cs="Times New Roman"/>
          <w:sz w:val="24"/>
          <w:szCs w:val="24"/>
        </w:rPr>
        <w:t xml:space="preserve">), baik akad </w:t>
      </w:r>
      <w:r>
        <w:rPr>
          <w:rFonts w:ascii="Times New Roman" w:hAnsi="Times New Roman" w:cs="Times New Roman"/>
          <w:i/>
          <w:sz w:val="24"/>
          <w:szCs w:val="24"/>
        </w:rPr>
        <w:t xml:space="preserve">mu’awadah </w:t>
      </w:r>
      <w:r>
        <w:rPr>
          <w:rFonts w:ascii="Times New Roman" w:hAnsi="Times New Roman" w:cs="Times New Roman"/>
          <w:sz w:val="24"/>
          <w:szCs w:val="24"/>
        </w:rPr>
        <w:t xml:space="preserve">(pertukaran, komersial), maupun akad </w:t>
      </w:r>
      <w:r>
        <w:rPr>
          <w:rFonts w:ascii="Times New Roman" w:hAnsi="Times New Roman" w:cs="Times New Roman"/>
          <w:i/>
          <w:sz w:val="24"/>
          <w:szCs w:val="24"/>
        </w:rPr>
        <w:t>tabarru’at</w:t>
      </w:r>
      <w:r>
        <w:rPr>
          <w:rFonts w:ascii="Times New Roman" w:hAnsi="Times New Roman" w:cs="Times New Roman"/>
          <w:sz w:val="24"/>
          <w:szCs w:val="24"/>
        </w:rPr>
        <w:t xml:space="preserve"> (non komersial) serta dapat diwakafkan dan diwarisi. Sama halnya seperti yang diatur di dalam Fatwa MUI Nomor 1 Tahun 2003 Tentang Hak Cipta, memandang bahwa Hak Cipta merupakan </w:t>
      </w:r>
      <w:r>
        <w:rPr>
          <w:rFonts w:ascii="Times New Roman" w:hAnsi="Times New Roman" w:cs="Times New Roman"/>
          <w:i/>
          <w:sz w:val="24"/>
          <w:szCs w:val="24"/>
        </w:rPr>
        <w:t xml:space="preserve">huquq maliyah </w:t>
      </w:r>
      <w:r>
        <w:rPr>
          <w:rFonts w:ascii="Times New Roman" w:hAnsi="Times New Roman" w:cs="Times New Roman"/>
          <w:sz w:val="24"/>
          <w:szCs w:val="24"/>
        </w:rPr>
        <w:t xml:space="preserve">yang mendapatkan perlindungan hukum </w:t>
      </w:r>
      <w:r w:rsidR="0072797B">
        <w:rPr>
          <w:rFonts w:ascii="Times New Roman" w:hAnsi="Times New Roman" w:cs="Times New Roman"/>
          <w:sz w:val="24"/>
          <w:szCs w:val="24"/>
        </w:rPr>
        <w:t>(</w:t>
      </w:r>
      <w:r w:rsidR="0072797B">
        <w:rPr>
          <w:rFonts w:ascii="Times New Roman" w:hAnsi="Times New Roman" w:cs="Times New Roman"/>
          <w:i/>
          <w:sz w:val="24"/>
          <w:szCs w:val="24"/>
        </w:rPr>
        <w:t>ma’sum</w:t>
      </w:r>
      <w:r w:rsidR="0072797B">
        <w:rPr>
          <w:rFonts w:ascii="Times New Roman" w:hAnsi="Times New Roman" w:cs="Times New Roman"/>
          <w:sz w:val="24"/>
          <w:szCs w:val="24"/>
        </w:rPr>
        <w:t xml:space="preserve">) sebagaimana </w:t>
      </w:r>
      <w:r w:rsidR="0072797B">
        <w:rPr>
          <w:rFonts w:ascii="Times New Roman" w:hAnsi="Times New Roman" w:cs="Times New Roman"/>
          <w:i/>
          <w:sz w:val="24"/>
          <w:szCs w:val="24"/>
        </w:rPr>
        <w:t>mal</w:t>
      </w:r>
      <w:r w:rsidR="0072797B">
        <w:rPr>
          <w:rFonts w:ascii="Times New Roman" w:hAnsi="Times New Roman" w:cs="Times New Roman"/>
          <w:sz w:val="24"/>
          <w:szCs w:val="24"/>
        </w:rPr>
        <w:t xml:space="preserve"> (kekayaan) selama tidak bertentangan dengan hukum islam</w:t>
      </w:r>
      <w:r w:rsidR="0072797B">
        <w:rPr>
          <w:rStyle w:val="FootnoteReference"/>
          <w:rFonts w:ascii="Times New Roman" w:hAnsi="Times New Roman" w:cs="Times New Roman"/>
          <w:sz w:val="24"/>
          <w:szCs w:val="24"/>
        </w:rPr>
        <w:footnoteReference w:id="133"/>
      </w:r>
      <w:r w:rsidR="0072797B">
        <w:rPr>
          <w:rFonts w:ascii="Times New Roman" w:hAnsi="Times New Roman" w:cs="Times New Roman"/>
          <w:sz w:val="24"/>
          <w:szCs w:val="24"/>
        </w:rPr>
        <w:t xml:space="preserve">. </w:t>
      </w:r>
    </w:p>
    <w:p w14:paraId="57AF2B42" w14:textId="77777777" w:rsidR="00DE3BB1" w:rsidRDefault="00DE3BB1" w:rsidP="00FB0545">
      <w:pPr>
        <w:pStyle w:val="Heading3"/>
        <w:numPr>
          <w:ilvl w:val="0"/>
          <w:numId w:val="59"/>
        </w:numPr>
        <w:spacing w:line="480" w:lineRule="auto"/>
        <w:ind w:left="1134" w:hanging="425"/>
        <w:jc w:val="both"/>
        <w:rPr>
          <w:rFonts w:ascii="Times New Roman" w:hAnsi="Times New Roman" w:cs="Times New Roman"/>
          <w:b/>
          <w:color w:val="000000" w:themeColor="text1"/>
        </w:rPr>
      </w:pPr>
      <w:bookmarkStart w:id="137" w:name="_Toc78036034"/>
      <w:r w:rsidRPr="00DE3BB1">
        <w:rPr>
          <w:rFonts w:ascii="Times New Roman" w:hAnsi="Times New Roman" w:cs="Times New Roman"/>
          <w:b/>
          <w:color w:val="000000" w:themeColor="text1"/>
        </w:rPr>
        <w:t>Perlindungan Hak Cipta dalam Islam</w:t>
      </w:r>
      <w:bookmarkEnd w:id="137"/>
      <w:r w:rsidRPr="00DE3BB1">
        <w:rPr>
          <w:rFonts w:ascii="Times New Roman" w:hAnsi="Times New Roman" w:cs="Times New Roman"/>
          <w:b/>
          <w:color w:val="000000" w:themeColor="text1"/>
        </w:rPr>
        <w:t xml:space="preserve"> </w:t>
      </w:r>
    </w:p>
    <w:p w14:paraId="761B6C3F" w14:textId="77777777" w:rsidR="0072797B" w:rsidRDefault="006D0D25" w:rsidP="0072797B">
      <w:pPr>
        <w:pStyle w:val="ListParagraph"/>
        <w:spacing w:line="480" w:lineRule="auto"/>
        <w:ind w:firstLine="698"/>
        <w:jc w:val="both"/>
        <w:rPr>
          <w:rFonts w:ascii="Times New Roman" w:hAnsi="Times New Roman" w:cs="Times New Roman"/>
          <w:sz w:val="24"/>
          <w:szCs w:val="24"/>
        </w:rPr>
      </w:pPr>
      <w:r>
        <w:rPr>
          <w:rFonts w:ascii="Times New Roman" w:hAnsi="Times New Roman" w:cs="Times New Roman"/>
          <w:sz w:val="24"/>
          <w:szCs w:val="24"/>
        </w:rPr>
        <w:t>Aturan hukum yang berkenaan dengan hak cipta dalam hukum Islam di Indonesia tidaklah sebanyak pengaturan terhadap hak cipta berdasarkan UU No. 28 Tahun 2014 Tentang Hak Cipta. Akan tetapi, terdapat p</w:t>
      </w:r>
      <w:r w:rsidR="0072797B">
        <w:rPr>
          <w:rFonts w:ascii="Times New Roman" w:hAnsi="Times New Roman" w:cs="Times New Roman"/>
          <w:sz w:val="24"/>
          <w:szCs w:val="24"/>
        </w:rPr>
        <w:t xml:space="preserve">engaturan mengenai Hak Cipta yang berbasis islam </w:t>
      </w:r>
      <w:r>
        <w:rPr>
          <w:rFonts w:ascii="Times New Roman" w:hAnsi="Times New Roman" w:cs="Times New Roman"/>
          <w:sz w:val="24"/>
          <w:szCs w:val="24"/>
        </w:rPr>
        <w:t xml:space="preserve">yang dapat menjadi dasar apakah Hak Cipta dapat dilindungi atau tidak. Pengaturan tersebut </w:t>
      </w:r>
      <w:r w:rsidR="0072797B">
        <w:rPr>
          <w:rFonts w:ascii="Times New Roman" w:hAnsi="Times New Roman" w:cs="Times New Roman"/>
          <w:sz w:val="24"/>
          <w:szCs w:val="24"/>
        </w:rPr>
        <w:t>terdapat di dalam Fatwa MUI No</w:t>
      </w:r>
      <w:r>
        <w:rPr>
          <w:rFonts w:ascii="Times New Roman" w:hAnsi="Times New Roman" w:cs="Times New Roman"/>
          <w:sz w:val="24"/>
          <w:szCs w:val="24"/>
        </w:rPr>
        <w:t xml:space="preserve">. 1/MUNAS VII/MUI/5/2005 Tentang Perlindungan Hak Kekayaan Intelektual dan Fatwa MUI No. 1 Tahun 20013 Tentang Hak Cipta. </w:t>
      </w:r>
    </w:p>
    <w:p w14:paraId="1514B4F6" w14:textId="77777777" w:rsidR="00DE3BB1" w:rsidRDefault="00DE3BB1" w:rsidP="0072797B">
      <w:pPr>
        <w:pStyle w:val="ListParagraph"/>
        <w:spacing w:line="480" w:lineRule="auto"/>
        <w:ind w:firstLine="698"/>
        <w:jc w:val="both"/>
        <w:rPr>
          <w:rFonts w:ascii="Times New Roman" w:hAnsi="Times New Roman" w:cs="Times New Roman"/>
          <w:sz w:val="24"/>
          <w:szCs w:val="24"/>
        </w:rPr>
      </w:pPr>
      <w:r w:rsidRPr="00DE3BB1">
        <w:rPr>
          <w:rFonts w:ascii="Times New Roman" w:hAnsi="Times New Roman" w:cs="Times New Roman"/>
          <w:sz w:val="24"/>
          <w:szCs w:val="24"/>
        </w:rPr>
        <w:t>Hak cipta yang mendapat perlindungan adalah hak cipta yang tidak bertentangan dengan hukum islam. Setiap perbuatan pelanggaran hak cipta menurut Fatwa MUI No. 1 Tahun 2003 tentang Hak Cipta, terutama pembajakan merupakan kedzaliman yang hukumnya adalah haram</w:t>
      </w:r>
      <w:r w:rsidRPr="008146EF">
        <w:rPr>
          <w:rStyle w:val="FootnoteReference"/>
          <w:rFonts w:ascii="Times New Roman" w:hAnsi="Times New Roman" w:cs="Times New Roman"/>
          <w:sz w:val="24"/>
          <w:szCs w:val="24"/>
        </w:rPr>
        <w:footnoteReference w:id="134"/>
      </w:r>
      <w:r w:rsidRPr="00DE3BB1">
        <w:rPr>
          <w:rFonts w:ascii="Times New Roman" w:hAnsi="Times New Roman" w:cs="Times New Roman"/>
          <w:sz w:val="24"/>
          <w:szCs w:val="24"/>
        </w:rPr>
        <w:t xml:space="preserve">. Selain itu terdapat juga didalam pengaturan Fatwa MUI No. 1/MUNAS </w:t>
      </w:r>
      <w:r w:rsidRPr="00DE3BB1">
        <w:rPr>
          <w:rFonts w:ascii="Times New Roman" w:hAnsi="Times New Roman" w:cs="Times New Roman"/>
          <w:sz w:val="24"/>
          <w:szCs w:val="24"/>
        </w:rPr>
        <w:lastRenderedPageBreak/>
        <w:t>VII/MUI/5/2005 Tentang Perlindungan Hak Kekayaan Intelektual (HKI) yang dijelaskan dalam ketentuan hukum yaitu setiap bentuk pelanggaran terhadap HKI, termasuk namun tidak terbatas pada menggunakan, mengungkapkan, membuat, memakai, menjual, mengimpor, mengekspor, mengedarkan, menyerahkan, menyediakan, mengumumkan, memperbanyak, menjiplak, memalsu, membajak HKI milik orang lain secara tanpa hak merupakan kezaliman dan hukumnya adalah haram.</w:t>
      </w:r>
      <w:r w:rsidRPr="008146EF">
        <w:rPr>
          <w:rStyle w:val="FootnoteReference"/>
          <w:rFonts w:ascii="Times New Roman" w:hAnsi="Times New Roman" w:cs="Times New Roman"/>
          <w:sz w:val="24"/>
          <w:szCs w:val="24"/>
        </w:rPr>
        <w:footnoteReference w:id="135"/>
      </w:r>
      <w:r w:rsidRPr="00DE3BB1">
        <w:rPr>
          <w:rFonts w:ascii="Times New Roman" w:hAnsi="Times New Roman" w:cs="Times New Roman"/>
          <w:sz w:val="24"/>
          <w:szCs w:val="24"/>
        </w:rPr>
        <w:t xml:space="preserve"> </w:t>
      </w:r>
    </w:p>
    <w:p w14:paraId="566EEF72" w14:textId="77777777" w:rsidR="00C421AD" w:rsidRPr="00953845" w:rsidRDefault="00DE3BB1" w:rsidP="00FB0545">
      <w:pPr>
        <w:pStyle w:val="Heading3"/>
        <w:numPr>
          <w:ilvl w:val="0"/>
          <w:numId w:val="59"/>
        </w:numPr>
        <w:spacing w:line="480" w:lineRule="auto"/>
        <w:ind w:left="1134" w:hanging="425"/>
        <w:jc w:val="both"/>
        <w:rPr>
          <w:rFonts w:ascii="Times New Roman" w:hAnsi="Times New Roman" w:cs="Times New Roman"/>
          <w:b/>
          <w:color w:val="000000" w:themeColor="text1"/>
        </w:rPr>
      </w:pPr>
      <w:bookmarkStart w:id="138" w:name="_Toc78036035"/>
      <w:r w:rsidRPr="00DE3BB1">
        <w:rPr>
          <w:rFonts w:ascii="Times New Roman" w:hAnsi="Times New Roman" w:cs="Times New Roman"/>
          <w:b/>
          <w:color w:val="000000" w:themeColor="text1"/>
        </w:rPr>
        <w:t>Plagiarisme dilihat Dari Sisi Islam</w:t>
      </w:r>
      <w:bookmarkEnd w:id="138"/>
      <w:r w:rsidRPr="00DE3BB1">
        <w:rPr>
          <w:rFonts w:ascii="Times New Roman" w:hAnsi="Times New Roman" w:cs="Times New Roman"/>
          <w:b/>
          <w:color w:val="000000" w:themeColor="text1"/>
        </w:rPr>
        <w:t xml:space="preserve"> </w:t>
      </w:r>
    </w:p>
    <w:p w14:paraId="78E4DD73" w14:textId="77777777" w:rsidR="00F46B2B" w:rsidRDefault="00F46B2B" w:rsidP="00480440">
      <w:pPr>
        <w:spacing w:line="480" w:lineRule="auto"/>
        <w:ind w:left="709" w:firstLine="709"/>
        <w:jc w:val="both"/>
        <w:rPr>
          <w:rFonts w:ascii="Times New Roman" w:hAnsi="Times New Roman" w:cs="Times New Roman"/>
          <w:sz w:val="24"/>
          <w:szCs w:val="24"/>
        </w:rPr>
      </w:pPr>
      <w:r>
        <w:rPr>
          <w:rFonts w:ascii="Times New Roman" w:hAnsi="Times New Roman" w:cs="Times New Roman"/>
          <w:sz w:val="24"/>
          <w:szCs w:val="24"/>
        </w:rPr>
        <w:t>Yusuf  al-Qaradhawi menyatakan bahwa tiada agama selain Islam dan tidak ada kitab selain Al-Qur’an yang demikian tinggi menghargai ilmu pengetahuan, mendorong untuk mencarinya dan me</w:t>
      </w:r>
      <w:r w:rsidR="005C2C6E">
        <w:rPr>
          <w:rFonts w:ascii="Times New Roman" w:hAnsi="Times New Roman" w:cs="Times New Roman"/>
          <w:sz w:val="24"/>
          <w:szCs w:val="24"/>
        </w:rPr>
        <w:t>nem</w:t>
      </w:r>
      <w:r>
        <w:rPr>
          <w:rFonts w:ascii="Times New Roman" w:hAnsi="Times New Roman" w:cs="Times New Roman"/>
          <w:sz w:val="24"/>
          <w:szCs w:val="24"/>
        </w:rPr>
        <w:t>ui orang-orang yang menguasainya.</w:t>
      </w:r>
      <w:r w:rsidR="005C2C6E">
        <w:rPr>
          <w:rFonts w:ascii="Times New Roman" w:hAnsi="Times New Roman" w:cs="Times New Roman"/>
          <w:sz w:val="24"/>
          <w:szCs w:val="24"/>
        </w:rPr>
        <w:t xml:space="preserve"> Sebagaimana firman Allah yang berbunyi</w:t>
      </w:r>
      <w:r w:rsidR="005C2C6E">
        <w:rPr>
          <w:rStyle w:val="FootnoteReference"/>
          <w:rFonts w:ascii="Times New Roman" w:hAnsi="Times New Roman" w:cs="Times New Roman"/>
          <w:sz w:val="24"/>
          <w:szCs w:val="24"/>
        </w:rPr>
        <w:footnoteReference w:id="136"/>
      </w:r>
      <w:r w:rsidR="005C2C6E">
        <w:rPr>
          <w:rFonts w:ascii="Times New Roman" w:hAnsi="Times New Roman" w:cs="Times New Roman"/>
          <w:sz w:val="24"/>
          <w:szCs w:val="24"/>
        </w:rPr>
        <w:t xml:space="preserve"> :</w:t>
      </w:r>
    </w:p>
    <w:p w14:paraId="7F107A56" w14:textId="77777777" w:rsidR="005C2C6E" w:rsidRDefault="005C2C6E" w:rsidP="005C2C6E">
      <w:pPr>
        <w:spacing w:line="240" w:lineRule="auto"/>
        <w:ind w:left="709" w:firstLine="709"/>
        <w:jc w:val="both"/>
        <w:rPr>
          <w:rFonts w:ascii="Times New Roman" w:hAnsi="Times New Roman" w:cs="Times New Roman"/>
          <w:sz w:val="24"/>
          <w:szCs w:val="24"/>
        </w:rPr>
      </w:pPr>
      <w:r>
        <w:rPr>
          <w:rFonts w:ascii="Times New Roman" w:hAnsi="Times New Roman" w:cs="Times New Roman"/>
          <w:sz w:val="24"/>
          <w:szCs w:val="24"/>
        </w:rPr>
        <w:t>“Hai orang-orang beriman apabila kamu dikatakan kepadamu, “Berlapang-lapanglah dalam majelis”, maka lapangkanlah niscaya Allah akan memberi kelapangan untukmu. dan apabila dikatakan, “Berdirilah kamu”, maka berdirilah, niscaya Allah akan meninggikan orang-ornag yang beriman di antaramu dan orang-orang yang diberi ilmu pengetahuan beberapa derajat. dan Allah Maha Mengetahui apa yang kamu kerjakan. (Q.S. Al-Mujadalah [58]: 11)</w:t>
      </w:r>
    </w:p>
    <w:p w14:paraId="3632354C" w14:textId="77777777" w:rsidR="005C2C6E" w:rsidRDefault="00953845" w:rsidP="00953845">
      <w:pPr>
        <w:spacing w:line="480" w:lineRule="auto"/>
        <w:ind w:left="709" w:firstLine="709"/>
        <w:jc w:val="both"/>
        <w:rPr>
          <w:rFonts w:ascii="Times New Roman" w:hAnsi="Times New Roman" w:cs="Times New Roman"/>
          <w:sz w:val="24"/>
          <w:szCs w:val="24"/>
        </w:rPr>
      </w:pPr>
      <w:r>
        <w:rPr>
          <w:rFonts w:ascii="Times New Roman" w:hAnsi="Times New Roman" w:cs="Times New Roman"/>
          <w:sz w:val="24"/>
          <w:szCs w:val="24"/>
        </w:rPr>
        <w:t xml:space="preserve">Dalam Islam, perlindungan hak cipta lebih cenderung kepada hak moral dibandingkan hak ekonomi. Hal ini dapat dilihat dalam kebiasaan umat Islam untuk selalu menuliskan nama penulis di setiap karangan atau </w:t>
      </w:r>
      <w:r>
        <w:rPr>
          <w:rFonts w:ascii="Times New Roman" w:hAnsi="Times New Roman" w:cs="Times New Roman"/>
          <w:sz w:val="24"/>
          <w:szCs w:val="24"/>
        </w:rPr>
        <w:lastRenderedPageBreak/>
        <w:t>tulisan</w:t>
      </w:r>
      <w:r>
        <w:rPr>
          <w:rStyle w:val="FootnoteReference"/>
          <w:rFonts w:ascii="Times New Roman" w:hAnsi="Times New Roman" w:cs="Times New Roman"/>
          <w:sz w:val="24"/>
          <w:szCs w:val="24"/>
        </w:rPr>
        <w:footnoteReference w:id="137"/>
      </w:r>
      <w:r>
        <w:rPr>
          <w:rFonts w:ascii="Times New Roman" w:hAnsi="Times New Roman" w:cs="Times New Roman"/>
          <w:sz w:val="24"/>
          <w:szCs w:val="24"/>
        </w:rPr>
        <w:t>. Abu Hamid Al-Ghazali menceritakan bahwa Imam Ahmad pernah suatu ketika ditanya mengenai orang yang salah satu catatannya terjatuh di jalan. Dalam catatan tersebut, terdapat beberapa hadist atau catatan ilmiah. Pertanyaannya ialah apakah orang tetsebut yang menemukan kertas diperbolehkan untuk mencatat isi kertas tersebut, setelah itu baru mengembalikannya kepada pemiliknya? Imam Ahmad menjawab, “Tidak boleh, dia harus meminta izin terlebih dahulu”</w:t>
      </w:r>
      <w:r>
        <w:rPr>
          <w:rStyle w:val="FootnoteReference"/>
          <w:rFonts w:ascii="Times New Roman" w:hAnsi="Times New Roman" w:cs="Times New Roman"/>
          <w:sz w:val="24"/>
          <w:szCs w:val="24"/>
        </w:rPr>
        <w:footnoteReference w:id="138"/>
      </w:r>
      <w:r>
        <w:rPr>
          <w:rFonts w:ascii="Times New Roman" w:hAnsi="Times New Roman" w:cs="Times New Roman"/>
          <w:sz w:val="24"/>
          <w:szCs w:val="24"/>
        </w:rPr>
        <w:t>.</w:t>
      </w:r>
    </w:p>
    <w:p w14:paraId="3F33686B" w14:textId="77777777" w:rsidR="0064588A" w:rsidRPr="008146EF" w:rsidRDefault="0064588A" w:rsidP="00480440">
      <w:pPr>
        <w:spacing w:line="480" w:lineRule="auto"/>
        <w:ind w:left="709" w:firstLine="709"/>
        <w:jc w:val="both"/>
        <w:rPr>
          <w:rFonts w:ascii="Times New Roman" w:hAnsi="Times New Roman" w:cs="Times New Roman"/>
          <w:sz w:val="24"/>
          <w:szCs w:val="24"/>
        </w:rPr>
      </w:pPr>
      <w:r w:rsidRPr="008146EF">
        <w:rPr>
          <w:rFonts w:ascii="Times New Roman" w:hAnsi="Times New Roman" w:cs="Times New Roman"/>
          <w:sz w:val="24"/>
          <w:szCs w:val="24"/>
        </w:rPr>
        <w:t>Pandangan ulama terhadap hak cipta dari kalangan mazha</w:t>
      </w:r>
      <w:r w:rsidR="006D0D25">
        <w:rPr>
          <w:rFonts w:ascii="Times New Roman" w:hAnsi="Times New Roman" w:cs="Times New Roman"/>
          <w:sz w:val="24"/>
          <w:szCs w:val="24"/>
        </w:rPr>
        <w:t>b</w:t>
      </w:r>
      <w:r w:rsidRPr="008146EF">
        <w:rPr>
          <w:rFonts w:ascii="Times New Roman" w:hAnsi="Times New Roman" w:cs="Times New Roman"/>
          <w:sz w:val="24"/>
          <w:szCs w:val="24"/>
        </w:rPr>
        <w:t xml:space="preserve"> Maliki, Syafi’I dan Hanbali memiliki pendapat bahwa hak cipta yang orisinil dan memiliki manfaat termasuk kedalam harta yang berharga dan dapat dimanfaatkan. Wahbah al-Zuhaili menegaskan untuk hak kepengarangan dilindungi ole</w:t>
      </w:r>
      <w:r w:rsidR="006D0D25">
        <w:rPr>
          <w:rFonts w:ascii="Times New Roman" w:hAnsi="Times New Roman" w:cs="Times New Roman"/>
          <w:sz w:val="24"/>
          <w:szCs w:val="24"/>
        </w:rPr>
        <w:t>h</w:t>
      </w:r>
      <w:r w:rsidRPr="008146EF">
        <w:rPr>
          <w:rFonts w:ascii="Times New Roman" w:hAnsi="Times New Roman" w:cs="Times New Roman"/>
          <w:sz w:val="24"/>
          <w:szCs w:val="24"/>
        </w:rPr>
        <w:t xml:space="preserve"> syara’ (hukum islam) atas dasar </w:t>
      </w:r>
      <w:r w:rsidRPr="008146EF">
        <w:rPr>
          <w:rFonts w:ascii="Times New Roman" w:hAnsi="Times New Roman" w:cs="Times New Roman"/>
          <w:i/>
          <w:sz w:val="24"/>
          <w:szCs w:val="24"/>
        </w:rPr>
        <w:t>maslahah mursalah</w:t>
      </w:r>
      <w:r w:rsidRPr="008146EF">
        <w:rPr>
          <w:rFonts w:ascii="Times New Roman" w:hAnsi="Times New Roman" w:cs="Times New Roman"/>
          <w:sz w:val="24"/>
          <w:szCs w:val="24"/>
        </w:rPr>
        <w:t>, mencetak ulang atau meng</w:t>
      </w:r>
      <w:r w:rsidRPr="008146EF">
        <w:rPr>
          <w:rFonts w:ascii="Times New Roman" w:hAnsi="Times New Roman" w:cs="Times New Roman"/>
          <w:i/>
          <w:sz w:val="24"/>
          <w:szCs w:val="24"/>
        </w:rPr>
        <w:t>copy</w:t>
      </w:r>
      <w:r w:rsidRPr="008146EF">
        <w:rPr>
          <w:rFonts w:ascii="Times New Roman" w:hAnsi="Times New Roman" w:cs="Times New Roman"/>
          <w:sz w:val="24"/>
          <w:szCs w:val="24"/>
        </w:rPr>
        <w:t xml:space="preserve"> buku tanpa izin diangggap sebagai pelanggaran terhadap hak pengarang</w:t>
      </w:r>
      <w:r w:rsidRPr="008146EF">
        <w:rPr>
          <w:rStyle w:val="FootnoteReference"/>
          <w:rFonts w:ascii="Times New Roman" w:hAnsi="Times New Roman" w:cs="Times New Roman"/>
          <w:sz w:val="24"/>
          <w:szCs w:val="24"/>
        </w:rPr>
        <w:footnoteReference w:id="139"/>
      </w:r>
      <w:r w:rsidRPr="008146EF">
        <w:rPr>
          <w:rFonts w:ascii="Times New Roman" w:hAnsi="Times New Roman" w:cs="Times New Roman"/>
          <w:sz w:val="24"/>
          <w:szCs w:val="24"/>
        </w:rPr>
        <w:t xml:space="preserve">. </w:t>
      </w:r>
    </w:p>
    <w:p w14:paraId="3239B979" w14:textId="77777777" w:rsidR="000902DF" w:rsidRPr="008146EF" w:rsidRDefault="000902DF" w:rsidP="00480440">
      <w:pPr>
        <w:spacing w:line="480" w:lineRule="auto"/>
        <w:ind w:left="709" w:firstLine="709"/>
        <w:jc w:val="both"/>
        <w:rPr>
          <w:rFonts w:ascii="Times New Roman" w:hAnsi="Times New Roman" w:cs="Times New Roman"/>
          <w:sz w:val="24"/>
          <w:szCs w:val="24"/>
        </w:rPr>
      </w:pPr>
      <w:r w:rsidRPr="008146EF">
        <w:rPr>
          <w:rFonts w:ascii="Times New Roman" w:hAnsi="Times New Roman" w:cs="Times New Roman"/>
          <w:sz w:val="24"/>
          <w:szCs w:val="24"/>
        </w:rPr>
        <w:t xml:space="preserve">Dalam Al-Qur’an tidak terdapat dalil yang secara eksplisit menyebutkan tindakan pembajakan. Namun dapat dikaitkan dengan </w:t>
      </w:r>
      <w:r w:rsidRPr="008146EF">
        <w:rPr>
          <w:rFonts w:ascii="Times New Roman" w:hAnsi="Times New Roman" w:cs="Times New Roman"/>
          <w:sz w:val="24"/>
          <w:szCs w:val="24"/>
        </w:rPr>
        <w:lastRenderedPageBreak/>
        <w:t xml:space="preserve">beberapa ayat yaitu Q.S. Al-Baqarah ayat 188 yang artinya “… </w:t>
      </w:r>
      <w:r w:rsidRPr="008146EF">
        <w:rPr>
          <w:rFonts w:ascii="Times New Roman" w:hAnsi="Times New Roman" w:cs="Times New Roman"/>
          <w:i/>
          <w:sz w:val="24"/>
          <w:szCs w:val="24"/>
        </w:rPr>
        <w:t>dan janganlah kamu makan harta diantara kamu dnegan jalan yang batil, dan (janganlah) kamu menyuap dengan harta itu kepada para hakim, dengan maksud agar kamu dapat memakan sebagian harta orang lain itu dengan jalan dosa, padahal kamu mengetahui</w:t>
      </w:r>
      <w:r w:rsidRPr="008146EF">
        <w:rPr>
          <w:rFonts w:ascii="Times New Roman" w:hAnsi="Times New Roman" w:cs="Times New Roman"/>
          <w:sz w:val="24"/>
          <w:szCs w:val="24"/>
        </w:rPr>
        <w:t>”. Selain itu juga terdapat pada Q.S. Al-Maidah ayat 38 yang artinya “</w:t>
      </w:r>
      <w:r w:rsidRPr="008146EF">
        <w:rPr>
          <w:rFonts w:ascii="Times New Roman" w:hAnsi="Times New Roman" w:cs="Times New Roman"/>
          <w:i/>
          <w:sz w:val="24"/>
          <w:szCs w:val="24"/>
        </w:rPr>
        <w:t>Laki-laki yang mencuri dan perempuan yang mencuri, potonglah tangan keduanya (sebagai) pembalasan bagi apa yang mereka kerjakan dan sebagai siksaan dari Allah. Dan Allah maha perkasa lagi maha bijaksana</w:t>
      </w:r>
      <w:r w:rsidRPr="008146EF">
        <w:rPr>
          <w:rFonts w:ascii="Times New Roman" w:hAnsi="Times New Roman" w:cs="Times New Roman"/>
          <w:sz w:val="24"/>
          <w:szCs w:val="24"/>
        </w:rPr>
        <w:t>”. Dari kedua ayat ini secara tegas Allah memberitahukan bahwa perbuatan untuk melangkahi hak orang lain merupakan perbuatan haram</w:t>
      </w:r>
      <w:r w:rsidRPr="008146EF">
        <w:rPr>
          <w:rStyle w:val="FootnoteReference"/>
          <w:rFonts w:ascii="Times New Roman" w:hAnsi="Times New Roman" w:cs="Times New Roman"/>
          <w:sz w:val="24"/>
          <w:szCs w:val="24"/>
        </w:rPr>
        <w:footnoteReference w:id="140"/>
      </w:r>
      <w:r w:rsidRPr="008146EF">
        <w:rPr>
          <w:rFonts w:ascii="Times New Roman" w:hAnsi="Times New Roman" w:cs="Times New Roman"/>
          <w:sz w:val="24"/>
          <w:szCs w:val="24"/>
        </w:rPr>
        <w:t xml:space="preserve">. </w:t>
      </w:r>
    </w:p>
    <w:p w14:paraId="6B8D204F" w14:textId="77777777" w:rsidR="007D1FCC" w:rsidRPr="008146EF" w:rsidRDefault="00013D0B" w:rsidP="00013D0B">
      <w:pPr>
        <w:spacing w:line="480" w:lineRule="auto"/>
        <w:ind w:left="709" w:firstLine="709"/>
        <w:jc w:val="both"/>
        <w:rPr>
          <w:rFonts w:ascii="Times New Roman" w:hAnsi="Times New Roman" w:cs="Times New Roman"/>
          <w:sz w:val="24"/>
          <w:szCs w:val="24"/>
        </w:rPr>
      </w:pPr>
      <w:r w:rsidRPr="008146EF">
        <w:rPr>
          <w:rFonts w:ascii="Times New Roman" w:hAnsi="Times New Roman" w:cs="Times New Roman"/>
          <w:sz w:val="24"/>
          <w:szCs w:val="24"/>
        </w:rPr>
        <w:t xml:space="preserve">Islam menyamakan perbuatan pembajakan ini sebagai pencurian harta. Hal ini menggunakan metode </w:t>
      </w:r>
      <w:r w:rsidRPr="008146EF">
        <w:rPr>
          <w:rFonts w:ascii="Times New Roman" w:hAnsi="Times New Roman" w:cs="Times New Roman"/>
          <w:i/>
          <w:sz w:val="24"/>
          <w:szCs w:val="24"/>
        </w:rPr>
        <w:t>qiyas</w:t>
      </w:r>
      <w:r w:rsidRPr="008146EF">
        <w:rPr>
          <w:rFonts w:ascii="Times New Roman" w:hAnsi="Times New Roman" w:cs="Times New Roman"/>
          <w:sz w:val="24"/>
          <w:szCs w:val="24"/>
        </w:rPr>
        <w:t xml:space="preserve"> yaitu mempersamakan suatu hukum  untuk perkara yang belum ada ketetapan hukumnya. Sehingga unsur-unsur dari tindakan pembajakan ialah</w:t>
      </w:r>
      <w:r w:rsidRPr="008146EF">
        <w:rPr>
          <w:rStyle w:val="FootnoteReference"/>
          <w:rFonts w:ascii="Times New Roman" w:hAnsi="Times New Roman" w:cs="Times New Roman"/>
          <w:sz w:val="24"/>
          <w:szCs w:val="24"/>
        </w:rPr>
        <w:footnoteReference w:id="141"/>
      </w:r>
      <w:r w:rsidRPr="008146EF">
        <w:rPr>
          <w:rFonts w:ascii="Times New Roman" w:hAnsi="Times New Roman" w:cs="Times New Roman"/>
          <w:sz w:val="24"/>
          <w:szCs w:val="24"/>
        </w:rPr>
        <w:t xml:space="preserve"> :</w:t>
      </w:r>
    </w:p>
    <w:p w14:paraId="201D703C" w14:textId="77777777" w:rsidR="00013D0B" w:rsidRPr="008146EF" w:rsidRDefault="00013D0B" w:rsidP="00666D96">
      <w:pPr>
        <w:pStyle w:val="ListParagraph"/>
        <w:numPr>
          <w:ilvl w:val="1"/>
          <w:numId w:val="51"/>
        </w:numPr>
        <w:spacing w:line="480" w:lineRule="auto"/>
        <w:jc w:val="both"/>
        <w:rPr>
          <w:rFonts w:ascii="Times New Roman" w:hAnsi="Times New Roman" w:cs="Times New Roman"/>
          <w:sz w:val="24"/>
          <w:szCs w:val="24"/>
        </w:rPr>
      </w:pPr>
      <w:r w:rsidRPr="008146EF">
        <w:rPr>
          <w:rFonts w:ascii="Times New Roman" w:hAnsi="Times New Roman" w:cs="Times New Roman"/>
          <w:sz w:val="24"/>
          <w:szCs w:val="24"/>
        </w:rPr>
        <w:t>Pengambilan secara diam-diam;</w:t>
      </w:r>
    </w:p>
    <w:p w14:paraId="24677940" w14:textId="77777777" w:rsidR="00013D0B" w:rsidRPr="008146EF" w:rsidRDefault="00013D0B" w:rsidP="00666D96">
      <w:pPr>
        <w:pStyle w:val="ListParagraph"/>
        <w:numPr>
          <w:ilvl w:val="1"/>
          <w:numId w:val="51"/>
        </w:numPr>
        <w:spacing w:line="480" w:lineRule="auto"/>
        <w:jc w:val="both"/>
        <w:rPr>
          <w:rFonts w:ascii="Times New Roman" w:hAnsi="Times New Roman" w:cs="Times New Roman"/>
          <w:sz w:val="24"/>
          <w:szCs w:val="24"/>
        </w:rPr>
      </w:pPr>
      <w:r w:rsidRPr="008146EF">
        <w:rPr>
          <w:rFonts w:ascii="Times New Roman" w:hAnsi="Times New Roman" w:cs="Times New Roman"/>
          <w:sz w:val="24"/>
          <w:szCs w:val="24"/>
        </w:rPr>
        <w:t>Barang yang diambil merupakan harta;</w:t>
      </w:r>
    </w:p>
    <w:p w14:paraId="30A362B8" w14:textId="77777777" w:rsidR="00013D0B" w:rsidRPr="008146EF" w:rsidRDefault="00013D0B" w:rsidP="00666D96">
      <w:pPr>
        <w:pStyle w:val="ListParagraph"/>
        <w:numPr>
          <w:ilvl w:val="1"/>
          <w:numId w:val="51"/>
        </w:numPr>
        <w:spacing w:line="480" w:lineRule="auto"/>
        <w:jc w:val="both"/>
        <w:rPr>
          <w:rFonts w:ascii="Times New Roman" w:hAnsi="Times New Roman" w:cs="Times New Roman"/>
          <w:sz w:val="24"/>
          <w:szCs w:val="24"/>
        </w:rPr>
      </w:pPr>
      <w:r w:rsidRPr="008146EF">
        <w:rPr>
          <w:rFonts w:ascii="Times New Roman" w:hAnsi="Times New Roman" w:cs="Times New Roman"/>
          <w:sz w:val="24"/>
          <w:szCs w:val="24"/>
        </w:rPr>
        <w:t>Harta tersebut milik orang lain;</w:t>
      </w:r>
    </w:p>
    <w:p w14:paraId="070EF7DA" w14:textId="77777777" w:rsidR="00013D0B" w:rsidRPr="00953845" w:rsidRDefault="00013D0B" w:rsidP="00666D96">
      <w:pPr>
        <w:pStyle w:val="ListParagraph"/>
        <w:numPr>
          <w:ilvl w:val="1"/>
          <w:numId w:val="51"/>
        </w:numPr>
        <w:spacing w:line="480" w:lineRule="auto"/>
        <w:jc w:val="both"/>
        <w:rPr>
          <w:rFonts w:ascii="Times New Roman" w:hAnsi="Times New Roman" w:cs="Times New Roman"/>
          <w:sz w:val="24"/>
          <w:szCs w:val="24"/>
        </w:rPr>
      </w:pPr>
      <w:r w:rsidRPr="008146EF">
        <w:rPr>
          <w:rFonts w:ascii="Times New Roman" w:hAnsi="Times New Roman" w:cs="Times New Roman"/>
          <w:sz w:val="24"/>
          <w:szCs w:val="24"/>
        </w:rPr>
        <w:lastRenderedPageBreak/>
        <w:t>Adanya niat melawan hukum.</w:t>
      </w:r>
    </w:p>
    <w:p w14:paraId="644712DA" w14:textId="77777777" w:rsidR="00013D0B" w:rsidRDefault="00E83E9C" w:rsidP="00E83E9C">
      <w:pPr>
        <w:spacing w:line="480" w:lineRule="auto"/>
        <w:ind w:left="709" w:firstLine="731"/>
        <w:rPr>
          <w:rFonts w:ascii="Times New Roman" w:hAnsi="Times New Roman" w:cs="Times New Roman"/>
          <w:sz w:val="24"/>
          <w:szCs w:val="24"/>
        </w:rPr>
      </w:pPr>
      <w:r>
        <w:rPr>
          <w:rFonts w:ascii="Times New Roman" w:hAnsi="Times New Roman" w:cs="Times New Roman"/>
          <w:sz w:val="24"/>
          <w:szCs w:val="24"/>
        </w:rPr>
        <w:t>Islam selalu mengutamakan untuk menghargai milik orang lain sebagaimana disebutkan dalam Surat An-Nisa’ ayat 29</w:t>
      </w:r>
      <w:r w:rsidR="001B16D3">
        <w:rPr>
          <w:rStyle w:val="FootnoteReference"/>
          <w:rFonts w:ascii="Times New Roman" w:hAnsi="Times New Roman" w:cs="Times New Roman"/>
          <w:sz w:val="24"/>
          <w:szCs w:val="24"/>
        </w:rPr>
        <w:footnoteReference w:id="142"/>
      </w:r>
      <w:r>
        <w:rPr>
          <w:rFonts w:ascii="Times New Roman" w:hAnsi="Times New Roman" w:cs="Times New Roman"/>
          <w:sz w:val="24"/>
          <w:szCs w:val="24"/>
        </w:rPr>
        <w:t xml:space="preserve"> :</w:t>
      </w:r>
    </w:p>
    <w:p w14:paraId="15AB18EE" w14:textId="77777777" w:rsidR="00E83E9C" w:rsidRDefault="00E83E9C" w:rsidP="00E83E9C">
      <w:pPr>
        <w:spacing w:line="240" w:lineRule="auto"/>
        <w:ind w:left="709" w:firstLine="731"/>
        <w:jc w:val="both"/>
        <w:rPr>
          <w:rFonts w:ascii="Times New Roman" w:hAnsi="Times New Roman" w:cs="Times New Roman"/>
          <w:sz w:val="24"/>
          <w:szCs w:val="24"/>
        </w:rPr>
      </w:pPr>
      <w:r>
        <w:rPr>
          <w:rFonts w:ascii="Times New Roman" w:hAnsi="Times New Roman" w:cs="Times New Roman"/>
          <w:sz w:val="24"/>
          <w:szCs w:val="24"/>
        </w:rPr>
        <w:t>“Hai orang-orang yang beriman, janganlah kamu saling memakan harta sesamamu dengan jalan yang batil, kecuali dengan jalan perniagaan yang berlaku dengan suka sama suka di antara kamu. Dan janganlah kamu membunuh dirimu sesungguhnya Allah adalah Maha Penyayang kepadamu” (Q.S. an Nisa’ : 29)”</w:t>
      </w:r>
    </w:p>
    <w:p w14:paraId="5FE80CDE" w14:textId="77777777" w:rsidR="00E83E9C" w:rsidRPr="00224083" w:rsidRDefault="00E83E9C" w:rsidP="00E83E9C">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224083">
        <w:rPr>
          <w:rFonts w:ascii="Times New Roman" w:hAnsi="Times New Roman" w:cs="Times New Roman"/>
          <w:sz w:val="24"/>
          <w:szCs w:val="24"/>
        </w:rPr>
        <w:t>Khoirul Hidayah dalam bukunya yang berjudul Hukum HKI (Hak Kekayaan Intelektual) di Indonesia Kajian Undang-Undang &amp; Integrasi Islam berpendapat bahwa, a</w:t>
      </w:r>
      <w:r>
        <w:rPr>
          <w:rFonts w:ascii="Times New Roman" w:hAnsi="Times New Roman" w:cs="Times New Roman"/>
          <w:sz w:val="24"/>
          <w:szCs w:val="24"/>
        </w:rPr>
        <w:t xml:space="preserve">pabila ayat diatas dikatikan </w:t>
      </w:r>
      <w:r w:rsidR="001B16D3">
        <w:rPr>
          <w:rFonts w:ascii="Times New Roman" w:hAnsi="Times New Roman" w:cs="Times New Roman"/>
          <w:sz w:val="24"/>
          <w:szCs w:val="24"/>
        </w:rPr>
        <w:t xml:space="preserve">dengan kemanfaatan ilmu, </w:t>
      </w:r>
      <w:r w:rsidR="00224083">
        <w:rPr>
          <w:rFonts w:ascii="Times New Roman" w:hAnsi="Times New Roman" w:cs="Times New Roman"/>
          <w:sz w:val="24"/>
          <w:szCs w:val="24"/>
        </w:rPr>
        <w:t xml:space="preserve">dapat dikatakan bahwa menggunakan karya cipta orang lain tanpa izin, bukanlah merupakan suatu yang batil. Sehingga, diperkenankan untuk menggandakan sebuah hasil karya tanpa seizin pencipta selama bukan ditujukan untuk mendapat keuntungan ekonomis. Seperti contoh apabila dalam suatu daerah terdapat buki yang terbatas jumlahnya, akan tetapi sangat dibutuhkan untuk tujuan pendidikan, maka tindakan menggandakan dalam jumlah terbatas tanpa seizin pencipta diperbolehkan. Hal ini didasari dengan adanya prinsip </w:t>
      </w:r>
      <w:r w:rsidR="00224083">
        <w:rPr>
          <w:rFonts w:ascii="Times New Roman" w:hAnsi="Times New Roman" w:cs="Times New Roman"/>
          <w:i/>
          <w:sz w:val="24"/>
          <w:szCs w:val="24"/>
        </w:rPr>
        <w:t>fair dealing</w:t>
      </w:r>
      <w:r w:rsidR="00224083">
        <w:rPr>
          <w:rStyle w:val="FootnoteReference"/>
          <w:rFonts w:ascii="Times New Roman" w:hAnsi="Times New Roman" w:cs="Times New Roman"/>
          <w:i/>
          <w:sz w:val="24"/>
          <w:szCs w:val="24"/>
        </w:rPr>
        <w:footnoteReference w:id="143"/>
      </w:r>
      <w:r w:rsidR="00224083">
        <w:rPr>
          <w:rFonts w:ascii="Times New Roman" w:hAnsi="Times New Roman" w:cs="Times New Roman"/>
          <w:sz w:val="24"/>
          <w:szCs w:val="24"/>
        </w:rPr>
        <w:t xml:space="preserve">. </w:t>
      </w:r>
    </w:p>
    <w:p w14:paraId="64429982" w14:textId="77777777" w:rsidR="00013D0B" w:rsidRDefault="00013D0B" w:rsidP="00013D0B">
      <w:pPr>
        <w:spacing w:line="480" w:lineRule="auto"/>
        <w:rPr>
          <w:rFonts w:ascii="Times New Roman" w:hAnsi="Times New Roman" w:cs="Times New Roman"/>
          <w:b/>
          <w:sz w:val="24"/>
          <w:szCs w:val="24"/>
        </w:rPr>
      </w:pPr>
    </w:p>
    <w:p w14:paraId="6A07E98A" w14:textId="77777777" w:rsidR="0038744B" w:rsidRDefault="0038744B" w:rsidP="00013D0B">
      <w:pPr>
        <w:spacing w:line="480" w:lineRule="auto"/>
        <w:rPr>
          <w:rFonts w:ascii="Times New Roman" w:hAnsi="Times New Roman" w:cs="Times New Roman"/>
          <w:b/>
          <w:sz w:val="24"/>
          <w:szCs w:val="24"/>
        </w:rPr>
      </w:pPr>
    </w:p>
    <w:p w14:paraId="4C9740C1" w14:textId="77777777" w:rsidR="0038744B" w:rsidRPr="008146EF" w:rsidRDefault="0038744B" w:rsidP="00013D0B">
      <w:pPr>
        <w:spacing w:line="480" w:lineRule="auto"/>
        <w:rPr>
          <w:rFonts w:ascii="Times New Roman" w:hAnsi="Times New Roman" w:cs="Times New Roman"/>
          <w:b/>
          <w:sz w:val="24"/>
          <w:szCs w:val="24"/>
        </w:rPr>
      </w:pPr>
    </w:p>
    <w:p w14:paraId="619BFBFC" w14:textId="77777777" w:rsidR="00563440" w:rsidRDefault="00563440" w:rsidP="00E83E9C">
      <w:pPr>
        <w:pStyle w:val="Heading1"/>
        <w:spacing w:line="480" w:lineRule="auto"/>
        <w:jc w:val="center"/>
        <w:rPr>
          <w:rFonts w:ascii="Times New Roman" w:hAnsi="Times New Roman" w:cs="Times New Roman"/>
          <w:b/>
          <w:sz w:val="24"/>
          <w:szCs w:val="24"/>
        </w:rPr>
      </w:pPr>
      <w:bookmarkStart w:id="139" w:name="_Toc78036036"/>
      <w:r w:rsidRPr="008146EF">
        <w:rPr>
          <w:rFonts w:ascii="Times New Roman" w:hAnsi="Times New Roman" w:cs="Times New Roman"/>
          <w:b/>
          <w:color w:val="auto"/>
          <w:sz w:val="24"/>
          <w:szCs w:val="24"/>
        </w:rPr>
        <w:lastRenderedPageBreak/>
        <w:t>BAB III</w:t>
      </w:r>
      <w:r w:rsidRPr="008146EF">
        <w:rPr>
          <w:rFonts w:ascii="Times New Roman" w:hAnsi="Times New Roman" w:cs="Times New Roman"/>
          <w:b/>
          <w:color w:val="auto"/>
          <w:sz w:val="24"/>
          <w:szCs w:val="24"/>
        </w:rPr>
        <w:br/>
      </w:r>
      <w:bookmarkStart w:id="140" w:name="_Hlk77172567"/>
      <w:r w:rsidR="00B264EF" w:rsidRPr="008146EF">
        <w:rPr>
          <w:rFonts w:ascii="Times New Roman" w:hAnsi="Times New Roman" w:cs="Times New Roman"/>
          <w:b/>
          <w:color w:val="auto"/>
          <w:sz w:val="24"/>
          <w:szCs w:val="24"/>
        </w:rPr>
        <w:t>STANDAR PLAGIARISME MUSIK DAN LAGU</w:t>
      </w:r>
      <w:bookmarkEnd w:id="139"/>
      <w:r w:rsidR="00B264EF" w:rsidRPr="008146EF">
        <w:rPr>
          <w:rFonts w:ascii="Times New Roman" w:hAnsi="Times New Roman" w:cs="Times New Roman"/>
          <w:b/>
          <w:color w:val="auto"/>
          <w:sz w:val="24"/>
          <w:szCs w:val="24"/>
        </w:rPr>
        <w:t xml:space="preserve"> </w:t>
      </w:r>
      <w:bookmarkEnd w:id="140"/>
    </w:p>
    <w:p w14:paraId="381EE483" w14:textId="77777777" w:rsidR="00E166E1" w:rsidRPr="00E166E1" w:rsidRDefault="00E83E9C" w:rsidP="00FB0545">
      <w:pPr>
        <w:pStyle w:val="Heading2"/>
        <w:numPr>
          <w:ilvl w:val="0"/>
          <w:numId w:val="60"/>
        </w:numPr>
        <w:tabs>
          <w:tab w:val="left" w:pos="709"/>
        </w:tabs>
        <w:spacing w:line="480" w:lineRule="auto"/>
        <w:ind w:left="709" w:hanging="709"/>
        <w:jc w:val="both"/>
        <w:rPr>
          <w:rFonts w:ascii="Times New Roman" w:hAnsi="Times New Roman" w:cs="Times New Roman"/>
          <w:b/>
          <w:color w:val="auto"/>
          <w:sz w:val="24"/>
          <w:szCs w:val="24"/>
        </w:rPr>
      </w:pPr>
      <w:bookmarkStart w:id="141" w:name="_Toc78036037"/>
      <w:r w:rsidRPr="00274ED0">
        <w:rPr>
          <w:rFonts w:ascii="Times New Roman" w:hAnsi="Times New Roman" w:cs="Times New Roman"/>
          <w:b/>
          <w:color w:val="auto"/>
          <w:sz w:val="24"/>
          <w:szCs w:val="24"/>
        </w:rPr>
        <w:t>Standar Plagia</w:t>
      </w:r>
      <w:r w:rsidR="00224083" w:rsidRPr="00274ED0">
        <w:rPr>
          <w:rFonts w:ascii="Times New Roman" w:hAnsi="Times New Roman" w:cs="Times New Roman"/>
          <w:b/>
          <w:color w:val="auto"/>
          <w:sz w:val="24"/>
          <w:szCs w:val="24"/>
        </w:rPr>
        <w:t>r</w:t>
      </w:r>
      <w:r w:rsidRPr="00274ED0">
        <w:rPr>
          <w:rFonts w:ascii="Times New Roman" w:hAnsi="Times New Roman" w:cs="Times New Roman"/>
          <w:b/>
          <w:color w:val="auto"/>
          <w:sz w:val="24"/>
          <w:szCs w:val="24"/>
        </w:rPr>
        <w:t>isme Musik dan Lagu Berdasarkan Undang-Undang Nomor 28 Tahun 2014 Tentang Hak Cipta</w:t>
      </w:r>
      <w:bookmarkEnd w:id="141"/>
    </w:p>
    <w:p w14:paraId="143159FF" w14:textId="77777777" w:rsidR="00CA119F" w:rsidRPr="003906AC" w:rsidRDefault="003231F5" w:rsidP="00CB58B5">
      <w:pPr>
        <w:pStyle w:val="Heading3"/>
        <w:numPr>
          <w:ilvl w:val="0"/>
          <w:numId w:val="64"/>
        </w:numPr>
        <w:spacing w:line="480" w:lineRule="auto"/>
        <w:ind w:left="1134" w:hanging="425"/>
        <w:rPr>
          <w:rFonts w:ascii="Times New Roman" w:hAnsi="Times New Roman" w:cs="Times New Roman"/>
          <w:b/>
          <w:color w:val="auto"/>
        </w:rPr>
      </w:pPr>
      <w:bookmarkStart w:id="142" w:name="_Toc78036038"/>
      <w:r>
        <w:rPr>
          <w:rFonts w:ascii="Times New Roman" w:hAnsi="Times New Roman" w:cs="Times New Roman"/>
          <w:b/>
          <w:color w:val="auto"/>
        </w:rPr>
        <w:t xml:space="preserve">Istilah Plagiarisme </w:t>
      </w:r>
      <w:r w:rsidRPr="00111E92">
        <w:rPr>
          <w:rFonts w:ascii="Times New Roman" w:hAnsi="Times New Roman" w:cs="Times New Roman"/>
          <w:b/>
          <w:strike/>
          <w:color w:val="FF0000"/>
          <w:rPrChange w:id="143" w:author="budi agus Riswandi" w:date="2021-07-26T11:27:00Z">
            <w:rPr>
              <w:rFonts w:ascii="Times New Roman" w:hAnsi="Times New Roman" w:cs="Times New Roman"/>
              <w:b/>
              <w:color w:val="auto"/>
            </w:rPr>
          </w:rPrChange>
        </w:rPr>
        <w:t>D</w:t>
      </w:r>
      <w:ins w:id="144" w:author="budi agus Riswandi" w:date="2021-07-26T11:28:00Z">
        <w:r w:rsidR="00111E92">
          <w:rPr>
            <w:rFonts w:ascii="Times New Roman" w:hAnsi="Times New Roman" w:cs="Times New Roman"/>
            <w:b/>
            <w:color w:val="auto"/>
          </w:rPr>
          <w:t>d</w:t>
        </w:r>
      </w:ins>
      <w:r>
        <w:rPr>
          <w:rFonts w:ascii="Times New Roman" w:hAnsi="Times New Roman" w:cs="Times New Roman"/>
          <w:b/>
          <w:color w:val="auto"/>
        </w:rPr>
        <w:t>alam UU No. 28 Tahun 2014</w:t>
      </w:r>
      <w:bookmarkEnd w:id="142"/>
    </w:p>
    <w:p w14:paraId="44564E66" w14:textId="77777777" w:rsidR="00AA4E58" w:rsidRDefault="008556A6" w:rsidP="009B5B59">
      <w:pPr>
        <w:pStyle w:val="ListParagraph"/>
        <w:spacing w:line="480" w:lineRule="auto"/>
        <w:ind w:left="1134" w:firstLine="426"/>
        <w:jc w:val="both"/>
        <w:rPr>
          <w:rFonts w:ascii="Times New Roman" w:hAnsi="Times New Roman" w:cs="Times New Roman"/>
          <w:sz w:val="24"/>
          <w:szCs w:val="24"/>
        </w:rPr>
      </w:pPr>
      <w:r w:rsidRPr="0038744B">
        <w:rPr>
          <w:rFonts w:ascii="Times New Roman" w:hAnsi="Times New Roman" w:cs="Times New Roman"/>
          <w:sz w:val="24"/>
          <w:szCs w:val="24"/>
        </w:rPr>
        <w:t xml:space="preserve">Sebagaimana telah dijelaskan pada sub bab plagiarisme, </w:t>
      </w:r>
      <w:r w:rsidR="00E166E1">
        <w:rPr>
          <w:rFonts w:ascii="Times New Roman" w:hAnsi="Times New Roman" w:cs="Times New Roman"/>
          <w:sz w:val="24"/>
          <w:szCs w:val="24"/>
        </w:rPr>
        <w:t>tidak terdapat definisi mengenai plagiarisme</w:t>
      </w:r>
      <w:r w:rsidR="00E350A9">
        <w:rPr>
          <w:rFonts w:ascii="Times New Roman" w:hAnsi="Times New Roman" w:cs="Times New Roman"/>
          <w:sz w:val="24"/>
          <w:szCs w:val="24"/>
        </w:rPr>
        <w:t xml:space="preserve"> di dalam UU No. 28 Tahun 2014 Tentang Hak Cipta. </w:t>
      </w:r>
      <w:r w:rsidR="00A31A45">
        <w:rPr>
          <w:rFonts w:ascii="Times New Roman" w:hAnsi="Times New Roman" w:cs="Times New Roman"/>
          <w:sz w:val="24"/>
          <w:szCs w:val="24"/>
        </w:rPr>
        <w:t xml:space="preserve">Plagiarisme </w:t>
      </w:r>
      <w:r w:rsidR="00A31A45" w:rsidRPr="0038744B">
        <w:rPr>
          <w:rFonts w:ascii="Times New Roman" w:hAnsi="Times New Roman" w:cs="Times New Roman"/>
          <w:sz w:val="24"/>
          <w:szCs w:val="24"/>
        </w:rPr>
        <w:t>memiliki arti sebagai perbuatan mempublikasikan atau memperbanyak ciptaan orang lain dan diakui sebagai ciptaannya sendiri baik sebagian maupun keseluruhan bagian substansial dari ciptaan tersebut. Selama tindakan ini dilakukan diluar kesepakatan maupun izin dari pem</w:t>
      </w:r>
      <w:r w:rsidR="00A31A45">
        <w:rPr>
          <w:rFonts w:ascii="Times New Roman" w:hAnsi="Times New Roman" w:cs="Times New Roman"/>
          <w:sz w:val="24"/>
          <w:szCs w:val="24"/>
        </w:rPr>
        <w:t>i</w:t>
      </w:r>
      <w:r w:rsidR="00A31A45" w:rsidRPr="0038744B">
        <w:rPr>
          <w:rFonts w:ascii="Times New Roman" w:hAnsi="Times New Roman" w:cs="Times New Roman"/>
          <w:sz w:val="24"/>
          <w:szCs w:val="24"/>
        </w:rPr>
        <w:t>lik hak cipta, maka disebut sebagai pelanggaran</w:t>
      </w:r>
      <w:r w:rsidR="00A31A45" w:rsidRPr="008146EF">
        <w:rPr>
          <w:rStyle w:val="FootnoteReference"/>
          <w:rFonts w:ascii="Times New Roman" w:hAnsi="Times New Roman" w:cs="Times New Roman"/>
          <w:sz w:val="24"/>
          <w:szCs w:val="24"/>
        </w:rPr>
        <w:footnoteReference w:id="144"/>
      </w:r>
      <w:r w:rsidR="00A31A45" w:rsidRPr="0038744B">
        <w:rPr>
          <w:rFonts w:ascii="Times New Roman" w:hAnsi="Times New Roman" w:cs="Times New Roman"/>
          <w:sz w:val="24"/>
          <w:szCs w:val="24"/>
        </w:rPr>
        <w:t xml:space="preserve">. </w:t>
      </w:r>
    </w:p>
    <w:p w14:paraId="3E0A72D3" w14:textId="77777777" w:rsidR="00E579D6" w:rsidRDefault="00CC3BAF" w:rsidP="009B5B59">
      <w:pPr>
        <w:pStyle w:val="ListParagraph"/>
        <w:spacing w:line="480" w:lineRule="auto"/>
        <w:ind w:left="1134" w:firstLine="426"/>
        <w:jc w:val="both"/>
        <w:rPr>
          <w:rFonts w:ascii="Times New Roman" w:hAnsi="Times New Roman" w:cs="Times New Roman"/>
          <w:sz w:val="24"/>
          <w:szCs w:val="24"/>
        </w:rPr>
      </w:pPr>
      <w:r>
        <w:rPr>
          <w:rFonts w:ascii="Times New Roman" w:hAnsi="Times New Roman" w:cs="Times New Roman"/>
          <w:sz w:val="24"/>
          <w:szCs w:val="24"/>
        </w:rPr>
        <w:t xml:space="preserve">WIPO memberi definisi bahwa plagiat merupakan suatu syarat normatif, yaitu untuk dapat dikatakan sebagai pelanggaran hak </w:t>
      </w:r>
      <w:r w:rsidR="008F4C59">
        <w:rPr>
          <w:rFonts w:ascii="Times New Roman" w:hAnsi="Times New Roman" w:cs="Times New Roman"/>
          <w:sz w:val="24"/>
          <w:szCs w:val="24"/>
        </w:rPr>
        <w:t>cipta, maka ciptaan yang diplagiat haruslah merupakan karya yang dilindungi oleh hak cipta</w:t>
      </w:r>
      <w:r w:rsidR="008F4C59">
        <w:rPr>
          <w:rStyle w:val="FootnoteReference"/>
          <w:rFonts w:ascii="Times New Roman" w:hAnsi="Times New Roman" w:cs="Times New Roman"/>
          <w:sz w:val="24"/>
          <w:szCs w:val="24"/>
        </w:rPr>
        <w:footnoteReference w:id="145"/>
      </w:r>
      <w:r w:rsidR="0069340A">
        <w:rPr>
          <w:rFonts w:ascii="Times New Roman" w:hAnsi="Times New Roman" w:cs="Times New Roman"/>
          <w:sz w:val="24"/>
          <w:szCs w:val="24"/>
        </w:rPr>
        <w:t>.</w:t>
      </w:r>
      <w:r w:rsidR="008F4C59">
        <w:rPr>
          <w:rFonts w:ascii="Times New Roman" w:hAnsi="Times New Roman" w:cs="Times New Roman"/>
          <w:sz w:val="24"/>
          <w:szCs w:val="24"/>
        </w:rPr>
        <w:t xml:space="preserve"> </w:t>
      </w:r>
      <w:r w:rsidR="00042306">
        <w:rPr>
          <w:rFonts w:ascii="Times New Roman" w:hAnsi="Times New Roman" w:cs="Times New Roman"/>
          <w:sz w:val="24"/>
          <w:szCs w:val="24"/>
        </w:rPr>
        <w:t>Jaime S.Dursht mengatakan bahwa plagiarisme terjadi saat adanya parafrase terhadap kata-kata, ide, atau argumentasi orang lain dianggap sebagai milik orang yang memparafrase.</w:t>
      </w:r>
      <w:r w:rsidR="001C5164">
        <w:rPr>
          <w:rFonts w:ascii="Times New Roman" w:hAnsi="Times New Roman" w:cs="Times New Roman"/>
          <w:sz w:val="24"/>
          <w:szCs w:val="24"/>
        </w:rPr>
        <w:t xml:space="preserve"> </w:t>
      </w:r>
      <w:r w:rsidR="00991CAF">
        <w:rPr>
          <w:rFonts w:ascii="Times New Roman" w:hAnsi="Times New Roman" w:cs="Times New Roman"/>
          <w:sz w:val="24"/>
          <w:szCs w:val="24"/>
        </w:rPr>
        <w:t xml:space="preserve">Lebih lanjut dikatakan bahwa plagiat merupakan tindak pelanggaran hukum karena tindakan tidak mencantumkan identitas pengarang dalam tulisan </w:t>
      </w:r>
      <w:r w:rsidR="00991CAF">
        <w:rPr>
          <w:rFonts w:ascii="Times New Roman" w:hAnsi="Times New Roman" w:cs="Times New Roman"/>
          <w:sz w:val="24"/>
          <w:szCs w:val="24"/>
        </w:rPr>
        <w:lastRenderedPageBreak/>
        <w:t>merupakan pelanggaran hak moral. Hak moral merupakan salah satu hak yang diakui dalam hukum hak cipta dan mewajibkan adanya pencantuman sumber apabila dikutip pada suatu tulisan</w:t>
      </w:r>
      <w:r w:rsidR="00991CAF">
        <w:rPr>
          <w:rStyle w:val="FootnoteReference"/>
          <w:rFonts w:ascii="Times New Roman" w:hAnsi="Times New Roman" w:cs="Times New Roman"/>
          <w:sz w:val="24"/>
          <w:szCs w:val="24"/>
        </w:rPr>
        <w:footnoteReference w:id="146"/>
      </w:r>
      <w:r w:rsidR="00991CAF">
        <w:rPr>
          <w:rFonts w:ascii="Times New Roman" w:hAnsi="Times New Roman" w:cs="Times New Roman"/>
          <w:sz w:val="24"/>
          <w:szCs w:val="24"/>
        </w:rPr>
        <w:t xml:space="preserve">. </w:t>
      </w:r>
    </w:p>
    <w:p w14:paraId="31E3E557" w14:textId="77777777" w:rsidR="00A31A45" w:rsidRDefault="00017A6C" w:rsidP="009B5B59">
      <w:pPr>
        <w:pStyle w:val="ListParagraph"/>
        <w:spacing w:line="480" w:lineRule="auto"/>
        <w:ind w:left="1134" w:firstLine="426"/>
        <w:jc w:val="both"/>
        <w:rPr>
          <w:rFonts w:ascii="Times New Roman" w:hAnsi="Times New Roman" w:cs="Times New Roman"/>
          <w:sz w:val="24"/>
          <w:szCs w:val="24"/>
        </w:rPr>
      </w:pPr>
      <w:r>
        <w:rPr>
          <w:rFonts w:ascii="Times New Roman" w:hAnsi="Times New Roman" w:cs="Times New Roman"/>
          <w:sz w:val="24"/>
          <w:szCs w:val="24"/>
        </w:rPr>
        <w:t>Agus Wahyudi mengatakan bahwa</w:t>
      </w:r>
      <w:r w:rsidR="00C360E2">
        <w:rPr>
          <w:rFonts w:ascii="Times New Roman" w:hAnsi="Times New Roman" w:cs="Times New Roman"/>
          <w:sz w:val="24"/>
          <w:szCs w:val="24"/>
        </w:rPr>
        <w:t xml:space="preserve"> plagiarisme merupakan tindakan mencuri gagasan, kata-kata, kalimat atau hasil penelitian orang lain dan menjadikannya seolah-olah karya sendiri</w:t>
      </w:r>
      <w:r w:rsidR="00C360E2">
        <w:rPr>
          <w:rStyle w:val="FootnoteReference"/>
          <w:rFonts w:ascii="Times New Roman" w:hAnsi="Times New Roman" w:cs="Times New Roman"/>
          <w:sz w:val="24"/>
          <w:szCs w:val="24"/>
        </w:rPr>
        <w:footnoteReference w:id="147"/>
      </w:r>
      <w:r w:rsidR="00C360E2">
        <w:rPr>
          <w:rFonts w:ascii="Times New Roman" w:hAnsi="Times New Roman" w:cs="Times New Roman"/>
          <w:sz w:val="24"/>
          <w:szCs w:val="24"/>
        </w:rPr>
        <w:t>. Adanya pengertian bahwa plagiarisme adalah kejahatan akademik yang serius bukanlah tanpa alasan. Karena plagiarisme merupakan pengabaian terhadap etika penghormatan atas hak-hak yang bersifat personal. Terdapat dua norma yang berkembang dalam konsep hak moral yaitu hak paterniti atau identitas (</w:t>
      </w:r>
      <w:r w:rsidR="00C360E2">
        <w:rPr>
          <w:rFonts w:ascii="Times New Roman" w:hAnsi="Times New Roman" w:cs="Times New Roman"/>
          <w:i/>
          <w:sz w:val="24"/>
          <w:szCs w:val="24"/>
        </w:rPr>
        <w:t>right of paternity</w:t>
      </w:r>
      <w:r w:rsidR="00C360E2">
        <w:rPr>
          <w:rFonts w:ascii="Times New Roman" w:hAnsi="Times New Roman" w:cs="Times New Roman"/>
          <w:sz w:val="24"/>
          <w:szCs w:val="24"/>
        </w:rPr>
        <w:t>) dan hak martabat atau integritas (</w:t>
      </w:r>
      <w:r w:rsidR="00C360E2">
        <w:rPr>
          <w:rFonts w:ascii="Times New Roman" w:hAnsi="Times New Roman" w:cs="Times New Roman"/>
          <w:i/>
          <w:sz w:val="24"/>
          <w:szCs w:val="24"/>
        </w:rPr>
        <w:t>right of integrity</w:t>
      </w:r>
      <w:r w:rsidR="00C360E2">
        <w:rPr>
          <w:rFonts w:ascii="Times New Roman" w:hAnsi="Times New Roman" w:cs="Times New Roman"/>
          <w:sz w:val="24"/>
          <w:szCs w:val="24"/>
        </w:rPr>
        <w:t xml:space="preserve">). </w:t>
      </w:r>
      <w:r w:rsidR="001245C3">
        <w:rPr>
          <w:rFonts w:ascii="Times New Roman" w:hAnsi="Times New Roman" w:cs="Times New Roman"/>
          <w:sz w:val="24"/>
          <w:szCs w:val="24"/>
        </w:rPr>
        <w:t>Sulit untuk mengukur seberapa dampak kerugian yang diakibatkan pada pelanggaran hak moral, hal ini karena berkaitan dengan harga diri, reputasi dan kepentingan-kepentingan pribadi lainnya</w:t>
      </w:r>
      <w:r w:rsidR="001245C3">
        <w:rPr>
          <w:rStyle w:val="FootnoteReference"/>
          <w:rFonts w:ascii="Times New Roman" w:hAnsi="Times New Roman" w:cs="Times New Roman"/>
          <w:sz w:val="24"/>
          <w:szCs w:val="24"/>
        </w:rPr>
        <w:footnoteReference w:id="148"/>
      </w:r>
      <w:r w:rsidR="001245C3">
        <w:rPr>
          <w:rFonts w:ascii="Times New Roman" w:hAnsi="Times New Roman" w:cs="Times New Roman"/>
          <w:sz w:val="24"/>
          <w:szCs w:val="24"/>
        </w:rPr>
        <w:t xml:space="preserve">. </w:t>
      </w:r>
    </w:p>
    <w:p w14:paraId="0EE20889" w14:textId="77777777" w:rsidR="001245C3" w:rsidRDefault="001245C3" w:rsidP="009B5B59">
      <w:pPr>
        <w:pStyle w:val="ListParagraph"/>
        <w:spacing w:line="480" w:lineRule="auto"/>
        <w:ind w:left="1134" w:firstLine="426"/>
        <w:jc w:val="both"/>
        <w:rPr>
          <w:rFonts w:ascii="Times New Roman" w:hAnsi="Times New Roman" w:cs="Times New Roman"/>
          <w:sz w:val="24"/>
          <w:szCs w:val="24"/>
        </w:rPr>
      </w:pPr>
      <w:r>
        <w:rPr>
          <w:rFonts w:ascii="Times New Roman" w:hAnsi="Times New Roman" w:cs="Times New Roman"/>
          <w:sz w:val="24"/>
          <w:szCs w:val="24"/>
        </w:rPr>
        <w:t xml:space="preserve">Bentuk-bentuk tindakan plagiarisme sebagaimana </w:t>
      </w:r>
      <w:r w:rsidR="006449C5">
        <w:rPr>
          <w:rFonts w:ascii="Times New Roman" w:hAnsi="Times New Roman" w:cs="Times New Roman"/>
          <w:sz w:val="24"/>
          <w:szCs w:val="24"/>
        </w:rPr>
        <w:t>disebutkan oleh Felicia Utorodewo</w:t>
      </w:r>
      <w:r w:rsidR="00010B99">
        <w:rPr>
          <w:rFonts w:ascii="Times New Roman" w:hAnsi="Times New Roman" w:cs="Times New Roman"/>
          <w:sz w:val="24"/>
          <w:szCs w:val="24"/>
        </w:rPr>
        <w:t xml:space="preserve"> yaitu</w:t>
      </w:r>
      <w:r w:rsidR="00010B99">
        <w:rPr>
          <w:rStyle w:val="FootnoteReference"/>
          <w:rFonts w:ascii="Times New Roman" w:hAnsi="Times New Roman" w:cs="Times New Roman"/>
          <w:sz w:val="24"/>
          <w:szCs w:val="24"/>
        </w:rPr>
        <w:footnoteReference w:id="149"/>
      </w:r>
      <w:r w:rsidR="00010B99">
        <w:rPr>
          <w:rFonts w:ascii="Times New Roman" w:hAnsi="Times New Roman" w:cs="Times New Roman"/>
          <w:sz w:val="24"/>
          <w:szCs w:val="24"/>
        </w:rPr>
        <w:t xml:space="preserve"> :</w:t>
      </w:r>
    </w:p>
    <w:p w14:paraId="106E1FA7" w14:textId="77777777" w:rsidR="00010B99" w:rsidRDefault="00010B99" w:rsidP="00010B99">
      <w:pPr>
        <w:pStyle w:val="ListParagraph"/>
        <w:numPr>
          <w:ilvl w:val="1"/>
          <w:numId w:val="59"/>
        </w:numPr>
        <w:spacing w:line="480" w:lineRule="auto"/>
        <w:ind w:left="1985"/>
        <w:jc w:val="both"/>
        <w:rPr>
          <w:rFonts w:ascii="Times New Roman" w:hAnsi="Times New Roman" w:cs="Times New Roman"/>
          <w:sz w:val="24"/>
          <w:szCs w:val="24"/>
        </w:rPr>
      </w:pPr>
      <w:r>
        <w:rPr>
          <w:rFonts w:ascii="Times New Roman" w:hAnsi="Times New Roman" w:cs="Times New Roman"/>
          <w:sz w:val="24"/>
          <w:szCs w:val="24"/>
        </w:rPr>
        <w:t>Mengakui tulisan orang lain sebagai tulisan sendiri;</w:t>
      </w:r>
    </w:p>
    <w:p w14:paraId="6BC0FFC4" w14:textId="77777777" w:rsidR="00010B99" w:rsidRDefault="00010B99" w:rsidP="00010B99">
      <w:pPr>
        <w:pStyle w:val="ListParagraph"/>
        <w:numPr>
          <w:ilvl w:val="1"/>
          <w:numId w:val="59"/>
        </w:numPr>
        <w:spacing w:line="480" w:lineRule="auto"/>
        <w:ind w:left="1985"/>
        <w:jc w:val="both"/>
        <w:rPr>
          <w:rFonts w:ascii="Times New Roman" w:hAnsi="Times New Roman" w:cs="Times New Roman"/>
          <w:sz w:val="24"/>
          <w:szCs w:val="24"/>
        </w:rPr>
      </w:pPr>
      <w:r>
        <w:rPr>
          <w:rFonts w:ascii="Times New Roman" w:hAnsi="Times New Roman" w:cs="Times New Roman"/>
          <w:sz w:val="24"/>
          <w:szCs w:val="24"/>
        </w:rPr>
        <w:t>Mengakui temuan orang lain sebagai kepunyaa sendiri;</w:t>
      </w:r>
    </w:p>
    <w:p w14:paraId="6620E196" w14:textId="77777777" w:rsidR="00010B99" w:rsidRDefault="00010B99" w:rsidP="00010B99">
      <w:pPr>
        <w:pStyle w:val="ListParagraph"/>
        <w:numPr>
          <w:ilvl w:val="1"/>
          <w:numId w:val="59"/>
        </w:numPr>
        <w:spacing w:line="480" w:lineRule="auto"/>
        <w:ind w:left="1985"/>
        <w:jc w:val="both"/>
        <w:rPr>
          <w:rFonts w:ascii="Times New Roman" w:hAnsi="Times New Roman" w:cs="Times New Roman"/>
          <w:sz w:val="24"/>
          <w:szCs w:val="24"/>
        </w:rPr>
      </w:pPr>
      <w:r>
        <w:rPr>
          <w:rFonts w:ascii="Times New Roman" w:hAnsi="Times New Roman" w:cs="Times New Roman"/>
          <w:sz w:val="24"/>
          <w:szCs w:val="24"/>
        </w:rPr>
        <w:lastRenderedPageBreak/>
        <w:t>Mengakui gagasan orang lain sebagai pemikiran sendiri;</w:t>
      </w:r>
    </w:p>
    <w:p w14:paraId="167B1A2D" w14:textId="77777777" w:rsidR="00010B99" w:rsidRDefault="00010B99" w:rsidP="00010B99">
      <w:pPr>
        <w:pStyle w:val="ListParagraph"/>
        <w:numPr>
          <w:ilvl w:val="1"/>
          <w:numId w:val="59"/>
        </w:numPr>
        <w:spacing w:line="480" w:lineRule="auto"/>
        <w:ind w:left="1985"/>
        <w:jc w:val="both"/>
        <w:rPr>
          <w:rFonts w:ascii="Times New Roman" w:hAnsi="Times New Roman" w:cs="Times New Roman"/>
          <w:sz w:val="24"/>
          <w:szCs w:val="24"/>
        </w:rPr>
      </w:pPr>
      <w:r>
        <w:rPr>
          <w:rFonts w:ascii="Times New Roman" w:hAnsi="Times New Roman" w:cs="Times New Roman"/>
          <w:sz w:val="24"/>
          <w:szCs w:val="24"/>
        </w:rPr>
        <w:t>Mengakui karya kelompok sebagai kepunyaan atau hasil sendiri;</w:t>
      </w:r>
    </w:p>
    <w:p w14:paraId="0BA7EC4B" w14:textId="77777777" w:rsidR="00010B99" w:rsidRDefault="00010B99" w:rsidP="00010B99">
      <w:pPr>
        <w:pStyle w:val="ListParagraph"/>
        <w:numPr>
          <w:ilvl w:val="1"/>
          <w:numId w:val="59"/>
        </w:numPr>
        <w:spacing w:line="480" w:lineRule="auto"/>
        <w:ind w:left="1985"/>
        <w:jc w:val="both"/>
        <w:rPr>
          <w:rFonts w:ascii="Times New Roman" w:hAnsi="Times New Roman" w:cs="Times New Roman"/>
          <w:sz w:val="24"/>
          <w:szCs w:val="24"/>
        </w:rPr>
      </w:pPr>
      <w:r>
        <w:rPr>
          <w:rFonts w:ascii="Times New Roman" w:hAnsi="Times New Roman" w:cs="Times New Roman"/>
          <w:sz w:val="24"/>
          <w:szCs w:val="24"/>
        </w:rPr>
        <w:t>Menyajikan tulisan yang sama dalam kesempatan yang berbeda tanpa menyebutkan asal usulnya;</w:t>
      </w:r>
    </w:p>
    <w:p w14:paraId="4420B8B6" w14:textId="77777777" w:rsidR="00010B99" w:rsidRDefault="00010B99" w:rsidP="00010B99">
      <w:pPr>
        <w:pStyle w:val="ListParagraph"/>
        <w:numPr>
          <w:ilvl w:val="1"/>
          <w:numId w:val="59"/>
        </w:numPr>
        <w:spacing w:line="480" w:lineRule="auto"/>
        <w:ind w:left="1985"/>
        <w:jc w:val="both"/>
        <w:rPr>
          <w:rFonts w:ascii="Times New Roman" w:hAnsi="Times New Roman" w:cs="Times New Roman"/>
          <w:sz w:val="24"/>
          <w:szCs w:val="24"/>
        </w:rPr>
      </w:pPr>
      <w:r>
        <w:rPr>
          <w:rFonts w:ascii="Times New Roman" w:hAnsi="Times New Roman" w:cs="Times New Roman"/>
          <w:sz w:val="24"/>
          <w:szCs w:val="24"/>
        </w:rPr>
        <w:t xml:space="preserve">Meringkas dan memparafrase (mengutip tidak langsung) tanpa menyebutkan sumbernya; </w:t>
      </w:r>
    </w:p>
    <w:p w14:paraId="365AF230" w14:textId="77777777" w:rsidR="00010B99" w:rsidRDefault="00010B99" w:rsidP="00010B99">
      <w:pPr>
        <w:pStyle w:val="ListParagraph"/>
        <w:numPr>
          <w:ilvl w:val="1"/>
          <w:numId w:val="59"/>
        </w:numPr>
        <w:spacing w:line="480" w:lineRule="auto"/>
        <w:ind w:left="1985"/>
        <w:jc w:val="both"/>
        <w:rPr>
          <w:rFonts w:ascii="Times New Roman" w:hAnsi="Times New Roman" w:cs="Times New Roman"/>
          <w:sz w:val="24"/>
          <w:szCs w:val="24"/>
        </w:rPr>
      </w:pPr>
      <w:r>
        <w:rPr>
          <w:rFonts w:ascii="Times New Roman" w:hAnsi="Times New Roman" w:cs="Times New Roman"/>
          <w:sz w:val="24"/>
          <w:szCs w:val="24"/>
        </w:rPr>
        <w:t>Meringkas dan memparafrasekan dengan menyebut sumbernya, tetapi rangkaian kalimat dan pilihan katanya masih terlalu sama dengan sumbernya;</w:t>
      </w:r>
    </w:p>
    <w:p w14:paraId="5A09EDA2" w14:textId="77777777" w:rsidR="00010B99" w:rsidRDefault="00010B99" w:rsidP="00010B99">
      <w:pPr>
        <w:pStyle w:val="ListParagraph"/>
        <w:numPr>
          <w:ilvl w:val="1"/>
          <w:numId w:val="59"/>
        </w:numPr>
        <w:spacing w:line="480" w:lineRule="auto"/>
        <w:ind w:left="1985"/>
        <w:jc w:val="both"/>
        <w:rPr>
          <w:rFonts w:ascii="Times New Roman" w:hAnsi="Times New Roman" w:cs="Times New Roman"/>
          <w:sz w:val="24"/>
          <w:szCs w:val="24"/>
        </w:rPr>
      </w:pPr>
      <w:r>
        <w:rPr>
          <w:rFonts w:ascii="Times New Roman" w:hAnsi="Times New Roman" w:cs="Times New Roman"/>
          <w:sz w:val="24"/>
          <w:szCs w:val="24"/>
        </w:rPr>
        <w:t>Menggunakan tulisan orang lain secara mentah, tanpa memberikan tanda yang jelas. Misalnya, dengan menggunakan tanda kutip atau blok alinea yang berbeda. Tanda serupa itu diperlukan untuk menunjukkan bahwa teks tersebut dikutip persis seperti tulisan yang tertera dalam sumber kutipan; dan</w:t>
      </w:r>
    </w:p>
    <w:p w14:paraId="49EE43A8" w14:textId="77777777" w:rsidR="00010B99" w:rsidRDefault="00010B99" w:rsidP="00010B99">
      <w:pPr>
        <w:pStyle w:val="ListParagraph"/>
        <w:numPr>
          <w:ilvl w:val="1"/>
          <w:numId w:val="59"/>
        </w:numPr>
        <w:spacing w:line="480" w:lineRule="auto"/>
        <w:ind w:left="1985"/>
        <w:jc w:val="both"/>
        <w:rPr>
          <w:rFonts w:ascii="Times New Roman" w:hAnsi="Times New Roman" w:cs="Times New Roman"/>
          <w:sz w:val="24"/>
          <w:szCs w:val="24"/>
        </w:rPr>
      </w:pPr>
      <w:r>
        <w:rPr>
          <w:rFonts w:ascii="Times New Roman" w:hAnsi="Times New Roman" w:cs="Times New Roman"/>
          <w:sz w:val="24"/>
          <w:szCs w:val="24"/>
        </w:rPr>
        <w:t xml:space="preserve">Mengambil gagasan orang lain tanpa memberika anotasi yang cukup tentang sumbernya. </w:t>
      </w:r>
    </w:p>
    <w:p w14:paraId="54A65BC5" w14:textId="77777777" w:rsidR="00010B99" w:rsidRDefault="00010B99" w:rsidP="00AA4E58">
      <w:pPr>
        <w:spacing w:line="480" w:lineRule="auto"/>
        <w:ind w:left="1134" w:firstLine="426"/>
        <w:jc w:val="both"/>
        <w:rPr>
          <w:rFonts w:ascii="Times New Roman" w:hAnsi="Times New Roman" w:cs="Times New Roman"/>
          <w:sz w:val="24"/>
          <w:szCs w:val="24"/>
        </w:rPr>
      </w:pPr>
      <w:r>
        <w:rPr>
          <w:rFonts w:ascii="Times New Roman" w:hAnsi="Times New Roman" w:cs="Times New Roman"/>
          <w:sz w:val="24"/>
          <w:szCs w:val="24"/>
        </w:rPr>
        <w:t>Sedangkan tindakan yang tidak termasuk ke dalam plagiarisme yait</w:t>
      </w:r>
      <w:r w:rsidR="00AA4E58">
        <w:rPr>
          <w:rFonts w:ascii="Times New Roman" w:hAnsi="Times New Roman" w:cs="Times New Roman"/>
          <w:sz w:val="24"/>
          <w:szCs w:val="24"/>
        </w:rPr>
        <w:t>u</w:t>
      </w:r>
      <w:r w:rsidR="00AA4E58">
        <w:rPr>
          <w:rStyle w:val="FootnoteReference"/>
          <w:rFonts w:ascii="Times New Roman" w:hAnsi="Times New Roman" w:cs="Times New Roman"/>
          <w:sz w:val="24"/>
          <w:szCs w:val="24"/>
        </w:rPr>
        <w:footnoteReference w:id="150"/>
      </w:r>
      <w:r>
        <w:rPr>
          <w:rFonts w:ascii="Times New Roman" w:hAnsi="Times New Roman" w:cs="Times New Roman"/>
          <w:sz w:val="24"/>
          <w:szCs w:val="24"/>
        </w:rPr>
        <w:t>:</w:t>
      </w:r>
    </w:p>
    <w:p w14:paraId="0D1B894F" w14:textId="77777777" w:rsidR="00010B99" w:rsidRDefault="00010B99" w:rsidP="00AA4E58">
      <w:pPr>
        <w:pStyle w:val="ListParagraph"/>
        <w:numPr>
          <w:ilvl w:val="1"/>
          <w:numId w:val="24"/>
        </w:numPr>
        <w:spacing w:line="480" w:lineRule="auto"/>
        <w:ind w:left="1985"/>
        <w:jc w:val="both"/>
        <w:rPr>
          <w:rFonts w:ascii="Times New Roman" w:hAnsi="Times New Roman" w:cs="Times New Roman"/>
          <w:sz w:val="24"/>
          <w:szCs w:val="24"/>
        </w:rPr>
      </w:pPr>
      <w:r>
        <w:rPr>
          <w:rFonts w:ascii="Times New Roman" w:hAnsi="Times New Roman" w:cs="Times New Roman"/>
          <w:sz w:val="24"/>
          <w:szCs w:val="24"/>
        </w:rPr>
        <w:t>Menggunakan informasi yang berupa fakta umum;</w:t>
      </w:r>
    </w:p>
    <w:p w14:paraId="746F4F06" w14:textId="77777777" w:rsidR="00010B99" w:rsidRDefault="00010B99" w:rsidP="00AA4E58">
      <w:pPr>
        <w:pStyle w:val="ListParagraph"/>
        <w:numPr>
          <w:ilvl w:val="1"/>
          <w:numId w:val="24"/>
        </w:numPr>
        <w:spacing w:line="480" w:lineRule="auto"/>
        <w:ind w:left="1985"/>
        <w:jc w:val="both"/>
        <w:rPr>
          <w:rFonts w:ascii="Times New Roman" w:hAnsi="Times New Roman" w:cs="Times New Roman"/>
          <w:sz w:val="24"/>
          <w:szCs w:val="24"/>
        </w:rPr>
      </w:pPr>
      <w:r>
        <w:rPr>
          <w:rFonts w:ascii="Times New Roman" w:hAnsi="Times New Roman" w:cs="Times New Roman"/>
          <w:sz w:val="24"/>
          <w:szCs w:val="24"/>
        </w:rPr>
        <w:lastRenderedPageBreak/>
        <w:t>Menuliskan kembali (dengan mengubah kalimat atau parafrase) opini orang lain dengan memberikan sumber jelas;</w:t>
      </w:r>
    </w:p>
    <w:p w14:paraId="6D378347" w14:textId="77777777" w:rsidR="00010B99" w:rsidRPr="00010B99" w:rsidRDefault="00010B99" w:rsidP="00AA4E58">
      <w:pPr>
        <w:pStyle w:val="ListParagraph"/>
        <w:numPr>
          <w:ilvl w:val="1"/>
          <w:numId w:val="24"/>
        </w:numPr>
        <w:spacing w:line="480" w:lineRule="auto"/>
        <w:ind w:left="1985"/>
        <w:jc w:val="both"/>
        <w:rPr>
          <w:rFonts w:ascii="Times New Roman" w:hAnsi="Times New Roman" w:cs="Times New Roman"/>
          <w:sz w:val="24"/>
          <w:szCs w:val="24"/>
        </w:rPr>
      </w:pPr>
      <w:r>
        <w:rPr>
          <w:rFonts w:ascii="Times New Roman" w:hAnsi="Times New Roman" w:cs="Times New Roman"/>
          <w:sz w:val="24"/>
          <w:szCs w:val="24"/>
        </w:rPr>
        <w:t>Mengutip secukupnya tulisan orang lain dengan memberikan tanda batas jelas bagian kutipan dan menuliskan sumbernya.</w:t>
      </w:r>
    </w:p>
    <w:p w14:paraId="05B41C6E" w14:textId="77777777" w:rsidR="00AA4E58" w:rsidRDefault="00AA4E58" w:rsidP="00AA4E58">
      <w:pPr>
        <w:pStyle w:val="ListParagraph"/>
        <w:spacing w:line="480" w:lineRule="auto"/>
        <w:ind w:left="1134" w:firstLine="426"/>
        <w:jc w:val="both"/>
        <w:rPr>
          <w:rFonts w:ascii="Times New Roman" w:hAnsi="Times New Roman" w:cs="Times New Roman"/>
          <w:sz w:val="24"/>
          <w:szCs w:val="24"/>
        </w:rPr>
      </w:pPr>
      <w:r w:rsidRPr="008146EF">
        <w:rPr>
          <w:rFonts w:ascii="Times New Roman" w:hAnsi="Times New Roman" w:cs="Times New Roman"/>
          <w:sz w:val="24"/>
          <w:szCs w:val="24"/>
        </w:rPr>
        <w:t xml:space="preserve">Pasal 1 angka 1 </w:t>
      </w:r>
      <w:r>
        <w:rPr>
          <w:rFonts w:ascii="Times New Roman" w:hAnsi="Times New Roman" w:cs="Times New Roman"/>
          <w:sz w:val="24"/>
          <w:szCs w:val="24"/>
        </w:rPr>
        <w:t xml:space="preserve">Permendiknas </w:t>
      </w:r>
      <w:r w:rsidRPr="008146EF">
        <w:rPr>
          <w:rFonts w:ascii="Times New Roman" w:hAnsi="Times New Roman" w:cs="Times New Roman"/>
          <w:sz w:val="24"/>
          <w:szCs w:val="24"/>
        </w:rPr>
        <w:t>mendefinisikan plagiat sebagai perbuatan baik sengaja ataupun tidak</w:t>
      </w:r>
      <w:r>
        <w:rPr>
          <w:rFonts w:ascii="Times New Roman" w:hAnsi="Times New Roman" w:cs="Times New Roman"/>
          <w:sz w:val="24"/>
          <w:szCs w:val="24"/>
        </w:rPr>
        <w:t xml:space="preserve"> dalam memperoleh atau mencoba memperoleh kredit atau nilai untu</w:t>
      </w:r>
      <w:r w:rsidR="001E3C1E">
        <w:rPr>
          <w:rFonts w:ascii="Times New Roman" w:hAnsi="Times New Roman" w:cs="Times New Roman"/>
          <w:sz w:val="24"/>
          <w:szCs w:val="24"/>
        </w:rPr>
        <w:t>k</w:t>
      </w:r>
      <w:r>
        <w:rPr>
          <w:rFonts w:ascii="Times New Roman" w:hAnsi="Times New Roman" w:cs="Times New Roman"/>
          <w:sz w:val="24"/>
          <w:szCs w:val="24"/>
        </w:rPr>
        <w:t xml:space="preserve"> suatu karya ilmiah, d</w:t>
      </w:r>
      <w:r w:rsidRPr="008146EF">
        <w:rPr>
          <w:rFonts w:ascii="Times New Roman" w:hAnsi="Times New Roman" w:cs="Times New Roman"/>
          <w:sz w:val="24"/>
          <w:szCs w:val="24"/>
        </w:rPr>
        <w:t>engan mengutip sebagian ataupun seluruh karya ilmiah pihak lain, kemudian diakui sebagai karya ilmiahnya sendiri tanpa mencantumkan sumber yang tepat</w:t>
      </w:r>
      <w:r w:rsidRPr="008146EF">
        <w:rPr>
          <w:rStyle w:val="FootnoteReference"/>
          <w:rFonts w:ascii="Times New Roman" w:hAnsi="Times New Roman" w:cs="Times New Roman"/>
          <w:sz w:val="24"/>
          <w:szCs w:val="24"/>
        </w:rPr>
        <w:footnoteReference w:id="151"/>
      </w:r>
      <w:r w:rsidRPr="008146EF">
        <w:rPr>
          <w:rFonts w:ascii="Times New Roman" w:hAnsi="Times New Roman" w:cs="Times New Roman"/>
          <w:sz w:val="24"/>
          <w:szCs w:val="24"/>
        </w:rPr>
        <w:t>.</w:t>
      </w:r>
      <w:r>
        <w:rPr>
          <w:rFonts w:ascii="Times New Roman" w:hAnsi="Times New Roman" w:cs="Times New Roman"/>
          <w:sz w:val="24"/>
          <w:szCs w:val="24"/>
        </w:rPr>
        <w:t xml:space="preserve"> Selain kata plagiat, dikenal juga kata plagiator (Pasal 1 angka 2) yaitu orang perseorangan atau kelompok atau pelaku plagiat, masing-masing bertindak untuk diri sendiri, untuk ke</w:t>
      </w:r>
      <w:r w:rsidR="001E3C1E">
        <w:rPr>
          <w:rFonts w:ascii="Times New Roman" w:hAnsi="Times New Roman" w:cs="Times New Roman"/>
          <w:sz w:val="24"/>
          <w:szCs w:val="24"/>
        </w:rPr>
        <w:t>l</w:t>
      </w:r>
      <w:r>
        <w:rPr>
          <w:rFonts w:ascii="Times New Roman" w:hAnsi="Times New Roman" w:cs="Times New Roman"/>
          <w:sz w:val="24"/>
          <w:szCs w:val="24"/>
        </w:rPr>
        <w:t xml:space="preserve">ompok atau untuk dan atas nama suatu badan. </w:t>
      </w:r>
      <w:r w:rsidR="001E3C1E">
        <w:rPr>
          <w:rFonts w:ascii="Times New Roman" w:hAnsi="Times New Roman" w:cs="Times New Roman"/>
          <w:sz w:val="24"/>
          <w:szCs w:val="24"/>
        </w:rPr>
        <w:t>Unsur-unsur yang dapat diambil dalam pengertian plagiat disini ialah</w:t>
      </w:r>
      <w:r w:rsidR="001E3C1E">
        <w:rPr>
          <w:rStyle w:val="FootnoteReference"/>
          <w:rFonts w:ascii="Times New Roman" w:hAnsi="Times New Roman" w:cs="Times New Roman"/>
          <w:sz w:val="24"/>
          <w:szCs w:val="24"/>
        </w:rPr>
        <w:footnoteReference w:id="152"/>
      </w:r>
      <w:r w:rsidR="001E3C1E">
        <w:rPr>
          <w:rFonts w:ascii="Times New Roman" w:hAnsi="Times New Roman" w:cs="Times New Roman"/>
          <w:sz w:val="24"/>
          <w:szCs w:val="24"/>
        </w:rPr>
        <w:t xml:space="preserve"> :</w:t>
      </w:r>
    </w:p>
    <w:p w14:paraId="69B34F25" w14:textId="77777777" w:rsidR="001E3C1E" w:rsidRDefault="001E3C1E" w:rsidP="00CB58B5">
      <w:pPr>
        <w:pStyle w:val="ListParagraph"/>
        <w:numPr>
          <w:ilvl w:val="0"/>
          <w:numId w:val="6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Subjek Norma : </w:t>
      </w:r>
      <w:r w:rsidR="00ED281E">
        <w:rPr>
          <w:rFonts w:ascii="Times New Roman" w:hAnsi="Times New Roman" w:cs="Times New Roman"/>
          <w:sz w:val="24"/>
          <w:szCs w:val="24"/>
        </w:rPr>
        <w:t>O</w:t>
      </w:r>
      <w:r>
        <w:rPr>
          <w:rFonts w:ascii="Times New Roman" w:hAnsi="Times New Roman" w:cs="Times New Roman"/>
          <w:sz w:val="24"/>
          <w:szCs w:val="24"/>
        </w:rPr>
        <w:t>rang perseorangan, kelompok, bertindak untuk diri sendiri/kelompok atau atas nama suatu badan.</w:t>
      </w:r>
    </w:p>
    <w:p w14:paraId="1EF03E92" w14:textId="77777777" w:rsidR="001E3C1E" w:rsidRDefault="001E3C1E" w:rsidP="00CB58B5">
      <w:pPr>
        <w:pStyle w:val="ListParagraph"/>
        <w:numPr>
          <w:ilvl w:val="0"/>
          <w:numId w:val="6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Operator Norma : </w:t>
      </w:r>
      <w:r w:rsidR="00ED281E">
        <w:rPr>
          <w:rFonts w:ascii="Times New Roman" w:hAnsi="Times New Roman" w:cs="Times New Roman"/>
          <w:sz w:val="24"/>
          <w:szCs w:val="24"/>
        </w:rPr>
        <w:t>D</w:t>
      </w:r>
      <w:r>
        <w:rPr>
          <w:rFonts w:ascii="Times New Roman" w:hAnsi="Times New Roman" w:cs="Times New Roman"/>
          <w:sz w:val="24"/>
          <w:szCs w:val="24"/>
        </w:rPr>
        <w:t>ilarang</w:t>
      </w:r>
      <w:r w:rsidR="007A7206">
        <w:rPr>
          <w:rFonts w:ascii="Times New Roman" w:hAnsi="Times New Roman" w:cs="Times New Roman"/>
          <w:sz w:val="24"/>
          <w:szCs w:val="24"/>
        </w:rPr>
        <w:t>.</w:t>
      </w:r>
      <w:r>
        <w:rPr>
          <w:rFonts w:ascii="Times New Roman" w:hAnsi="Times New Roman" w:cs="Times New Roman"/>
          <w:sz w:val="24"/>
          <w:szCs w:val="24"/>
        </w:rPr>
        <w:t xml:space="preserve"> </w:t>
      </w:r>
    </w:p>
    <w:p w14:paraId="019D31BF" w14:textId="77777777" w:rsidR="00ED281E" w:rsidRDefault="001E3C1E" w:rsidP="00CB58B5">
      <w:pPr>
        <w:pStyle w:val="ListParagraph"/>
        <w:numPr>
          <w:ilvl w:val="0"/>
          <w:numId w:val="6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Objek Norma : </w:t>
      </w:r>
      <w:r w:rsidR="00ED281E">
        <w:rPr>
          <w:rFonts w:ascii="Times New Roman" w:hAnsi="Times New Roman" w:cs="Times New Roman"/>
          <w:sz w:val="24"/>
          <w:szCs w:val="24"/>
        </w:rPr>
        <w:t>M</w:t>
      </w:r>
      <w:r w:rsidRPr="008146EF">
        <w:rPr>
          <w:rFonts w:ascii="Times New Roman" w:hAnsi="Times New Roman" w:cs="Times New Roman"/>
          <w:sz w:val="24"/>
          <w:szCs w:val="24"/>
        </w:rPr>
        <w:t>engutip sebagian ataupun seluruh karya ilmiah pihak lain, kemudian diakui sebagai karya ilmiahnya sendiri tanpa mencantumkan sumber yang tepat</w:t>
      </w:r>
      <w:r w:rsidR="007A7206">
        <w:rPr>
          <w:rFonts w:ascii="Times New Roman" w:hAnsi="Times New Roman" w:cs="Times New Roman"/>
          <w:sz w:val="24"/>
          <w:szCs w:val="24"/>
        </w:rPr>
        <w:t>.</w:t>
      </w:r>
    </w:p>
    <w:p w14:paraId="068A238A" w14:textId="77777777" w:rsidR="00AA4E58" w:rsidRPr="001829F4" w:rsidRDefault="007A7206" w:rsidP="00CB58B5">
      <w:pPr>
        <w:pStyle w:val="ListParagraph"/>
        <w:numPr>
          <w:ilvl w:val="0"/>
          <w:numId w:val="65"/>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Kondisi Norma : Dengan sengaja atau tidak sengaja, dalam rangka memperoleh kredit atau nilai untuk suatu karya ilmiah</w:t>
      </w:r>
      <w:r w:rsidR="001829F4">
        <w:rPr>
          <w:rFonts w:ascii="Times New Roman" w:hAnsi="Times New Roman" w:cs="Times New Roman"/>
          <w:sz w:val="24"/>
          <w:szCs w:val="24"/>
        </w:rPr>
        <w:t>.</w:t>
      </w:r>
    </w:p>
    <w:p w14:paraId="7C820C9E" w14:textId="77777777" w:rsidR="00A31A45" w:rsidRDefault="00A31A45" w:rsidP="009B5B59">
      <w:pPr>
        <w:pStyle w:val="ListParagraph"/>
        <w:spacing w:line="480" w:lineRule="auto"/>
        <w:ind w:left="1134" w:firstLine="426"/>
        <w:jc w:val="both"/>
        <w:rPr>
          <w:rFonts w:ascii="Times New Roman" w:hAnsi="Times New Roman" w:cs="Times New Roman"/>
          <w:sz w:val="24"/>
          <w:szCs w:val="24"/>
        </w:rPr>
      </w:pPr>
    </w:p>
    <w:p w14:paraId="242B0A89" w14:textId="77777777" w:rsidR="00A97719" w:rsidRDefault="001829F4" w:rsidP="009B5B59">
      <w:pPr>
        <w:pStyle w:val="ListParagraph"/>
        <w:spacing w:line="480" w:lineRule="auto"/>
        <w:ind w:left="1134" w:firstLine="426"/>
        <w:jc w:val="both"/>
        <w:rPr>
          <w:rFonts w:ascii="Times New Roman" w:hAnsi="Times New Roman" w:cs="Times New Roman"/>
          <w:sz w:val="24"/>
          <w:szCs w:val="24"/>
        </w:rPr>
      </w:pPr>
      <w:r>
        <w:rPr>
          <w:rFonts w:ascii="Times New Roman" w:hAnsi="Times New Roman" w:cs="Times New Roman"/>
          <w:sz w:val="24"/>
          <w:szCs w:val="24"/>
        </w:rPr>
        <w:t>Unsur-unsur tersebut merupakan unsur dari pengertian plagiarisme dari Per</w:t>
      </w:r>
      <w:r w:rsidR="00A97719">
        <w:rPr>
          <w:rFonts w:ascii="Times New Roman" w:hAnsi="Times New Roman" w:cs="Times New Roman"/>
          <w:sz w:val="24"/>
          <w:szCs w:val="24"/>
        </w:rPr>
        <w:t xml:space="preserve">aturan Menteri Pendidikan Nasional. Kemudian, jika kita melihat definisi yang terdapat dalam UU No. 28 Tahun 2014 tentang Hak Cipta, tidak terdapat definisi mengenai plagiarisme. </w:t>
      </w:r>
      <w:r w:rsidR="00E350A9">
        <w:rPr>
          <w:rFonts w:ascii="Times New Roman" w:hAnsi="Times New Roman" w:cs="Times New Roman"/>
          <w:sz w:val="24"/>
          <w:szCs w:val="24"/>
        </w:rPr>
        <w:t xml:space="preserve">Akan tetapi, terdapat definisi yang dapat menjadi acuan untuk pembahasan berikutnya. </w:t>
      </w:r>
    </w:p>
    <w:p w14:paraId="223FEB09" w14:textId="77777777" w:rsidR="00E166E1" w:rsidRDefault="00E350A9" w:rsidP="009B5B59">
      <w:pPr>
        <w:pStyle w:val="ListParagraph"/>
        <w:spacing w:line="480" w:lineRule="auto"/>
        <w:ind w:left="1134" w:firstLine="426"/>
        <w:jc w:val="both"/>
        <w:rPr>
          <w:rFonts w:ascii="Times New Roman" w:hAnsi="Times New Roman" w:cs="Times New Roman"/>
          <w:sz w:val="24"/>
          <w:szCs w:val="24"/>
        </w:rPr>
      </w:pPr>
      <w:r>
        <w:rPr>
          <w:rFonts w:ascii="Times New Roman" w:hAnsi="Times New Roman" w:cs="Times New Roman"/>
          <w:sz w:val="24"/>
          <w:szCs w:val="24"/>
        </w:rPr>
        <w:t>Pasal 1 angka 2</w:t>
      </w:r>
      <w:r w:rsidR="00D80F8E">
        <w:rPr>
          <w:rFonts w:ascii="Times New Roman" w:hAnsi="Times New Roman" w:cs="Times New Roman"/>
          <w:sz w:val="24"/>
          <w:szCs w:val="24"/>
        </w:rPr>
        <w:t>3 UUHC menyebutkan bahwa pembajakan adalah penggandaan ciptaan dan/atau produk Hak Terkait secara tidak sah dan pendistribusian barang hasil penggandaan dimaksud secara luas untuk memperoleh keuntungan ekonomi</w:t>
      </w:r>
      <w:r w:rsidR="00D80F8E">
        <w:rPr>
          <w:rStyle w:val="FootnoteReference"/>
          <w:rFonts w:ascii="Times New Roman" w:hAnsi="Times New Roman" w:cs="Times New Roman"/>
          <w:sz w:val="24"/>
          <w:szCs w:val="24"/>
        </w:rPr>
        <w:footnoteReference w:id="153"/>
      </w:r>
      <w:r w:rsidR="00D80F8E">
        <w:rPr>
          <w:rFonts w:ascii="Times New Roman" w:hAnsi="Times New Roman" w:cs="Times New Roman"/>
          <w:sz w:val="24"/>
          <w:szCs w:val="24"/>
        </w:rPr>
        <w:t>. Kemudian, dijelaskan pula pada Pasal 1 angka 12 UUHC</w:t>
      </w:r>
      <w:r w:rsidR="004D433D">
        <w:rPr>
          <w:rFonts w:ascii="Times New Roman" w:hAnsi="Times New Roman" w:cs="Times New Roman"/>
          <w:sz w:val="24"/>
          <w:szCs w:val="24"/>
        </w:rPr>
        <w:t xml:space="preserve"> bahwa penggandaa</w:t>
      </w:r>
      <w:r w:rsidR="00FA0A22">
        <w:rPr>
          <w:rFonts w:ascii="Times New Roman" w:hAnsi="Times New Roman" w:cs="Times New Roman"/>
          <w:sz w:val="24"/>
          <w:szCs w:val="24"/>
        </w:rPr>
        <w:t xml:space="preserve">n adalah proses, perbuatan, atau cara menggandakan satu salinan ciptaan dan/atau fonogram atau lebih dengan cara dan dalam bentuk apapun, secara permanen atau sementara. </w:t>
      </w:r>
    </w:p>
    <w:p w14:paraId="092873C4" w14:textId="77777777" w:rsidR="00A97719" w:rsidRPr="00A97719" w:rsidRDefault="00A97719" w:rsidP="00A97719">
      <w:pPr>
        <w:pStyle w:val="ListParagraph"/>
        <w:spacing w:line="480" w:lineRule="auto"/>
        <w:ind w:left="1134" w:firstLine="426"/>
        <w:jc w:val="both"/>
        <w:rPr>
          <w:rFonts w:ascii="Times New Roman" w:hAnsi="Times New Roman" w:cs="Times New Roman"/>
          <w:sz w:val="24"/>
          <w:szCs w:val="24"/>
        </w:rPr>
      </w:pPr>
      <w:r>
        <w:rPr>
          <w:rFonts w:ascii="Times New Roman" w:hAnsi="Times New Roman" w:cs="Times New Roman"/>
          <w:sz w:val="24"/>
          <w:szCs w:val="24"/>
        </w:rPr>
        <w:t xml:space="preserve">Menurut Shidarta, dikutip dari tulisannya “Antara Plagiarisme dan Pembajakan Hak Cipta”, apabila dilihat dalam Pasal 113, pelaku pembajakan ialah setiap orang. Dimana setiap orang, jika dilihat penjabarannya pada Pasal 1 angka 27 UU No. 28 Tahun 2014 adalah </w:t>
      </w:r>
      <w:r>
        <w:rPr>
          <w:rFonts w:ascii="Times New Roman" w:hAnsi="Times New Roman" w:cs="Times New Roman"/>
          <w:sz w:val="24"/>
          <w:szCs w:val="24"/>
        </w:rPr>
        <w:lastRenderedPageBreak/>
        <w:t xml:space="preserve">orang perseorangan atau badan hukum. Sehingga unsur-unsur yang </w:t>
      </w:r>
      <w:r w:rsidRPr="00A97719">
        <w:rPr>
          <w:rFonts w:ascii="Times New Roman" w:hAnsi="Times New Roman" w:cs="Times New Roman"/>
          <w:sz w:val="24"/>
          <w:szCs w:val="24"/>
        </w:rPr>
        <w:t>terdapat dalam pembajakan antara lain</w:t>
      </w:r>
      <w:r w:rsidR="00A241CB">
        <w:rPr>
          <w:rStyle w:val="FootnoteReference"/>
          <w:rFonts w:ascii="Times New Roman" w:hAnsi="Times New Roman" w:cs="Times New Roman"/>
          <w:sz w:val="24"/>
          <w:szCs w:val="24"/>
        </w:rPr>
        <w:footnoteReference w:id="154"/>
      </w:r>
      <w:r w:rsidRPr="00A97719">
        <w:rPr>
          <w:rFonts w:ascii="Times New Roman" w:hAnsi="Times New Roman" w:cs="Times New Roman"/>
          <w:sz w:val="24"/>
          <w:szCs w:val="24"/>
        </w:rPr>
        <w:t xml:space="preserve"> :</w:t>
      </w:r>
    </w:p>
    <w:p w14:paraId="6FEDE238" w14:textId="77777777" w:rsidR="00A97719" w:rsidRDefault="00A97719" w:rsidP="00CB58B5">
      <w:pPr>
        <w:pStyle w:val="ListParagraph"/>
        <w:numPr>
          <w:ilvl w:val="0"/>
          <w:numId w:val="66"/>
        </w:numPr>
        <w:spacing w:line="480" w:lineRule="auto"/>
        <w:jc w:val="both"/>
        <w:rPr>
          <w:rFonts w:ascii="Times New Roman" w:hAnsi="Times New Roman" w:cs="Times New Roman"/>
          <w:sz w:val="24"/>
          <w:szCs w:val="24"/>
        </w:rPr>
      </w:pPr>
      <w:r>
        <w:rPr>
          <w:rFonts w:ascii="Times New Roman" w:hAnsi="Times New Roman" w:cs="Times New Roman"/>
          <w:sz w:val="24"/>
          <w:szCs w:val="24"/>
        </w:rPr>
        <w:t>Subjek Norma : Orang perseorangan atau badan hukum.</w:t>
      </w:r>
    </w:p>
    <w:p w14:paraId="140C6B25" w14:textId="77777777" w:rsidR="00A97719" w:rsidRDefault="00A97719" w:rsidP="00CB58B5">
      <w:pPr>
        <w:pStyle w:val="ListParagraph"/>
        <w:numPr>
          <w:ilvl w:val="0"/>
          <w:numId w:val="66"/>
        </w:numPr>
        <w:spacing w:line="480" w:lineRule="auto"/>
        <w:jc w:val="both"/>
        <w:rPr>
          <w:rFonts w:ascii="Times New Roman" w:hAnsi="Times New Roman" w:cs="Times New Roman"/>
          <w:sz w:val="24"/>
          <w:szCs w:val="24"/>
        </w:rPr>
      </w:pPr>
      <w:r>
        <w:rPr>
          <w:rFonts w:ascii="Times New Roman" w:hAnsi="Times New Roman" w:cs="Times New Roman"/>
          <w:sz w:val="24"/>
          <w:szCs w:val="24"/>
        </w:rPr>
        <w:t>Operator Norma : Dilarang</w:t>
      </w:r>
      <w:r w:rsidR="00A241CB">
        <w:rPr>
          <w:rFonts w:ascii="Times New Roman" w:hAnsi="Times New Roman" w:cs="Times New Roman"/>
          <w:sz w:val="24"/>
          <w:szCs w:val="24"/>
        </w:rPr>
        <w:t>.</w:t>
      </w:r>
    </w:p>
    <w:p w14:paraId="3B771407" w14:textId="77777777" w:rsidR="00A97719" w:rsidRDefault="00A97719" w:rsidP="00CB58B5">
      <w:pPr>
        <w:pStyle w:val="ListParagraph"/>
        <w:numPr>
          <w:ilvl w:val="0"/>
          <w:numId w:val="66"/>
        </w:numPr>
        <w:spacing w:line="480" w:lineRule="auto"/>
        <w:jc w:val="both"/>
        <w:rPr>
          <w:rFonts w:ascii="Times New Roman" w:hAnsi="Times New Roman" w:cs="Times New Roman"/>
          <w:sz w:val="24"/>
          <w:szCs w:val="24"/>
        </w:rPr>
      </w:pPr>
      <w:r>
        <w:rPr>
          <w:rFonts w:ascii="Times New Roman" w:hAnsi="Times New Roman" w:cs="Times New Roman"/>
          <w:sz w:val="24"/>
          <w:szCs w:val="24"/>
        </w:rPr>
        <w:t>Objek Norma : Penggandaan ciptaan dan/atau produk Hak Terkait</w:t>
      </w:r>
      <w:r w:rsidR="00A241CB">
        <w:rPr>
          <w:rFonts w:ascii="Times New Roman" w:hAnsi="Times New Roman" w:cs="Times New Roman"/>
          <w:sz w:val="24"/>
          <w:szCs w:val="24"/>
        </w:rPr>
        <w:t>.</w:t>
      </w:r>
    </w:p>
    <w:p w14:paraId="6248231D" w14:textId="77777777" w:rsidR="00A97719" w:rsidRDefault="00A97719" w:rsidP="00CB58B5">
      <w:pPr>
        <w:pStyle w:val="ListParagraph"/>
        <w:numPr>
          <w:ilvl w:val="0"/>
          <w:numId w:val="6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Kondisi Norma : </w:t>
      </w:r>
      <w:r w:rsidR="00A241CB">
        <w:rPr>
          <w:rFonts w:ascii="Times New Roman" w:hAnsi="Times New Roman" w:cs="Times New Roman"/>
          <w:sz w:val="24"/>
          <w:szCs w:val="24"/>
        </w:rPr>
        <w:t>Secara tidak sah dan pendistribusian barang hasil penggandaan dimaksud secara luas untuk memperoleh keuntungan ekonomi.</w:t>
      </w:r>
    </w:p>
    <w:p w14:paraId="0477EFD2" w14:textId="77777777" w:rsidR="002B3847" w:rsidRDefault="00F603C5" w:rsidP="009B5B59">
      <w:pPr>
        <w:pStyle w:val="ListParagraph"/>
        <w:spacing w:line="480" w:lineRule="auto"/>
        <w:ind w:left="1134" w:firstLine="426"/>
        <w:jc w:val="both"/>
        <w:rPr>
          <w:rFonts w:ascii="Times New Roman" w:hAnsi="Times New Roman" w:cs="Times New Roman"/>
          <w:sz w:val="24"/>
          <w:szCs w:val="24"/>
        </w:rPr>
      </w:pPr>
      <w:r>
        <w:rPr>
          <w:rFonts w:ascii="Times New Roman" w:hAnsi="Times New Roman" w:cs="Times New Roman"/>
          <w:sz w:val="24"/>
          <w:szCs w:val="24"/>
        </w:rPr>
        <w:t xml:space="preserve">Terdapat beberapa </w:t>
      </w:r>
      <w:r w:rsidR="00A241CB">
        <w:rPr>
          <w:rFonts w:ascii="Times New Roman" w:hAnsi="Times New Roman" w:cs="Times New Roman"/>
          <w:sz w:val="24"/>
          <w:szCs w:val="24"/>
        </w:rPr>
        <w:t xml:space="preserve">persamaan maupun </w:t>
      </w:r>
      <w:r>
        <w:rPr>
          <w:rFonts w:ascii="Times New Roman" w:hAnsi="Times New Roman" w:cs="Times New Roman"/>
          <w:sz w:val="24"/>
          <w:szCs w:val="24"/>
        </w:rPr>
        <w:t xml:space="preserve">perbedaan unsur yang terdapat dalam pengertian </w:t>
      </w:r>
      <w:r w:rsidR="002B3847">
        <w:rPr>
          <w:rFonts w:ascii="Times New Roman" w:hAnsi="Times New Roman" w:cs="Times New Roman"/>
          <w:sz w:val="24"/>
          <w:szCs w:val="24"/>
        </w:rPr>
        <w:t>plagiarisme</w:t>
      </w:r>
      <w:r w:rsidR="00A241CB">
        <w:rPr>
          <w:rFonts w:ascii="Times New Roman" w:hAnsi="Times New Roman" w:cs="Times New Roman"/>
          <w:sz w:val="24"/>
          <w:szCs w:val="24"/>
        </w:rPr>
        <w:t xml:space="preserve"> dan pembajakan</w:t>
      </w:r>
      <w:r w:rsidR="002B3847">
        <w:rPr>
          <w:rFonts w:ascii="Times New Roman" w:hAnsi="Times New Roman" w:cs="Times New Roman"/>
          <w:sz w:val="24"/>
          <w:szCs w:val="24"/>
        </w:rPr>
        <w:t xml:space="preserve"> tersebut yaitu</w:t>
      </w:r>
      <w:r w:rsidR="00A241CB">
        <w:rPr>
          <w:rFonts w:ascii="Times New Roman" w:hAnsi="Times New Roman" w:cs="Times New Roman"/>
          <w:sz w:val="24"/>
          <w:szCs w:val="24"/>
        </w:rPr>
        <w:t xml:space="preserve"> persamaan terhadap plagiarisme dan pembajakan adalah memiliki</w:t>
      </w:r>
      <w:r w:rsidR="0075456C">
        <w:rPr>
          <w:rFonts w:ascii="Times New Roman" w:hAnsi="Times New Roman" w:cs="Times New Roman"/>
          <w:sz w:val="24"/>
          <w:szCs w:val="24"/>
        </w:rPr>
        <w:t xml:space="preserve"> frasa “dilarang”. </w:t>
      </w:r>
      <w:r w:rsidR="00F675FF">
        <w:rPr>
          <w:rFonts w:ascii="Times New Roman" w:hAnsi="Times New Roman" w:cs="Times New Roman"/>
          <w:sz w:val="24"/>
          <w:szCs w:val="24"/>
        </w:rPr>
        <w:t>Kemudian jika dilihat pada subjek hukumnya, terdapat perluasan subjek pada pembajakan. Dimana pembajakan selain orang perseorangan, terdapat pula badan hukum. Sedangkan pada plagiarisme hanya orang perseorangan</w:t>
      </w:r>
      <w:r w:rsidR="002F2808">
        <w:rPr>
          <w:rFonts w:ascii="Times New Roman" w:hAnsi="Times New Roman" w:cs="Times New Roman"/>
          <w:sz w:val="24"/>
          <w:szCs w:val="24"/>
        </w:rPr>
        <w:t xml:space="preserve"> ataupun kelompok yang </w:t>
      </w:r>
      <w:r w:rsidR="001D015B">
        <w:rPr>
          <w:rFonts w:ascii="Times New Roman" w:hAnsi="Times New Roman" w:cs="Times New Roman"/>
          <w:sz w:val="24"/>
          <w:szCs w:val="24"/>
        </w:rPr>
        <w:t>bertindak sendiri atau kelompok atau dapat atas nama suatu badan. Selain itu tidak terdapat penjelasan apakah badan hukum yang dimaksud berupa badan hukum publik ataukah privat</w:t>
      </w:r>
      <w:r w:rsidR="001D015B">
        <w:rPr>
          <w:rStyle w:val="FootnoteReference"/>
          <w:rFonts w:ascii="Times New Roman" w:hAnsi="Times New Roman" w:cs="Times New Roman"/>
          <w:sz w:val="24"/>
          <w:szCs w:val="24"/>
        </w:rPr>
        <w:footnoteReference w:id="155"/>
      </w:r>
      <w:r w:rsidR="001D015B">
        <w:rPr>
          <w:rFonts w:ascii="Times New Roman" w:hAnsi="Times New Roman" w:cs="Times New Roman"/>
          <w:sz w:val="24"/>
          <w:szCs w:val="24"/>
        </w:rPr>
        <w:t xml:space="preserve">. </w:t>
      </w:r>
    </w:p>
    <w:p w14:paraId="08380E6E" w14:textId="77777777" w:rsidR="00741A77" w:rsidRDefault="001D015B" w:rsidP="00741A77">
      <w:pPr>
        <w:pStyle w:val="ListParagraph"/>
        <w:spacing w:line="480" w:lineRule="auto"/>
        <w:ind w:left="1134" w:firstLine="426"/>
        <w:jc w:val="both"/>
        <w:rPr>
          <w:rFonts w:ascii="Times New Roman" w:hAnsi="Times New Roman" w:cs="Times New Roman"/>
          <w:sz w:val="24"/>
          <w:szCs w:val="24"/>
        </w:rPr>
      </w:pPr>
      <w:r>
        <w:rPr>
          <w:rFonts w:ascii="Times New Roman" w:hAnsi="Times New Roman" w:cs="Times New Roman"/>
          <w:sz w:val="24"/>
          <w:szCs w:val="24"/>
        </w:rPr>
        <w:lastRenderedPageBreak/>
        <w:t>Kemudian</w:t>
      </w:r>
      <w:r w:rsidR="00741A77">
        <w:rPr>
          <w:rFonts w:ascii="Times New Roman" w:hAnsi="Times New Roman" w:cs="Times New Roman"/>
          <w:sz w:val="24"/>
          <w:szCs w:val="24"/>
        </w:rPr>
        <w:t xml:space="preserve"> pada objek plagiarisme yaitu m</w:t>
      </w:r>
      <w:r w:rsidR="00741A77" w:rsidRPr="008146EF">
        <w:rPr>
          <w:rFonts w:ascii="Times New Roman" w:hAnsi="Times New Roman" w:cs="Times New Roman"/>
          <w:sz w:val="24"/>
          <w:szCs w:val="24"/>
        </w:rPr>
        <w:t>engutip sebagian ataupun seluruh karya ilmiah pihak lain, kemudian diakui sebagai karya ilmiahnya sendiri tanpa mencantumkan sumber yang tepat</w:t>
      </w:r>
      <w:r w:rsidR="00741A77">
        <w:rPr>
          <w:rFonts w:ascii="Times New Roman" w:hAnsi="Times New Roman" w:cs="Times New Roman"/>
          <w:sz w:val="24"/>
          <w:szCs w:val="24"/>
        </w:rPr>
        <w:t>. Apakah mengutip sebagian ataupun seluruh karya ilmiah dapat dikatakan sebagai tindakan penggandaan?. Pada UUHC dijelaskan bahwa penggandaan merupakan proses, perbuatan, atau cara menggandakan satu salinan ciptaan dan/atau fonogram atau lebih dengan cara dan dalam bentuk apapun, secara permanen atau sementara. Definisi ini, menurut Shidarta, bukanlah definisi yang baik. Hal ini dikarenakan dalam pengertian penggandaan, terdapat kata menggandakan yang seharusnya merupakan penjelasan dan bukan pengulangan kata</w:t>
      </w:r>
      <w:r w:rsidR="00505916">
        <w:rPr>
          <w:rStyle w:val="FootnoteReference"/>
          <w:rFonts w:ascii="Times New Roman" w:hAnsi="Times New Roman" w:cs="Times New Roman"/>
          <w:sz w:val="24"/>
          <w:szCs w:val="24"/>
        </w:rPr>
        <w:footnoteReference w:id="156"/>
      </w:r>
      <w:r w:rsidR="00741A77">
        <w:rPr>
          <w:rFonts w:ascii="Times New Roman" w:hAnsi="Times New Roman" w:cs="Times New Roman"/>
          <w:sz w:val="24"/>
          <w:szCs w:val="24"/>
        </w:rPr>
        <w:t xml:space="preserve">. </w:t>
      </w:r>
    </w:p>
    <w:p w14:paraId="698E3BD8" w14:textId="77777777" w:rsidR="00741A77" w:rsidRPr="00741A77" w:rsidRDefault="00741A77" w:rsidP="00741A77">
      <w:pPr>
        <w:pStyle w:val="ListParagraph"/>
        <w:spacing w:line="480" w:lineRule="auto"/>
        <w:ind w:left="1134" w:firstLine="426"/>
        <w:jc w:val="both"/>
        <w:rPr>
          <w:rFonts w:ascii="Times New Roman" w:hAnsi="Times New Roman" w:cs="Times New Roman"/>
          <w:sz w:val="24"/>
          <w:szCs w:val="24"/>
        </w:rPr>
      </w:pPr>
      <w:r>
        <w:rPr>
          <w:rFonts w:ascii="Times New Roman" w:hAnsi="Times New Roman" w:cs="Times New Roman"/>
          <w:sz w:val="24"/>
          <w:szCs w:val="24"/>
        </w:rPr>
        <w:t>Selain itu, terdapat frasa “pendistribusian barang hasil penggandaan dimaksud secara luas untuk memperoleh keuntungan ekonomi”. Pada frasa ini dapat disimpulkan bahwa penggandaan haruslah ada penyebaran dan juga mendapat keuntungan ekonomi. Sedangkan plagiarisme, memiliki frasa “</w:t>
      </w:r>
      <w:r w:rsidRPr="008146EF">
        <w:rPr>
          <w:rFonts w:ascii="Times New Roman" w:hAnsi="Times New Roman" w:cs="Times New Roman"/>
          <w:sz w:val="24"/>
          <w:szCs w:val="24"/>
        </w:rPr>
        <w:t>kemudian diakui sebagai karya ilmiahnya sendiri tanpa mencantumkan sumber yang tepat</w:t>
      </w:r>
      <w:r>
        <w:rPr>
          <w:rFonts w:ascii="Times New Roman" w:hAnsi="Times New Roman" w:cs="Times New Roman"/>
          <w:sz w:val="24"/>
          <w:szCs w:val="24"/>
        </w:rPr>
        <w:t xml:space="preserve">” dan “dengan sengaja atau tidak sengaja, dalam rangka memperoleh kredit atau nilai untuk suatu karya ilmiah”. Tidak terdapat kata bahwa plagiarisme dilakukan untuk penyebaran secara luas, adapun tindakan </w:t>
      </w:r>
      <w:r>
        <w:rPr>
          <w:rFonts w:ascii="Times New Roman" w:hAnsi="Times New Roman" w:cs="Times New Roman"/>
          <w:sz w:val="24"/>
          <w:szCs w:val="24"/>
        </w:rPr>
        <w:lastRenderedPageBreak/>
        <w:t>ini dilakukan untuk memperoleh kredit atau nilai dan bukan untuk keuntungan ekonomi</w:t>
      </w:r>
      <w:r w:rsidR="00505916">
        <w:rPr>
          <w:rStyle w:val="FootnoteReference"/>
          <w:rFonts w:ascii="Times New Roman" w:hAnsi="Times New Roman" w:cs="Times New Roman"/>
          <w:sz w:val="24"/>
          <w:szCs w:val="24"/>
        </w:rPr>
        <w:footnoteReference w:id="157"/>
      </w:r>
      <w:r>
        <w:rPr>
          <w:rFonts w:ascii="Times New Roman" w:hAnsi="Times New Roman" w:cs="Times New Roman"/>
          <w:sz w:val="24"/>
          <w:szCs w:val="24"/>
        </w:rPr>
        <w:t xml:space="preserve">. </w:t>
      </w:r>
    </w:p>
    <w:p w14:paraId="109ABBEB" w14:textId="77777777" w:rsidR="00F25FE1" w:rsidRDefault="00F51643" w:rsidP="006D4095">
      <w:pPr>
        <w:pStyle w:val="ListParagraph"/>
        <w:spacing w:line="480" w:lineRule="auto"/>
        <w:ind w:left="1134" w:firstLine="426"/>
        <w:jc w:val="both"/>
        <w:rPr>
          <w:rFonts w:ascii="Times New Roman" w:hAnsi="Times New Roman" w:cs="Times New Roman"/>
          <w:sz w:val="24"/>
          <w:szCs w:val="24"/>
        </w:rPr>
      </w:pPr>
      <w:r>
        <w:rPr>
          <w:rFonts w:ascii="Times New Roman" w:hAnsi="Times New Roman" w:cs="Times New Roman"/>
          <w:sz w:val="24"/>
          <w:szCs w:val="24"/>
        </w:rPr>
        <w:t xml:space="preserve">Sehingga dari pembahasan diatas, dapat disimpulkan bahwa plagiarisme pada dasarnya tidak sama dengan tindakan pembajakan. Dari segi definisi dan juga tujuan nya pun berbeda walaupun dapat dimaknai sama apabila dalam plagiarisme terdapat unsur untuk keuntungan ekonomi. Maka dapat diartikan sebagai pembajakan yang kemudian dikenakan pidana Pasal 113 UUHC. </w:t>
      </w:r>
    </w:p>
    <w:p w14:paraId="1B27CFCF" w14:textId="77777777" w:rsidR="00F25FE1" w:rsidRPr="00922698" w:rsidRDefault="007F4600" w:rsidP="00CB58B5">
      <w:pPr>
        <w:pStyle w:val="Heading3"/>
        <w:numPr>
          <w:ilvl w:val="0"/>
          <w:numId w:val="64"/>
        </w:numPr>
        <w:spacing w:line="480" w:lineRule="auto"/>
        <w:ind w:left="1134" w:hanging="425"/>
        <w:rPr>
          <w:rFonts w:ascii="Times New Roman" w:hAnsi="Times New Roman" w:cs="Times New Roman"/>
          <w:b/>
          <w:color w:val="auto"/>
        </w:rPr>
      </w:pPr>
      <w:bookmarkStart w:id="151" w:name="_Toc78036039"/>
      <w:r w:rsidRPr="009B5B59">
        <w:rPr>
          <w:rFonts w:ascii="Times New Roman" w:hAnsi="Times New Roman" w:cs="Times New Roman"/>
          <w:b/>
          <w:color w:val="auto"/>
        </w:rPr>
        <w:t xml:space="preserve">Plagiarisme </w:t>
      </w:r>
      <w:r w:rsidR="00B764FA">
        <w:rPr>
          <w:rFonts w:ascii="Times New Roman" w:hAnsi="Times New Roman" w:cs="Times New Roman"/>
          <w:b/>
          <w:color w:val="auto"/>
        </w:rPr>
        <w:t xml:space="preserve">Musik dan Lagu </w:t>
      </w:r>
      <w:r w:rsidR="00505916">
        <w:rPr>
          <w:rFonts w:ascii="Times New Roman" w:hAnsi="Times New Roman" w:cs="Times New Roman"/>
          <w:b/>
          <w:color w:val="auto"/>
        </w:rPr>
        <w:t xml:space="preserve">dalam </w:t>
      </w:r>
      <w:commentRangeStart w:id="152"/>
      <w:r w:rsidR="00505916">
        <w:rPr>
          <w:rFonts w:ascii="Times New Roman" w:hAnsi="Times New Roman" w:cs="Times New Roman"/>
          <w:b/>
          <w:color w:val="auto"/>
        </w:rPr>
        <w:t>Praktiknya</w:t>
      </w:r>
      <w:bookmarkEnd w:id="151"/>
      <w:commentRangeEnd w:id="152"/>
      <w:r w:rsidR="00111E92">
        <w:rPr>
          <w:rStyle w:val="CommentReference"/>
          <w:rFonts w:asciiTheme="minorHAnsi" w:eastAsiaTheme="minorHAnsi" w:hAnsiTheme="minorHAnsi" w:cstheme="minorBidi"/>
          <w:color w:val="auto"/>
        </w:rPr>
        <w:commentReference w:id="152"/>
      </w:r>
    </w:p>
    <w:p w14:paraId="615BFCD5" w14:textId="77777777" w:rsidR="00F25FE1" w:rsidRDefault="00F25FE1" w:rsidP="00F25FE1">
      <w:pPr>
        <w:pStyle w:val="ListParagraph"/>
        <w:spacing w:line="480" w:lineRule="auto"/>
        <w:ind w:left="1134" w:firstLine="426"/>
        <w:jc w:val="both"/>
        <w:rPr>
          <w:rFonts w:ascii="Times New Roman" w:hAnsi="Times New Roman" w:cs="Times New Roman"/>
          <w:sz w:val="24"/>
          <w:szCs w:val="24"/>
        </w:rPr>
      </w:pPr>
      <w:r>
        <w:rPr>
          <w:rFonts w:ascii="Times New Roman" w:hAnsi="Times New Roman" w:cs="Times New Roman"/>
          <w:sz w:val="24"/>
          <w:szCs w:val="24"/>
        </w:rPr>
        <w:t>Berikut ini beberapa kasus yang mengenai plagiarisme musik dan lagu yaitu :</w:t>
      </w:r>
    </w:p>
    <w:p w14:paraId="20FF5FE8" w14:textId="77777777" w:rsidR="00F25FE1" w:rsidRDefault="00F25FE1" w:rsidP="00CB58B5">
      <w:pPr>
        <w:pStyle w:val="ListParagraph"/>
        <w:numPr>
          <w:ilvl w:val="0"/>
          <w:numId w:val="62"/>
        </w:numPr>
        <w:spacing w:line="480" w:lineRule="auto"/>
        <w:ind w:left="1560"/>
        <w:jc w:val="both"/>
        <w:rPr>
          <w:rFonts w:ascii="Times New Roman" w:hAnsi="Times New Roman" w:cs="Times New Roman"/>
          <w:b/>
          <w:sz w:val="24"/>
          <w:szCs w:val="24"/>
        </w:rPr>
      </w:pPr>
      <w:r w:rsidRPr="005E22DF">
        <w:rPr>
          <w:rFonts w:ascii="Times New Roman" w:hAnsi="Times New Roman" w:cs="Times New Roman"/>
          <w:b/>
          <w:sz w:val="24"/>
          <w:szCs w:val="24"/>
        </w:rPr>
        <w:t>Perkara pidana kasus Republik Indonesia v. Fam Ing Tjun dengan nomor perkara No. 1332/K/Pid/S/1983/PN.JU</w:t>
      </w:r>
      <w:r>
        <w:rPr>
          <w:rStyle w:val="FootnoteReference"/>
          <w:rFonts w:ascii="Times New Roman" w:hAnsi="Times New Roman" w:cs="Times New Roman"/>
          <w:b/>
          <w:sz w:val="24"/>
          <w:szCs w:val="24"/>
        </w:rPr>
        <w:footnoteReference w:id="158"/>
      </w:r>
      <w:r w:rsidRPr="005E22DF">
        <w:rPr>
          <w:rFonts w:ascii="Times New Roman" w:hAnsi="Times New Roman" w:cs="Times New Roman"/>
          <w:b/>
          <w:sz w:val="24"/>
          <w:szCs w:val="24"/>
        </w:rPr>
        <w:t>.</w:t>
      </w:r>
    </w:p>
    <w:p w14:paraId="000F09AC" w14:textId="77777777" w:rsidR="00F25FE1" w:rsidRDefault="00F25FE1" w:rsidP="00F25FE1">
      <w:pPr>
        <w:pStyle w:val="ListParagraph"/>
        <w:spacing w:line="480" w:lineRule="auto"/>
        <w:ind w:left="1560" w:firstLine="284"/>
        <w:jc w:val="both"/>
        <w:rPr>
          <w:rFonts w:ascii="Times New Roman" w:hAnsi="Times New Roman" w:cs="Times New Roman"/>
          <w:sz w:val="24"/>
          <w:szCs w:val="24"/>
        </w:rPr>
      </w:pPr>
      <w:r>
        <w:rPr>
          <w:rFonts w:ascii="Times New Roman" w:hAnsi="Times New Roman" w:cs="Times New Roman"/>
          <w:sz w:val="24"/>
          <w:szCs w:val="24"/>
        </w:rPr>
        <w:t xml:space="preserve"> Kasus ini berawal dari sebuah lagu yang merupakan ciptaan dari Titik Puspa yang berjudul “Apanya Dong”. Lagu ini dinyanyikan oleh penyanyi Euis Darliah yang telah dikontrak oleh Mus Mualim selaku Manager Perusahaan Rekaman Suara PT. D.D. Record. Lagu “Apanya Dong” menjadi </w:t>
      </w:r>
      <w:r>
        <w:rPr>
          <w:rFonts w:ascii="Times New Roman" w:hAnsi="Times New Roman" w:cs="Times New Roman"/>
          <w:i/>
          <w:sz w:val="24"/>
          <w:szCs w:val="24"/>
        </w:rPr>
        <w:t xml:space="preserve">booming </w:t>
      </w:r>
      <w:r>
        <w:rPr>
          <w:rFonts w:ascii="Times New Roman" w:hAnsi="Times New Roman" w:cs="Times New Roman"/>
          <w:sz w:val="24"/>
          <w:szCs w:val="24"/>
        </w:rPr>
        <w:t xml:space="preserve">di pasaran dan mendapat sambutan dari masyarakat. Kemudian, produser rekaman PT Irama Mas, Fam Ing Tjun merasa tertarik dengan lagu “Apanya </w:t>
      </w:r>
      <w:r>
        <w:rPr>
          <w:rFonts w:ascii="Times New Roman" w:hAnsi="Times New Roman" w:cs="Times New Roman"/>
          <w:sz w:val="24"/>
          <w:szCs w:val="24"/>
        </w:rPr>
        <w:lastRenderedPageBreak/>
        <w:t xml:space="preserve">Dong” karena berhasil sukses di pasaran. Sehingga Fam Ing Tjun selaku terdakwa dalam kasus ini berusaha untuk membuat lagu sejenis “Apanya Dong” dengan judul “Mau Apanya Dong”. </w:t>
      </w:r>
    </w:p>
    <w:p w14:paraId="5BF2BC69" w14:textId="77777777" w:rsidR="00F25FE1" w:rsidRDefault="00F25FE1" w:rsidP="00F25FE1">
      <w:pPr>
        <w:pStyle w:val="ListParagraph"/>
        <w:spacing w:line="480" w:lineRule="auto"/>
        <w:ind w:left="1560" w:firstLine="284"/>
        <w:jc w:val="both"/>
        <w:rPr>
          <w:rFonts w:ascii="Times New Roman" w:hAnsi="Times New Roman" w:cs="Times New Roman"/>
          <w:sz w:val="24"/>
          <w:szCs w:val="24"/>
        </w:rPr>
      </w:pPr>
      <w:r>
        <w:rPr>
          <w:rFonts w:ascii="Times New Roman" w:hAnsi="Times New Roman" w:cs="Times New Roman"/>
          <w:sz w:val="24"/>
          <w:szCs w:val="24"/>
        </w:rPr>
        <w:t xml:space="preserve">Dengan beredarnya lagu “Mau Apanya Dong”, PT.D.D.Record mengajukan keberatannya dengan alasan yaitu ada kemiripan dalam judul lagu, harmoni lagu dari bagian tengah hingga akhir sama, </w:t>
      </w:r>
      <w:r>
        <w:rPr>
          <w:rFonts w:ascii="Times New Roman" w:hAnsi="Times New Roman" w:cs="Times New Roman"/>
          <w:i/>
          <w:sz w:val="24"/>
          <w:szCs w:val="24"/>
        </w:rPr>
        <w:t>refrain</w:t>
      </w:r>
      <w:r>
        <w:rPr>
          <w:rFonts w:ascii="Times New Roman" w:hAnsi="Times New Roman" w:cs="Times New Roman"/>
          <w:sz w:val="24"/>
          <w:szCs w:val="24"/>
        </w:rPr>
        <w:t xml:space="preserve"> lagu sama dan terdapat persamaan nada lagu sebesar 50%. Jelas dengan adanya peredaran lagu “Mau Apanya Dong”, Mus Mualim merasa dirugikan baik secara ekonomi maupun moril karena selain pasar lagu nya terganggu, terdakwa juga tidak meminta izin baik ke Titik Puspa ataupun Mus Mualim. Saksi ahli dalam kasus ini, A. Riyanto berpendapat bahwa diantara dua lagu tersebut, terdapat kemiripan sebanyak 30%. Menurut saksi ahli, lagu “Apanya Dong” dengan “Mau Apanya Dong” memang serupa namun tak sama. Pada bagian depan lagu “Apanya Dong” sama dengan penutup lagu dari “Mau Apanya Dong”. Kemudian, secara ketukan hanya sama pada ketukan pertama, selanjutnya tidak. Secara notasi pun tidak memiliki kesamaan lebih dari 50%. Saksi ahli berpendapat bahwa 50% dapat dibenarkan adanya kemiripan karena dari 48 birama yang ada, terdapat kesamaan tema sepanjang 24 birama. </w:t>
      </w:r>
    </w:p>
    <w:p w14:paraId="0A32F971" w14:textId="77777777" w:rsidR="00F25FE1" w:rsidRDefault="00F25FE1" w:rsidP="00F25FE1">
      <w:pPr>
        <w:pStyle w:val="ListParagraph"/>
        <w:spacing w:line="480" w:lineRule="auto"/>
        <w:ind w:left="1560" w:firstLine="284"/>
        <w:jc w:val="both"/>
        <w:rPr>
          <w:rFonts w:ascii="Times New Roman" w:hAnsi="Times New Roman" w:cs="Times New Roman"/>
          <w:sz w:val="24"/>
          <w:szCs w:val="24"/>
        </w:rPr>
      </w:pPr>
      <w:r>
        <w:rPr>
          <w:rFonts w:ascii="Times New Roman" w:hAnsi="Times New Roman" w:cs="Times New Roman"/>
          <w:sz w:val="24"/>
          <w:szCs w:val="24"/>
        </w:rPr>
        <w:t xml:space="preserve">Dalam pembelaan penasehat hukum Terdakwa menyangkal semua tuduhan tersebut dan mengatakan bahwa tidak ada </w:t>
      </w:r>
      <w:r>
        <w:rPr>
          <w:rFonts w:ascii="Times New Roman" w:hAnsi="Times New Roman" w:cs="Times New Roman"/>
          <w:sz w:val="24"/>
          <w:szCs w:val="24"/>
        </w:rPr>
        <w:lastRenderedPageBreak/>
        <w:t>pemalsuan hak cipta yang terjadi karena ciptaan lagu dari saksi tidak terdaftar. Berdasarkan fakta-fakta persidangan, Pengadilan Negeri Jakarta dalam putusannya menyatakan bahwa Terdakwa terlah terbukti secara sah menurut hukum dan meyakinkan bersalah melakukan tindak pidana, penipuan Hak Cipta dan melanggar Hak Cipta. Terdakwa dihukum dengan hukuman penjara enam bulan, barang bukti berupa kaset lagu “Apanya Dong” produksi D.D. Record dikembalikan pada pemiliknya, dan kaset hasil produksi Terdakwa dirampas untuk dimusnahkan.</w:t>
      </w:r>
    </w:p>
    <w:p w14:paraId="60981760" w14:textId="77777777" w:rsidR="00F25FE1" w:rsidRDefault="00F25FE1" w:rsidP="00CB58B5">
      <w:pPr>
        <w:pStyle w:val="ListParagraph"/>
        <w:numPr>
          <w:ilvl w:val="0"/>
          <w:numId w:val="62"/>
        </w:numPr>
        <w:spacing w:line="480" w:lineRule="auto"/>
        <w:ind w:left="1560" w:hanging="284"/>
        <w:jc w:val="both"/>
        <w:rPr>
          <w:rFonts w:ascii="Times New Roman" w:hAnsi="Times New Roman" w:cs="Times New Roman"/>
          <w:sz w:val="24"/>
          <w:szCs w:val="24"/>
        </w:rPr>
      </w:pPr>
      <w:r>
        <w:rPr>
          <w:rFonts w:ascii="Times New Roman" w:hAnsi="Times New Roman" w:cs="Times New Roman"/>
          <w:b/>
          <w:sz w:val="24"/>
          <w:szCs w:val="24"/>
        </w:rPr>
        <w:t>Kasus Plagiasi yang dilakukan Ahmad Dhani</w:t>
      </w:r>
    </w:p>
    <w:p w14:paraId="45C5A7F9" w14:textId="77777777" w:rsidR="00F25FE1" w:rsidRDefault="00F25FE1" w:rsidP="00F25FE1">
      <w:pPr>
        <w:pStyle w:val="ListParagraph"/>
        <w:spacing w:line="480" w:lineRule="auto"/>
        <w:ind w:left="1560" w:firstLine="284"/>
        <w:jc w:val="both"/>
        <w:rPr>
          <w:rFonts w:ascii="Times New Roman" w:hAnsi="Times New Roman" w:cs="Times New Roman"/>
          <w:sz w:val="24"/>
          <w:szCs w:val="24"/>
        </w:rPr>
      </w:pPr>
      <w:r>
        <w:rPr>
          <w:rFonts w:ascii="Times New Roman" w:hAnsi="Times New Roman" w:cs="Times New Roman"/>
          <w:sz w:val="24"/>
          <w:szCs w:val="24"/>
        </w:rPr>
        <w:t xml:space="preserve">Ahmad Dhani sebagai seorang musisi sudah sering kali dituduh melakukan tindakan plagiarisme. Musisi Ahmad Dhani pernah dituduh melakukan plagiat lagu </w:t>
      </w:r>
      <w:r>
        <w:rPr>
          <w:rFonts w:ascii="Times New Roman" w:hAnsi="Times New Roman" w:cs="Times New Roman"/>
          <w:i/>
          <w:sz w:val="24"/>
          <w:szCs w:val="24"/>
        </w:rPr>
        <w:t>“We Will Rock You</w:t>
      </w:r>
      <w:r>
        <w:rPr>
          <w:rFonts w:ascii="Times New Roman" w:hAnsi="Times New Roman" w:cs="Times New Roman"/>
          <w:sz w:val="24"/>
          <w:szCs w:val="24"/>
        </w:rPr>
        <w:t>” milik dari band legendaris Queen yang digubah menjadi video kampanye pendukung capres dan cawapres Prabowo-Hatta. Hal ini juga dikonfirmasi oleh gitaris Queen, Brian May dalam akun Twitternya ia berkata “</w:t>
      </w:r>
      <w:r>
        <w:rPr>
          <w:rFonts w:ascii="Times New Roman" w:hAnsi="Times New Roman" w:cs="Times New Roman"/>
          <w:i/>
          <w:sz w:val="24"/>
          <w:szCs w:val="24"/>
        </w:rPr>
        <w:t>Of course this is completely unauthorised by us</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159"/>
      </w:r>
      <w:r>
        <w:rPr>
          <w:rFonts w:ascii="Times New Roman" w:hAnsi="Times New Roman" w:cs="Times New Roman"/>
          <w:sz w:val="24"/>
          <w:szCs w:val="24"/>
        </w:rPr>
        <w:t xml:space="preserve">. </w:t>
      </w:r>
    </w:p>
    <w:p w14:paraId="4AC9DD17" w14:textId="77777777" w:rsidR="00F25FE1" w:rsidRDefault="00F25FE1" w:rsidP="00F25FE1">
      <w:pPr>
        <w:pStyle w:val="ListParagraph"/>
        <w:spacing w:line="480" w:lineRule="auto"/>
        <w:ind w:left="1560" w:firstLine="284"/>
        <w:jc w:val="both"/>
        <w:rPr>
          <w:rFonts w:ascii="Times New Roman" w:hAnsi="Times New Roman" w:cs="Times New Roman"/>
          <w:sz w:val="24"/>
          <w:szCs w:val="24"/>
        </w:rPr>
      </w:pPr>
      <w:r>
        <w:rPr>
          <w:rFonts w:ascii="Times New Roman" w:hAnsi="Times New Roman" w:cs="Times New Roman"/>
          <w:sz w:val="24"/>
          <w:szCs w:val="24"/>
        </w:rPr>
        <w:t xml:space="preserve">Ahmad Dhani mengklarifikasi tuduhan plagiat tersebut sebagaimana tertulis dalam hasil wawancara yang diliput oleh suara.com yaitu “ada dugaan kuat kalau itu bukan pelanggaran hak cipta. Karena yang disebut pelanggaran hak cipta itu ketika ada hak </w:t>
      </w:r>
      <w:r>
        <w:rPr>
          <w:rFonts w:ascii="Times New Roman" w:hAnsi="Times New Roman" w:cs="Times New Roman"/>
          <w:sz w:val="24"/>
          <w:szCs w:val="24"/>
        </w:rPr>
        <w:lastRenderedPageBreak/>
        <w:t>ekonomi yang dilanggar”</w:t>
      </w:r>
      <w:r>
        <w:rPr>
          <w:rStyle w:val="FootnoteReference"/>
          <w:rFonts w:ascii="Times New Roman" w:hAnsi="Times New Roman" w:cs="Times New Roman"/>
          <w:sz w:val="24"/>
          <w:szCs w:val="24"/>
        </w:rPr>
        <w:footnoteReference w:id="160"/>
      </w:r>
      <w:r>
        <w:rPr>
          <w:rFonts w:ascii="Times New Roman" w:hAnsi="Times New Roman" w:cs="Times New Roman"/>
          <w:sz w:val="24"/>
          <w:szCs w:val="24"/>
        </w:rPr>
        <w:t xml:space="preserve">. Hal yang dilakukan terhadap lagu </w:t>
      </w:r>
      <w:r>
        <w:rPr>
          <w:rFonts w:ascii="Times New Roman" w:hAnsi="Times New Roman" w:cs="Times New Roman"/>
          <w:i/>
          <w:sz w:val="24"/>
          <w:szCs w:val="24"/>
        </w:rPr>
        <w:t xml:space="preserve">We Will Rock You </w:t>
      </w:r>
      <w:r>
        <w:rPr>
          <w:rFonts w:ascii="Times New Roman" w:hAnsi="Times New Roman" w:cs="Times New Roman"/>
          <w:sz w:val="24"/>
          <w:szCs w:val="24"/>
        </w:rPr>
        <w:t xml:space="preserve">yaitu adanya pengubahan lirik dari lagu </w:t>
      </w:r>
      <w:r>
        <w:rPr>
          <w:rFonts w:ascii="Times New Roman" w:hAnsi="Times New Roman" w:cs="Times New Roman"/>
          <w:i/>
          <w:sz w:val="24"/>
          <w:szCs w:val="24"/>
        </w:rPr>
        <w:t xml:space="preserve">We Will Rock You </w:t>
      </w:r>
      <w:r>
        <w:rPr>
          <w:rFonts w:ascii="Times New Roman" w:hAnsi="Times New Roman" w:cs="Times New Roman"/>
          <w:sz w:val="24"/>
          <w:szCs w:val="24"/>
        </w:rPr>
        <w:t>menjadi kalimat-kalimat dukungan untuk Prabowo-Hatta. Terjadi tindakan memodifikasi sebuah lagu dalam kasus ini. Dalam pernyataannya yang lain, dilansir dalam Kompas.com, Ahmad Dhani menyatakan bahwa memang lagu tersebut belum resmi menjadi lagu kampanye Prabowo-Hatta karena belum mendapat izin resmi</w:t>
      </w:r>
      <w:r>
        <w:rPr>
          <w:rStyle w:val="FootnoteReference"/>
          <w:rFonts w:ascii="Times New Roman" w:hAnsi="Times New Roman" w:cs="Times New Roman"/>
          <w:sz w:val="24"/>
          <w:szCs w:val="24"/>
        </w:rPr>
        <w:footnoteReference w:id="161"/>
      </w:r>
      <w:r>
        <w:rPr>
          <w:rFonts w:ascii="Times New Roman" w:hAnsi="Times New Roman" w:cs="Times New Roman"/>
          <w:sz w:val="24"/>
          <w:szCs w:val="24"/>
        </w:rPr>
        <w:t>.</w:t>
      </w:r>
    </w:p>
    <w:p w14:paraId="3D3388D5" w14:textId="77777777" w:rsidR="00F25FE1" w:rsidRPr="000C714F" w:rsidRDefault="00F25FE1" w:rsidP="00CB58B5">
      <w:pPr>
        <w:pStyle w:val="ListParagraph"/>
        <w:numPr>
          <w:ilvl w:val="0"/>
          <w:numId w:val="62"/>
        </w:numPr>
        <w:spacing w:line="480" w:lineRule="auto"/>
        <w:ind w:left="1560" w:hanging="284"/>
        <w:jc w:val="both"/>
        <w:rPr>
          <w:rFonts w:ascii="Times New Roman" w:hAnsi="Times New Roman" w:cs="Times New Roman"/>
          <w:sz w:val="24"/>
          <w:szCs w:val="24"/>
        </w:rPr>
      </w:pPr>
      <w:r>
        <w:rPr>
          <w:rFonts w:ascii="Times New Roman" w:hAnsi="Times New Roman" w:cs="Times New Roman"/>
          <w:b/>
          <w:sz w:val="24"/>
          <w:szCs w:val="24"/>
        </w:rPr>
        <w:t>D’Masiv dan tuduhan plagiarisme</w:t>
      </w:r>
    </w:p>
    <w:p w14:paraId="7D15262C" w14:textId="77777777" w:rsidR="00F25FE1" w:rsidRDefault="00F25FE1" w:rsidP="00F25FE1">
      <w:pPr>
        <w:pStyle w:val="ListParagraph"/>
        <w:spacing w:line="480" w:lineRule="auto"/>
        <w:ind w:left="1560" w:firstLine="284"/>
        <w:jc w:val="both"/>
        <w:rPr>
          <w:rFonts w:ascii="Times New Roman" w:hAnsi="Times New Roman" w:cs="Times New Roman"/>
          <w:sz w:val="24"/>
          <w:szCs w:val="24"/>
        </w:rPr>
      </w:pPr>
      <w:r>
        <w:rPr>
          <w:rFonts w:ascii="Times New Roman" w:hAnsi="Times New Roman" w:cs="Times New Roman"/>
          <w:sz w:val="24"/>
          <w:szCs w:val="24"/>
        </w:rPr>
        <w:t>D’Masiv merupakan salah satu band Indonesia yang terkenal dengan banyaknya dugaan plagiarisme terhadap band luar negeri.  Adapun ringkasan dari dugaan plagiarisme yang dilakukan oleh d’masiv sebagai berikut</w:t>
      </w:r>
      <w:r>
        <w:rPr>
          <w:rStyle w:val="FootnoteReference"/>
          <w:rFonts w:ascii="Times New Roman" w:hAnsi="Times New Roman" w:cs="Times New Roman"/>
          <w:sz w:val="24"/>
          <w:szCs w:val="24"/>
        </w:rPr>
        <w:footnoteReference w:id="162"/>
      </w:r>
      <w:r>
        <w:rPr>
          <w:rFonts w:ascii="Times New Roman" w:hAnsi="Times New Roman" w:cs="Times New Roman"/>
          <w:sz w:val="24"/>
          <w:szCs w:val="24"/>
        </w:rPr>
        <w:t xml:space="preserve"> :</w:t>
      </w:r>
    </w:p>
    <w:p w14:paraId="2F665B2C" w14:textId="77777777" w:rsidR="00F25FE1" w:rsidRDefault="00F25FE1" w:rsidP="00CB58B5">
      <w:pPr>
        <w:pStyle w:val="ListParagraph"/>
        <w:numPr>
          <w:ilvl w:val="0"/>
          <w:numId w:val="63"/>
        </w:numPr>
        <w:spacing w:line="480" w:lineRule="auto"/>
        <w:ind w:left="1985" w:hanging="425"/>
        <w:jc w:val="both"/>
        <w:rPr>
          <w:rFonts w:ascii="Times New Roman" w:hAnsi="Times New Roman" w:cs="Times New Roman"/>
          <w:sz w:val="24"/>
          <w:szCs w:val="24"/>
        </w:rPr>
      </w:pPr>
      <w:r>
        <w:rPr>
          <w:rFonts w:ascii="Times New Roman" w:hAnsi="Times New Roman" w:cs="Times New Roman"/>
          <w:sz w:val="24"/>
          <w:szCs w:val="24"/>
        </w:rPr>
        <w:t xml:space="preserve">Lagu Cinta Ini Membunuhku dengan </w:t>
      </w:r>
      <w:r>
        <w:rPr>
          <w:rFonts w:ascii="Times New Roman" w:hAnsi="Times New Roman" w:cs="Times New Roman"/>
          <w:i/>
          <w:sz w:val="24"/>
          <w:szCs w:val="24"/>
        </w:rPr>
        <w:t xml:space="preserve">I Don’t Love You </w:t>
      </w:r>
      <w:r>
        <w:rPr>
          <w:rFonts w:ascii="Times New Roman" w:hAnsi="Times New Roman" w:cs="Times New Roman"/>
          <w:sz w:val="24"/>
          <w:szCs w:val="24"/>
        </w:rPr>
        <w:t>milik My Chemical Romance, yang diduga memiliki kemiripan pada melodi lagu awal dan juga intronya.</w:t>
      </w:r>
    </w:p>
    <w:p w14:paraId="04C48420" w14:textId="77777777" w:rsidR="00F25FE1" w:rsidRDefault="00F25FE1" w:rsidP="00CB58B5">
      <w:pPr>
        <w:pStyle w:val="ListParagraph"/>
        <w:numPr>
          <w:ilvl w:val="0"/>
          <w:numId w:val="63"/>
        </w:numPr>
        <w:spacing w:line="480" w:lineRule="auto"/>
        <w:ind w:left="1985" w:hanging="425"/>
        <w:jc w:val="both"/>
        <w:rPr>
          <w:rFonts w:ascii="Times New Roman" w:hAnsi="Times New Roman" w:cs="Times New Roman"/>
          <w:sz w:val="24"/>
          <w:szCs w:val="24"/>
        </w:rPr>
      </w:pPr>
      <w:r>
        <w:rPr>
          <w:rFonts w:ascii="Times New Roman" w:hAnsi="Times New Roman" w:cs="Times New Roman"/>
          <w:sz w:val="24"/>
          <w:szCs w:val="24"/>
        </w:rPr>
        <w:t xml:space="preserve">Lagu Diam Tanpa Kata dengan </w:t>
      </w:r>
      <w:r>
        <w:rPr>
          <w:rFonts w:ascii="Times New Roman" w:hAnsi="Times New Roman" w:cs="Times New Roman"/>
          <w:i/>
          <w:sz w:val="24"/>
          <w:szCs w:val="24"/>
        </w:rPr>
        <w:t xml:space="preserve">Awakening </w:t>
      </w:r>
      <w:r>
        <w:rPr>
          <w:rFonts w:ascii="Times New Roman" w:hAnsi="Times New Roman" w:cs="Times New Roman"/>
          <w:sz w:val="24"/>
          <w:szCs w:val="24"/>
        </w:rPr>
        <w:t xml:space="preserve">milik Switchfoot memiliki kemiripan pada bagian Intro. </w:t>
      </w:r>
    </w:p>
    <w:p w14:paraId="020D6AA3" w14:textId="77777777" w:rsidR="00F25FE1" w:rsidRDefault="00F25FE1" w:rsidP="00CB58B5">
      <w:pPr>
        <w:pStyle w:val="ListParagraph"/>
        <w:numPr>
          <w:ilvl w:val="0"/>
          <w:numId w:val="63"/>
        </w:numPr>
        <w:spacing w:line="480" w:lineRule="auto"/>
        <w:ind w:left="1985" w:hanging="425"/>
        <w:jc w:val="both"/>
        <w:rPr>
          <w:rFonts w:ascii="Times New Roman" w:hAnsi="Times New Roman" w:cs="Times New Roman"/>
          <w:sz w:val="24"/>
          <w:szCs w:val="24"/>
        </w:rPr>
      </w:pPr>
      <w:r>
        <w:rPr>
          <w:rFonts w:ascii="Times New Roman" w:hAnsi="Times New Roman" w:cs="Times New Roman"/>
          <w:sz w:val="24"/>
          <w:szCs w:val="24"/>
        </w:rPr>
        <w:lastRenderedPageBreak/>
        <w:t xml:space="preserve">Lagu Dan Kamu dengan </w:t>
      </w:r>
      <w:r>
        <w:rPr>
          <w:rFonts w:ascii="Times New Roman" w:hAnsi="Times New Roman" w:cs="Times New Roman"/>
          <w:i/>
          <w:sz w:val="24"/>
          <w:szCs w:val="24"/>
        </w:rPr>
        <w:t xml:space="preserve">Head Over Wheels </w:t>
      </w:r>
      <w:r>
        <w:rPr>
          <w:rFonts w:ascii="Times New Roman" w:hAnsi="Times New Roman" w:cs="Times New Roman"/>
          <w:sz w:val="24"/>
          <w:szCs w:val="24"/>
        </w:rPr>
        <w:t xml:space="preserve">dari Switchfoot memiliki kemiripan pada bagian reff. </w:t>
      </w:r>
    </w:p>
    <w:p w14:paraId="57C0ACBB" w14:textId="77777777" w:rsidR="00F25FE1" w:rsidRDefault="00F25FE1" w:rsidP="00CB58B5">
      <w:pPr>
        <w:pStyle w:val="ListParagraph"/>
        <w:numPr>
          <w:ilvl w:val="0"/>
          <w:numId w:val="63"/>
        </w:numPr>
        <w:spacing w:line="480" w:lineRule="auto"/>
        <w:ind w:left="1985" w:hanging="425"/>
        <w:jc w:val="both"/>
        <w:rPr>
          <w:rFonts w:ascii="Times New Roman" w:hAnsi="Times New Roman" w:cs="Times New Roman"/>
          <w:sz w:val="24"/>
          <w:szCs w:val="24"/>
        </w:rPr>
      </w:pPr>
      <w:r>
        <w:rPr>
          <w:rFonts w:ascii="Times New Roman" w:hAnsi="Times New Roman" w:cs="Times New Roman"/>
          <w:i/>
          <w:sz w:val="24"/>
          <w:szCs w:val="24"/>
        </w:rPr>
        <w:t xml:space="preserve">Single </w:t>
      </w:r>
      <w:r>
        <w:rPr>
          <w:rFonts w:ascii="Times New Roman" w:hAnsi="Times New Roman" w:cs="Times New Roman"/>
          <w:sz w:val="24"/>
          <w:szCs w:val="24"/>
        </w:rPr>
        <w:t xml:space="preserve">Luka Ku dengan </w:t>
      </w:r>
      <w:r>
        <w:rPr>
          <w:rFonts w:ascii="Times New Roman" w:hAnsi="Times New Roman" w:cs="Times New Roman"/>
          <w:i/>
          <w:sz w:val="24"/>
          <w:szCs w:val="24"/>
        </w:rPr>
        <w:t xml:space="preserve">Drive </w:t>
      </w:r>
      <w:r>
        <w:rPr>
          <w:rFonts w:ascii="Times New Roman" w:hAnsi="Times New Roman" w:cs="Times New Roman"/>
          <w:sz w:val="24"/>
          <w:szCs w:val="24"/>
        </w:rPr>
        <w:t>dari Incubus.</w:t>
      </w:r>
    </w:p>
    <w:p w14:paraId="15AF60A6" w14:textId="77777777" w:rsidR="00F25FE1" w:rsidRDefault="00F25FE1" w:rsidP="00CB58B5">
      <w:pPr>
        <w:pStyle w:val="ListParagraph"/>
        <w:numPr>
          <w:ilvl w:val="0"/>
          <w:numId w:val="63"/>
        </w:numPr>
        <w:spacing w:line="480" w:lineRule="auto"/>
        <w:ind w:left="1985" w:hanging="425"/>
        <w:jc w:val="both"/>
        <w:rPr>
          <w:rFonts w:ascii="Times New Roman" w:hAnsi="Times New Roman" w:cs="Times New Roman"/>
          <w:sz w:val="24"/>
          <w:szCs w:val="24"/>
        </w:rPr>
      </w:pPr>
      <w:r>
        <w:rPr>
          <w:rFonts w:ascii="Times New Roman" w:hAnsi="Times New Roman" w:cs="Times New Roman"/>
          <w:sz w:val="24"/>
          <w:szCs w:val="24"/>
        </w:rPr>
        <w:t xml:space="preserve">Cinta Sampai Disini memiliki kemiripan dengan </w:t>
      </w:r>
      <w:r w:rsidRPr="000C714F">
        <w:rPr>
          <w:rFonts w:ascii="Times New Roman" w:hAnsi="Times New Roman" w:cs="Times New Roman"/>
          <w:i/>
          <w:sz w:val="24"/>
          <w:szCs w:val="24"/>
        </w:rPr>
        <w:t>Into The Sun</w:t>
      </w:r>
      <w:r>
        <w:rPr>
          <w:rFonts w:ascii="Times New Roman" w:hAnsi="Times New Roman" w:cs="Times New Roman"/>
          <w:sz w:val="24"/>
          <w:szCs w:val="24"/>
        </w:rPr>
        <w:t xml:space="preserve"> dari Lifehouse. </w:t>
      </w:r>
    </w:p>
    <w:p w14:paraId="041B7B34" w14:textId="77777777" w:rsidR="00F25FE1" w:rsidRPr="00BC35FF" w:rsidRDefault="00F25FE1" w:rsidP="00F25FE1">
      <w:pPr>
        <w:spacing w:line="480" w:lineRule="auto"/>
        <w:ind w:left="1560" w:firstLine="284"/>
        <w:jc w:val="both"/>
        <w:rPr>
          <w:rFonts w:ascii="Times New Roman" w:hAnsi="Times New Roman" w:cs="Times New Roman"/>
          <w:sz w:val="24"/>
          <w:szCs w:val="24"/>
        </w:rPr>
      </w:pPr>
      <w:r>
        <w:rPr>
          <w:rFonts w:ascii="Times New Roman" w:hAnsi="Times New Roman" w:cs="Times New Roman"/>
          <w:sz w:val="24"/>
          <w:szCs w:val="24"/>
        </w:rPr>
        <w:t>Dalam klarifikasinya yang dilansir dalam KapanLagi.com, d’Masiv menyatakan bahwa mereka bukan melakukan plagiat. Akan tetapi, terinspirasi dari mendengarkan lagu-lagu Barat</w:t>
      </w:r>
      <w:r>
        <w:rPr>
          <w:rStyle w:val="FootnoteReference"/>
          <w:rFonts w:ascii="Times New Roman" w:hAnsi="Times New Roman" w:cs="Times New Roman"/>
          <w:sz w:val="24"/>
          <w:szCs w:val="24"/>
        </w:rPr>
        <w:footnoteReference w:id="163"/>
      </w:r>
      <w:r>
        <w:rPr>
          <w:rFonts w:ascii="Times New Roman" w:hAnsi="Times New Roman" w:cs="Times New Roman"/>
          <w:sz w:val="24"/>
          <w:szCs w:val="24"/>
        </w:rPr>
        <w:t xml:space="preserve">. </w:t>
      </w:r>
    </w:p>
    <w:p w14:paraId="2D522487" w14:textId="77777777" w:rsidR="00F25FE1" w:rsidRDefault="00F25FE1" w:rsidP="00CB58B5">
      <w:pPr>
        <w:pStyle w:val="ListParagraph"/>
        <w:numPr>
          <w:ilvl w:val="0"/>
          <w:numId w:val="62"/>
        </w:numPr>
        <w:spacing w:line="480" w:lineRule="auto"/>
        <w:ind w:left="1560" w:hanging="284"/>
        <w:jc w:val="both"/>
        <w:rPr>
          <w:rFonts w:ascii="Times New Roman" w:hAnsi="Times New Roman" w:cs="Times New Roman"/>
          <w:b/>
          <w:i/>
          <w:sz w:val="24"/>
          <w:szCs w:val="24"/>
        </w:rPr>
      </w:pPr>
      <w:r w:rsidRPr="00BC35FF">
        <w:rPr>
          <w:rFonts w:ascii="Times New Roman" w:hAnsi="Times New Roman" w:cs="Times New Roman"/>
          <w:b/>
          <w:i/>
          <w:sz w:val="24"/>
          <w:szCs w:val="24"/>
        </w:rPr>
        <w:t>Bright Tunes Music Corp. v. Harrison Music, Ltd.,</w:t>
      </w:r>
    </w:p>
    <w:p w14:paraId="43501015" w14:textId="77777777" w:rsidR="00F25FE1" w:rsidRDefault="00F25FE1" w:rsidP="00F25FE1">
      <w:pPr>
        <w:pStyle w:val="ListParagraph"/>
        <w:spacing w:line="480" w:lineRule="auto"/>
        <w:ind w:left="1560" w:firstLine="284"/>
        <w:jc w:val="both"/>
        <w:rPr>
          <w:rFonts w:ascii="Times New Roman" w:hAnsi="Times New Roman" w:cs="Times New Roman"/>
          <w:sz w:val="24"/>
          <w:szCs w:val="24"/>
        </w:rPr>
      </w:pPr>
      <w:r>
        <w:rPr>
          <w:rFonts w:ascii="Times New Roman" w:hAnsi="Times New Roman" w:cs="Times New Roman"/>
          <w:sz w:val="24"/>
          <w:szCs w:val="24"/>
        </w:rPr>
        <w:t xml:space="preserve">Sengketa ini berawal dari sebuah lagu berjudul </w:t>
      </w:r>
      <w:r>
        <w:rPr>
          <w:rFonts w:ascii="Times New Roman" w:hAnsi="Times New Roman" w:cs="Times New Roman"/>
          <w:i/>
          <w:sz w:val="24"/>
          <w:szCs w:val="24"/>
        </w:rPr>
        <w:t xml:space="preserve">My Sweet Lord </w:t>
      </w:r>
      <w:r>
        <w:rPr>
          <w:rFonts w:ascii="Times New Roman" w:hAnsi="Times New Roman" w:cs="Times New Roman"/>
          <w:sz w:val="24"/>
          <w:szCs w:val="24"/>
        </w:rPr>
        <w:t xml:space="preserve">yang mencantumkan George Harrison sebagai pencipta. George dianggap telah melakukan penjiplakan terhadap lagu </w:t>
      </w:r>
      <w:r>
        <w:rPr>
          <w:rFonts w:ascii="Times New Roman" w:hAnsi="Times New Roman" w:cs="Times New Roman"/>
          <w:i/>
          <w:sz w:val="24"/>
          <w:szCs w:val="24"/>
        </w:rPr>
        <w:t xml:space="preserve">He’s So Fine </w:t>
      </w:r>
      <w:r>
        <w:rPr>
          <w:rFonts w:ascii="Times New Roman" w:hAnsi="Times New Roman" w:cs="Times New Roman"/>
          <w:sz w:val="24"/>
          <w:szCs w:val="24"/>
        </w:rPr>
        <w:t xml:space="preserve">yang telah terlebih dahulu terkenal dan sukses. Hak cipta dari </w:t>
      </w:r>
      <w:r>
        <w:rPr>
          <w:rFonts w:ascii="Times New Roman" w:hAnsi="Times New Roman" w:cs="Times New Roman"/>
          <w:i/>
          <w:sz w:val="24"/>
          <w:szCs w:val="24"/>
        </w:rPr>
        <w:t xml:space="preserve">He’s So Fine </w:t>
      </w:r>
      <w:r>
        <w:rPr>
          <w:rFonts w:ascii="Times New Roman" w:hAnsi="Times New Roman" w:cs="Times New Roman"/>
          <w:sz w:val="24"/>
          <w:szCs w:val="24"/>
        </w:rPr>
        <w:t>dipegang oleh Bright Tunes Music Corp</w:t>
      </w:r>
      <w:r>
        <w:rPr>
          <w:rStyle w:val="FootnoteReference"/>
          <w:rFonts w:ascii="Times New Roman" w:hAnsi="Times New Roman" w:cs="Times New Roman"/>
          <w:sz w:val="24"/>
          <w:szCs w:val="24"/>
        </w:rPr>
        <w:footnoteReference w:id="164"/>
      </w:r>
      <w:r>
        <w:rPr>
          <w:rFonts w:ascii="Times New Roman" w:hAnsi="Times New Roman" w:cs="Times New Roman"/>
          <w:sz w:val="24"/>
          <w:szCs w:val="24"/>
        </w:rPr>
        <w:t xml:space="preserve">. </w:t>
      </w:r>
    </w:p>
    <w:p w14:paraId="7185C294" w14:textId="77777777" w:rsidR="00F25FE1" w:rsidRDefault="00F25FE1" w:rsidP="00F25FE1">
      <w:pPr>
        <w:pStyle w:val="ListParagraph"/>
        <w:spacing w:line="480" w:lineRule="auto"/>
        <w:ind w:left="1560" w:firstLine="284"/>
        <w:jc w:val="both"/>
        <w:rPr>
          <w:rFonts w:ascii="Times New Roman" w:hAnsi="Times New Roman" w:cs="Times New Roman"/>
          <w:sz w:val="24"/>
          <w:szCs w:val="24"/>
        </w:rPr>
      </w:pPr>
      <w:r w:rsidRPr="002C5A65">
        <w:rPr>
          <w:rFonts w:ascii="Times New Roman" w:hAnsi="Times New Roman" w:cs="Times New Roman"/>
          <w:i/>
          <w:sz w:val="24"/>
          <w:szCs w:val="24"/>
        </w:rPr>
        <w:t xml:space="preserve">He’s So Fine </w:t>
      </w:r>
      <w:r w:rsidRPr="002C5A65">
        <w:rPr>
          <w:rFonts w:ascii="Times New Roman" w:hAnsi="Times New Roman" w:cs="Times New Roman"/>
          <w:sz w:val="24"/>
          <w:szCs w:val="24"/>
        </w:rPr>
        <w:t>menggunakan empat pengulangan frasa musik dasar yaitu “sol-mi-re” yang selanjutnya disebut sebagai Motif A</w:t>
      </w:r>
      <w:r>
        <w:rPr>
          <w:rFonts w:ascii="Times New Roman" w:hAnsi="Times New Roman" w:cs="Times New Roman"/>
          <w:sz w:val="24"/>
          <w:szCs w:val="24"/>
        </w:rPr>
        <w:t xml:space="preserve"> yang diulangi sebanyak empat kali</w:t>
      </w:r>
      <w:r w:rsidRPr="002C5A65">
        <w:rPr>
          <w:rFonts w:ascii="Times New Roman" w:hAnsi="Times New Roman" w:cs="Times New Roman"/>
          <w:sz w:val="24"/>
          <w:szCs w:val="24"/>
        </w:rPr>
        <w:t xml:space="preserve">. Selain itu, </w:t>
      </w:r>
      <w:r w:rsidRPr="002C5A65">
        <w:rPr>
          <w:rFonts w:ascii="Times New Roman" w:hAnsi="Times New Roman" w:cs="Times New Roman"/>
          <w:i/>
          <w:sz w:val="24"/>
          <w:szCs w:val="24"/>
        </w:rPr>
        <w:t xml:space="preserve">He’s So Fine </w:t>
      </w:r>
      <w:r w:rsidRPr="002C5A65">
        <w:rPr>
          <w:rFonts w:ascii="Times New Roman" w:hAnsi="Times New Roman" w:cs="Times New Roman"/>
          <w:sz w:val="24"/>
          <w:szCs w:val="24"/>
        </w:rPr>
        <w:t>juga menggunakan frasa musik “sol-la-do-la-do” yang selanjutnya disebut sebagai motif B</w:t>
      </w:r>
      <w:r>
        <w:rPr>
          <w:rFonts w:ascii="Times New Roman" w:hAnsi="Times New Roman" w:cs="Times New Roman"/>
          <w:sz w:val="24"/>
          <w:szCs w:val="24"/>
        </w:rPr>
        <w:t xml:space="preserve"> yagn diulangi sebanyak empat kali</w:t>
      </w:r>
      <w:r w:rsidRPr="002C5A65">
        <w:rPr>
          <w:rFonts w:ascii="Times New Roman" w:hAnsi="Times New Roman" w:cs="Times New Roman"/>
          <w:sz w:val="24"/>
          <w:szCs w:val="24"/>
        </w:rPr>
        <w:t>. Kedua motif ini kemudian dirangkai dan dimasukkan jeda (</w:t>
      </w:r>
      <w:r w:rsidRPr="002C5A65">
        <w:rPr>
          <w:rFonts w:ascii="Times New Roman" w:hAnsi="Times New Roman" w:cs="Times New Roman"/>
          <w:i/>
          <w:sz w:val="24"/>
          <w:szCs w:val="24"/>
        </w:rPr>
        <w:t xml:space="preserve">grace note) </w:t>
      </w:r>
      <w:r w:rsidRPr="002C5A65">
        <w:rPr>
          <w:rFonts w:ascii="Times New Roman" w:hAnsi="Times New Roman" w:cs="Times New Roman"/>
          <w:sz w:val="24"/>
          <w:szCs w:val="24"/>
        </w:rPr>
        <w:lastRenderedPageBreak/>
        <w:t>kedalamnya sehingga frasa musiknya menjadi “sol-la-do-la-re-do”.</w:t>
      </w:r>
      <w:r>
        <w:rPr>
          <w:rFonts w:ascii="Times New Roman" w:hAnsi="Times New Roman" w:cs="Times New Roman"/>
          <w:sz w:val="24"/>
          <w:szCs w:val="24"/>
        </w:rPr>
        <w:t xml:space="preserve"> </w:t>
      </w:r>
      <w:r w:rsidRPr="002C5A65">
        <w:rPr>
          <w:rFonts w:ascii="Times New Roman" w:hAnsi="Times New Roman" w:cs="Times New Roman"/>
          <w:sz w:val="24"/>
          <w:szCs w:val="24"/>
        </w:rPr>
        <w:t>Sedangkan pada lagu “</w:t>
      </w:r>
      <w:r w:rsidRPr="002C5A65">
        <w:rPr>
          <w:rFonts w:ascii="Times New Roman" w:hAnsi="Times New Roman" w:cs="Times New Roman"/>
          <w:i/>
          <w:sz w:val="24"/>
          <w:szCs w:val="24"/>
        </w:rPr>
        <w:t>My Sweet Lord</w:t>
      </w:r>
      <w:r w:rsidRPr="002C5A65">
        <w:rPr>
          <w:rFonts w:ascii="Times New Roman" w:hAnsi="Times New Roman" w:cs="Times New Roman"/>
          <w:sz w:val="24"/>
          <w:szCs w:val="24"/>
        </w:rPr>
        <w:t>” juga menggunakan motif A yang diulangi sebanyak empat kali dan motif B sebanyak tiga kali. Lagu “</w:t>
      </w:r>
      <w:r w:rsidRPr="002C5A65">
        <w:rPr>
          <w:rFonts w:ascii="Times New Roman" w:hAnsi="Times New Roman" w:cs="Times New Roman"/>
          <w:i/>
          <w:sz w:val="24"/>
          <w:szCs w:val="24"/>
        </w:rPr>
        <w:t xml:space="preserve">My Sweet Lord” </w:t>
      </w:r>
      <w:r w:rsidRPr="002C5A65">
        <w:rPr>
          <w:rFonts w:ascii="Times New Roman" w:hAnsi="Times New Roman" w:cs="Times New Roman"/>
          <w:sz w:val="24"/>
          <w:szCs w:val="24"/>
        </w:rPr>
        <w:t>memiliki transisi musik yang menarik dengan durasi yang sama dan jeda yang identik dengan pengulangan serta memiliki harmoni yang sama</w:t>
      </w:r>
      <w:r>
        <w:rPr>
          <w:rStyle w:val="FootnoteReference"/>
          <w:rFonts w:ascii="Times New Roman" w:hAnsi="Times New Roman" w:cs="Times New Roman"/>
          <w:sz w:val="24"/>
          <w:szCs w:val="24"/>
        </w:rPr>
        <w:footnoteReference w:id="165"/>
      </w:r>
      <w:r w:rsidRPr="002C5A65">
        <w:rPr>
          <w:rFonts w:ascii="Times New Roman" w:hAnsi="Times New Roman" w:cs="Times New Roman"/>
          <w:sz w:val="24"/>
          <w:szCs w:val="24"/>
        </w:rPr>
        <w:t xml:space="preserve">. </w:t>
      </w:r>
    </w:p>
    <w:p w14:paraId="33869683" w14:textId="77777777" w:rsidR="00F25FE1" w:rsidRDefault="00F25FE1" w:rsidP="00F25FE1">
      <w:pPr>
        <w:pStyle w:val="ListParagraph"/>
        <w:spacing w:line="480" w:lineRule="auto"/>
        <w:ind w:left="1560" w:firstLine="284"/>
        <w:jc w:val="both"/>
        <w:rPr>
          <w:rFonts w:ascii="Times New Roman" w:hAnsi="Times New Roman" w:cs="Times New Roman"/>
          <w:sz w:val="24"/>
          <w:szCs w:val="24"/>
        </w:rPr>
      </w:pPr>
      <w:r>
        <w:rPr>
          <w:rFonts w:ascii="Times New Roman" w:hAnsi="Times New Roman" w:cs="Times New Roman"/>
          <w:sz w:val="24"/>
          <w:szCs w:val="24"/>
        </w:rPr>
        <w:t>George Harrison menceritakan bahwa ketika proses penggubahan lagu “</w:t>
      </w:r>
      <w:r>
        <w:rPr>
          <w:rFonts w:ascii="Times New Roman" w:hAnsi="Times New Roman" w:cs="Times New Roman"/>
          <w:i/>
          <w:sz w:val="24"/>
          <w:szCs w:val="24"/>
        </w:rPr>
        <w:t>My Sweet Lord”</w:t>
      </w:r>
      <w:r>
        <w:rPr>
          <w:rFonts w:ascii="Times New Roman" w:hAnsi="Times New Roman" w:cs="Times New Roman"/>
          <w:sz w:val="24"/>
          <w:szCs w:val="24"/>
        </w:rPr>
        <w:t xml:space="preserve"> dilakukan, ia melakukan beberapa percobaan pencocokan nada antara “</w:t>
      </w:r>
      <w:r>
        <w:rPr>
          <w:rFonts w:ascii="Times New Roman" w:hAnsi="Times New Roman" w:cs="Times New Roman"/>
          <w:i/>
          <w:sz w:val="24"/>
          <w:szCs w:val="24"/>
        </w:rPr>
        <w:t>Halleluyah”</w:t>
      </w:r>
      <w:r>
        <w:rPr>
          <w:rFonts w:ascii="Times New Roman" w:hAnsi="Times New Roman" w:cs="Times New Roman"/>
          <w:sz w:val="24"/>
          <w:szCs w:val="24"/>
        </w:rPr>
        <w:t xml:space="preserve"> dan “</w:t>
      </w:r>
      <w:r>
        <w:rPr>
          <w:rFonts w:ascii="Times New Roman" w:hAnsi="Times New Roman" w:cs="Times New Roman"/>
          <w:i/>
          <w:sz w:val="24"/>
          <w:szCs w:val="24"/>
        </w:rPr>
        <w:t>Hare Krishna”</w:t>
      </w:r>
      <w:r>
        <w:rPr>
          <w:rFonts w:ascii="Times New Roman" w:hAnsi="Times New Roman" w:cs="Times New Roman"/>
          <w:sz w:val="24"/>
          <w:szCs w:val="24"/>
        </w:rPr>
        <w:t xml:space="preserve"> yang kemudian memunculkan sebuah ide baru menurut George dan kemudian menyelaraskan idenya tersebut dalam proses pembuatan “</w:t>
      </w:r>
      <w:r>
        <w:rPr>
          <w:rFonts w:ascii="Times New Roman" w:hAnsi="Times New Roman" w:cs="Times New Roman"/>
          <w:i/>
          <w:sz w:val="24"/>
          <w:szCs w:val="24"/>
        </w:rPr>
        <w:t>My Sweet Lord”</w:t>
      </w:r>
      <w:r>
        <w:rPr>
          <w:rFonts w:ascii="Times New Roman" w:hAnsi="Times New Roman" w:cs="Times New Roman"/>
          <w:sz w:val="24"/>
          <w:szCs w:val="24"/>
        </w:rPr>
        <w:t>. Dari dialog persidangan, diketahui bahwa Harrison tidak menyadari bahwasanya mereka telah menggunakan tema dari “</w:t>
      </w:r>
      <w:r>
        <w:rPr>
          <w:rFonts w:ascii="Times New Roman" w:hAnsi="Times New Roman" w:cs="Times New Roman"/>
          <w:i/>
          <w:sz w:val="24"/>
          <w:szCs w:val="24"/>
        </w:rPr>
        <w:t>He’s So Fine</w:t>
      </w:r>
      <w:r>
        <w:rPr>
          <w:rFonts w:ascii="Times New Roman" w:hAnsi="Times New Roman" w:cs="Times New Roman"/>
          <w:sz w:val="24"/>
          <w:szCs w:val="24"/>
        </w:rPr>
        <w:t>”. Hal ini sangat terlihat jelas dengan adanya motif A dan motif B yang diulang sebanyak tiga dan empat kali. Kemudian terdapat jeda (</w:t>
      </w:r>
      <w:r>
        <w:rPr>
          <w:rFonts w:ascii="Times New Roman" w:hAnsi="Times New Roman" w:cs="Times New Roman"/>
          <w:i/>
          <w:sz w:val="24"/>
          <w:szCs w:val="24"/>
        </w:rPr>
        <w:t>grace note</w:t>
      </w:r>
      <w:r>
        <w:rPr>
          <w:rFonts w:ascii="Times New Roman" w:hAnsi="Times New Roman" w:cs="Times New Roman"/>
          <w:sz w:val="24"/>
          <w:szCs w:val="24"/>
        </w:rPr>
        <w:t xml:space="preserve">) yang identik pada pengulangan kedua dari motif B. Dalam kasus ini, Hakim kemudian menyimpulkan bahwa pencipta pada proses pra-produksi telah bekerja dengan berbagai kemungkinan yang kemudian mendapat kemungkinan yang memuaskan, kemudian diwujudkan dalam bentuk rekaman dan </w:t>
      </w:r>
      <w:r>
        <w:rPr>
          <w:rFonts w:ascii="Times New Roman" w:hAnsi="Times New Roman" w:cs="Times New Roman"/>
          <w:sz w:val="24"/>
          <w:szCs w:val="24"/>
        </w:rPr>
        <w:lastRenderedPageBreak/>
        <w:t>lembaran musik. Hakim berpendapat bahwa Tergugat tidak sengaja melakukannya</w:t>
      </w:r>
      <w:r>
        <w:rPr>
          <w:rStyle w:val="FootnoteReference"/>
          <w:rFonts w:ascii="Times New Roman" w:hAnsi="Times New Roman" w:cs="Times New Roman"/>
          <w:sz w:val="24"/>
          <w:szCs w:val="24"/>
        </w:rPr>
        <w:footnoteReference w:id="166"/>
      </w:r>
      <w:r>
        <w:rPr>
          <w:rFonts w:ascii="Times New Roman" w:hAnsi="Times New Roman" w:cs="Times New Roman"/>
          <w:sz w:val="24"/>
          <w:szCs w:val="24"/>
        </w:rPr>
        <w:t xml:space="preserve">.  </w:t>
      </w:r>
    </w:p>
    <w:p w14:paraId="4D48E50C" w14:textId="77777777" w:rsidR="002E3874" w:rsidRPr="00922698" w:rsidRDefault="002E3874" w:rsidP="00CB58B5">
      <w:pPr>
        <w:pStyle w:val="ListParagraph"/>
        <w:numPr>
          <w:ilvl w:val="0"/>
          <w:numId w:val="62"/>
        </w:numPr>
        <w:spacing w:line="480" w:lineRule="auto"/>
        <w:ind w:left="1560"/>
        <w:jc w:val="both"/>
        <w:rPr>
          <w:rFonts w:ascii="Times New Roman" w:hAnsi="Times New Roman" w:cs="Times New Roman"/>
          <w:sz w:val="24"/>
          <w:szCs w:val="24"/>
        </w:rPr>
      </w:pPr>
      <w:r>
        <w:rPr>
          <w:rFonts w:ascii="Times New Roman" w:hAnsi="Times New Roman" w:cs="Times New Roman"/>
          <w:b/>
          <w:sz w:val="24"/>
          <w:szCs w:val="24"/>
        </w:rPr>
        <w:t xml:space="preserve">Donald Irwin Robertson, v. Batten Barton, Durstine &amp; Osbordn, Inc. et al. </w:t>
      </w:r>
    </w:p>
    <w:p w14:paraId="0087E5D0" w14:textId="77777777" w:rsidR="00760595" w:rsidRDefault="002E3874" w:rsidP="002E3874">
      <w:pPr>
        <w:spacing w:line="480" w:lineRule="auto"/>
        <w:ind w:left="1560" w:firstLine="284"/>
        <w:jc w:val="both"/>
        <w:rPr>
          <w:rFonts w:ascii="Times New Roman" w:hAnsi="Times New Roman" w:cs="Times New Roman"/>
          <w:sz w:val="24"/>
          <w:szCs w:val="24"/>
        </w:rPr>
      </w:pPr>
      <w:r>
        <w:rPr>
          <w:rFonts w:ascii="Times New Roman" w:hAnsi="Times New Roman" w:cs="Times New Roman"/>
          <w:sz w:val="24"/>
          <w:szCs w:val="24"/>
        </w:rPr>
        <w:t xml:space="preserve">Dalam kasus ini terdapat unsur pelanggaran karena adanya kesamaan pada pokoknya. </w:t>
      </w:r>
      <w:r w:rsidR="00580DCC">
        <w:rPr>
          <w:rFonts w:ascii="Times New Roman" w:hAnsi="Times New Roman" w:cs="Times New Roman"/>
          <w:sz w:val="24"/>
          <w:szCs w:val="24"/>
        </w:rPr>
        <w:t>Kasus ini diawali dengan adanya lagu yang berjudul “</w:t>
      </w:r>
      <w:r w:rsidR="00580DCC">
        <w:rPr>
          <w:rFonts w:ascii="Times New Roman" w:hAnsi="Times New Roman" w:cs="Times New Roman"/>
          <w:i/>
          <w:sz w:val="24"/>
          <w:szCs w:val="24"/>
        </w:rPr>
        <w:t>The Happy Whistler</w:t>
      </w:r>
      <w:r w:rsidR="00580DCC">
        <w:rPr>
          <w:rFonts w:ascii="Times New Roman" w:hAnsi="Times New Roman" w:cs="Times New Roman"/>
          <w:sz w:val="24"/>
          <w:szCs w:val="24"/>
        </w:rPr>
        <w:t>” ciptaan dari Donald Irwin R</w:t>
      </w:r>
      <w:r w:rsidR="00760595">
        <w:rPr>
          <w:rFonts w:ascii="Times New Roman" w:hAnsi="Times New Roman" w:cs="Times New Roman"/>
          <w:sz w:val="24"/>
          <w:szCs w:val="24"/>
        </w:rPr>
        <w:t>o</w:t>
      </w:r>
      <w:r w:rsidR="00580DCC">
        <w:rPr>
          <w:rFonts w:ascii="Times New Roman" w:hAnsi="Times New Roman" w:cs="Times New Roman"/>
          <w:sz w:val="24"/>
          <w:szCs w:val="24"/>
        </w:rPr>
        <w:t>bertson</w:t>
      </w:r>
      <w:r w:rsidR="00760595">
        <w:rPr>
          <w:rFonts w:ascii="Times New Roman" w:hAnsi="Times New Roman" w:cs="Times New Roman"/>
          <w:sz w:val="24"/>
          <w:szCs w:val="24"/>
        </w:rPr>
        <w:t xml:space="preserve"> sebagai Penggugat. Penggugat telah mendaftarkan hak cipta atas komposisi lagu tersebut pada Kantor Pendaftaran Hak Cipta dan mendapat sertifikat Pendaftarannya pada 27 Februari 1956. Kemudian Penggugat juga menyerahkan komposisi tersebut kepada Birchwood Music Co. dan telah dicatatkan dalam Daftar Penyerahan di kantor Hak Cipta pada 16 April 1956. Penggugat juga mengumumkan salinan komposisinya secara umum dan juga menjualnya</w:t>
      </w:r>
      <w:r w:rsidR="00760595">
        <w:rPr>
          <w:rStyle w:val="FootnoteReference"/>
          <w:rFonts w:ascii="Times New Roman" w:hAnsi="Times New Roman" w:cs="Times New Roman"/>
          <w:sz w:val="24"/>
          <w:szCs w:val="24"/>
        </w:rPr>
        <w:footnoteReference w:id="167"/>
      </w:r>
      <w:r w:rsidR="00760595">
        <w:rPr>
          <w:rFonts w:ascii="Times New Roman" w:hAnsi="Times New Roman" w:cs="Times New Roman"/>
          <w:sz w:val="24"/>
          <w:szCs w:val="24"/>
        </w:rPr>
        <w:t xml:space="preserve">. </w:t>
      </w:r>
    </w:p>
    <w:p w14:paraId="788817FA" w14:textId="77777777" w:rsidR="00DB79E0" w:rsidRDefault="00760595" w:rsidP="00DB79E0">
      <w:pPr>
        <w:spacing w:line="480" w:lineRule="auto"/>
        <w:ind w:left="1560" w:firstLine="284"/>
        <w:jc w:val="both"/>
        <w:rPr>
          <w:rFonts w:ascii="Times New Roman" w:hAnsi="Times New Roman" w:cs="Times New Roman"/>
          <w:sz w:val="24"/>
          <w:szCs w:val="24"/>
        </w:rPr>
      </w:pPr>
      <w:r>
        <w:rPr>
          <w:rFonts w:ascii="Times New Roman" w:hAnsi="Times New Roman" w:cs="Times New Roman"/>
          <w:sz w:val="24"/>
          <w:szCs w:val="24"/>
        </w:rPr>
        <w:t xml:space="preserve">Selain itu, Penggugat juga telah mendaftarkan kembali terkait hak ciptanya dan menerima sertifikat atas pendaftaran hak cipta pada tanggal 16 April 1956. Penggugat kemudian mengajukan Surat Pemberitahuan Penggunaan kepada Kantor Hak Cipta untuk syarat memberikan pengawasan terhadap hak cipta dalam komposisi lagunya tersebut pada tanggal 22 Maret 1956. </w:t>
      </w:r>
      <w:r>
        <w:rPr>
          <w:rFonts w:ascii="Times New Roman" w:hAnsi="Times New Roman" w:cs="Times New Roman"/>
          <w:sz w:val="24"/>
          <w:szCs w:val="24"/>
        </w:rPr>
        <w:lastRenderedPageBreak/>
        <w:t>Komposisi lagu milik Penggugat kemudian menjadi lagu yang terkenal baik di dalam maupun luar negeri</w:t>
      </w:r>
      <w:r w:rsidR="00DB79E0">
        <w:rPr>
          <w:rFonts w:ascii="Times New Roman" w:hAnsi="Times New Roman" w:cs="Times New Roman"/>
          <w:sz w:val="24"/>
          <w:szCs w:val="24"/>
        </w:rPr>
        <w:t>. Tergugat yaitu Batten, Barton, Durstine &amp; Ocborn, Inc., Song Ads, Inc., dan perusahaan bir San Fransisco Brewing Company belum pernah meminta lisesnsi kepada Penggugat untuk hak merekam komposisi lagu tersebut. Kemudian, untuk kebutuhan iklan Burgermeister Beer, Tergugat meminta Song Ads, Inc. membuat musik untuk keperluan iklan tersebut. pada bulan Mei atau Juni, Tergugat Song Ads, Inc. membuat enam rekaman siaran iklan yang mengiklankan Burgermeister Beer dengan durasi 20 hingga satu menit di radio maupun televisi</w:t>
      </w:r>
      <w:r>
        <w:rPr>
          <w:rStyle w:val="FootnoteReference"/>
          <w:rFonts w:ascii="Times New Roman" w:hAnsi="Times New Roman" w:cs="Times New Roman"/>
          <w:sz w:val="24"/>
          <w:szCs w:val="24"/>
        </w:rPr>
        <w:footnoteReference w:id="168"/>
      </w:r>
      <w:r>
        <w:rPr>
          <w:rFonts w:ascii="Times New Roman" w:hAnsi="Times New Roman" w:cs="Times New Roman"/>
          <w:sz w:val="24"/>
          <w:szCs w:val="24"/>
        </w:rPr>
        <w:t xml:space="preserve">. </w:t>
      </w:r>
    </w:p>
    <w:p w14:paraId="180CD39A" w14:textId="77777777" w:rsidR="00DB79E0" w:rsidRDefault="00DB79E0" w:rsidP="00DB79E0">
      <w:pPr>
        <w:spacing w:line="480" w:lineRule="auto"/>
        <w:ind w:left="1560" w:firstLine="284"/>
        <w:jc w:val="both"/>
        <w:rPr>
          <w:rFonts w:ascii="Times New Roman" w:hAnsi="Times New Roman" w:cs="Times New Roman"/>
          <w:sz w:val="24"/>
          <w:szCs w:val="24"/>
        </w:rPr>
      </w:pPr>
      <w:r>
        <w:rPr>
          <w:rFonts w:ascii="Times New Roman" w:hAnsi="Times New Roman" w:cs="Times New Roman"/>
          <w:sz w:val="24"/>
          <w:szCs w:val="24"/>
        </w:rPr>
        <w:t xml:space="preserve">Perlu diketahui bahwa komposisi utama dari lagu Penggugat memiliki empat frasa balok notasi yang riang dan bersemangat. Keseluruhan berjumlah enam belas balok ulangan lagu dengan tiap bari melodinya dinyanyikan dengan siulan. Aransemen dari komposisi lagu tersebut terdiri atas irama piano, drum, tepukan tangan, bas dan gitar. Jika dibandingkan dengan komposisi lagu iklan dari Tergugat yaitu memiliki refrain atau ulangan vokal dengan lagu dinyanyikan menggunakan siulan dan kombinasi unsur musik yang sama dengan Penggugat yaitu piano, derum, tepukan tangan, bas dan gitar. Sehingga Penggugat kemudian memberikan peringatan secara lisan dan tertulis kepada Tergugat, </w:t>
      </w:r>
      <w:r>
        <w:rPr>
          <w:rFonts w:ascii="Times New Roman" w:hAnsi="Times New Roman" w:cs="Times New Roman"/>
          <w:sz w:val="24"/>
          <w:szCs w:val="24"/>
        </w:rPr>
        <w:lastRenderedPageBreak/>
        <w:t>akan tetapi tidak dihiraukan. Kamudian pada tanggal 28 Agustus 1956, Penggungat kemudian mengajukan gugatan atas pelanggaran hak cipta dan persaingan tidak sehat</w:t>
      </w:r>
      <w:r>
        <w:rPr>
          <w:rStyle w:val="FootnoteReference"/>
          <w:rFonts w:ascii="Times New Roman" w:hAnsi="Times New Roman" w:cs="Times New Roman"/>
          <w:sz w:val="24"/>
          <w:szCs w:val="24"/>
        </w:rPr>
        <w:footnoteReference w:id="169"/>
      </w:r>
      <w:r>
        <w:rPr>
          <w:rFonts w:ascii="Times New Roman" w:hAnsi="Times New Roman" w:cs="Times New Roman"/>
          <w:sz w:val="24"/>
          <w:szCs w:val="24"/>
        </w:rPr>
        <w:t xml:space="preserve">. </w:t>
      </w:r>
    </w:p>
    <w:p w14:paraId="3F1E6AAD" w14:textId="77777777" w:rsidR="00DB79E0" w:rsidRPr="00580DCC" w:rsidRDefault="0055760B" w:rsidP="00DB79E0">
      <w:pPr>
        <w:spacing w:line="480" w:lineRule="auto"/>
        <w:ind w:left="1560" w:firstLine="284"/>
        <w:jc w:val="both"/>
        <w:rPr>
          <w:rFonts w:ascii="Times New Roman" w:hAnsi="Times New Roman" w:cs="Times New Roman"/>
          <w:sz w:val="24"/>
          <w:szCs w:val="24"/>
        </w:rPr>
      </w:pPr>
      <w:r>
        <w:rPr>
          <w:rFonts w:ascii="Times New Roman" w:hAnsi="Times New Roman" w:cs="Times New Roman"/>
          <w:sz w:val="24"/>
          <w:szCs w:val="24"/>
        </w:rPr>
        <w:t>Dalam pertimbangannya, pengadilan mengetahui bahwa terdapat dua balok notasi dalam iklan di televisi dari Tergugat memiliki kesamaan dengan dua notasi dari empat notasi yang terdapat dalam lagu Penggugat. Kemudian, diketahui pula bahwa dua notasi lainnya memiliki kesamaan dengan iklan lainnya dari Tergugat. Sehingga secara keseluruhan, empat notasi pada lagu utama Penggugat telah digunakan oleh Tergugat dalam iklannya. Atas dasar inilah kemudian pengadilan memutuskan bahwa para Tergugat telah mengkopi karya dari Penggugat dan melanggar hak cipta Penggugat dengan mempertunjukkannya atau memperdengarkannya di depan umum dengan tujuan mendapatkan keuntungan</w:t>
      </w:r>
      <w:r>
        <w:rPr>
          <w:rStyle w:val="FootnoteReference"/>
          <w:rFonts w:ascii="Times New Roman" w:hAnsi="Times New Roman" w:cs="Times New Roman"/>
          <w:sz w:val="24"/>
          <w:szCs w:val="24"/>
        </w:rPr>
        <w:footnoteReference w:id="170"/>
      </w:r>
      <w:r>
        <w:rPr>
          <w:rFonts w:ascii="Times New Roman" w:hAnsi="Times New Roman" w:cs="Times New Roman"/>
          <w:sz w:val="24"/>
          <w:szCs w:val="24"/>
        </w:rPr>
        <w:t xml:space="preserve">. </w:t>
      </w:r>
    </w:p>
    <w:p w14:paraId="0CEF3D60" w14:textId="77777777" w:rsidR="00F70FD4" w:rsidRDefault="00F70FD4" w:rsidP="00F25FE1">
      <w:pPr>
        <w:spacing w:line="480" w:lineRule="auto"/>
        <w:ind w:left="1134" w:firstLine="426"/>
        <w:jc w:val="both"/>
        <w:rPr>
          <w:rFonts w:ascii="Times New Roman" w:hAnsi="Times New Roman" w:cs="Times New Roman"/>
          <w:sz w:val="24"/>
          <w:szCs w:val="24"/>
        </w:rPr>
      </w:pPr>
      <w:r>
        <w:rPr>
          <w:rFonts w:ascii="Times New Roman" w:hAnsi="Times New Roman" w:cs="Times New Roman"/>
          <w:sz w:val="24"/>
          <w:szCs w:val="24"/>
        </w:rPr>
        <w:t xml:space="preserve">Kasus diatas merupakan beberapa contoh dari adanya tindakan plagiarisme. Perlu digarisbawahi bahwa tindakan plagiarisme berbeda dari pembajakan. Sehingga penulis hanya menuliskan contoh dari kasus yang relevan mengenai tindak plagiarisme. </w:t>
      </w:r>
      <w:r w:rsidR="00F25FE1">
        <w:rPr>
          <w:rFonts w:ascii="Times New Roman" w:hAnsi="Times New Roman" w:cs="Times New Roman"/>
          <w:sz w:val="24"/>
          <w:szCs w:val="24"/>
        </w:rPr>
        <w:t>Dari beberapa kasus diatas, dapat d</w:t>
      </w:r>
      <w:r>
        <w:rPr>
          <w:rFonts w:ascii="Times New Roman" w:hAnsi="Times New Roman" w:cs="Times New Roman"/>
          <w:sz w:val="24"/>
          <w:szCs w:val="24"/>
        </w:rPr>
        <w:t>ilihat</w:t>
      </w:r>
      <w:r w:rsidR="00F25FE1">
        <w:rPr>
          <w:rFonts w:ascii="Times New Roman" w:hAnsi="Times New Roman" w:cs="Times New Roman"/>
          <w:sz w:val="24"/>
          <w:szCs w:val="24"/>
        </w:rPr>
        <w:t xml:space="preserve"> bahwa dalam menentukan sebuah plagiasi </w:t>
      </w:r>
      <w:r>
        <w:rPr>
          <w:rFonts w:ascii="Times New Roman" w:hAnsi="Times New Roman" w:cs="Times New Roman"/>
          <w:sz w:val="24"/>
          <w:szCs w:val="24"/>
        </w:rPr>
        <w:t xml:space="preserve">hakim menggunakan beberapa penilaian untuk menentukan terjadinya tindak </w:t>
      </w:r>
      <w:r>
        <w:rPr>
          <w:rFonts w:ascii="Times New Roman" w:hAnsi="Times New Roman" w:cs="Times New Roman"/>
          <w:sz w:val="24"/>
          <w:szCs w:val="24"/>
        </w:rPr>
        <w:lastRenderedPageBreak/>
        <w:t xml:space="preserve">plagiarisme atau tidak. Hal tersebut </w:t>
      </w:r>
      <w:r w:rsidR="00F25FE1">
        <w:rPr>
          <w:rFonts w:ascii="Times New Roman" w:hAnsi="Times New Roman" w:cs="Times New Roman"/>
          <w:sz w:val="24"/>
          <w:szCs w:val="24"/>
        </w:rPr>
        <w:t xml:space="preserve">dapat dinilai dari adanya kemiripan pada bagian judul, harmoni sebuah musik, motif nada baik dari bagian </w:t>
      </w:r>
      <w:r w:rsidR="00F25FE1">
        <w:rPr>
          <w:rFonts w:ascii="Times New Roman" w:hAnsi="Times New Roman" w:cs="Times New Roman"/>
          <w:i/>
          <w:sz w:val="24"/>
          <w:szCs w:val="24"/>
        </w:rPr>
        <w:t xml:space="preserve">interlude, reff, </w:t>
      </w:r>
      <w:r w:rsidR="00F25FE1">
        <w:rPr>
          <w:rFonts w:ascii="Times New Roman" w:hAnsi="Times New Roman" w:cs="Times New Roman"/>
          <w:sz w:val="24"/>
          <w:szCs w:val="24"/>
        </w:rPr>
        <w:t xml:space="preserve">ataupun intro sebuah lagu. </w:t>
      </w:r>
    </w:p>
    <w:p w14:paraId="51124D23" w14:textId="77777777" w:rsidR="00F25FE1" w:rsidRDefault="00F70FD4" w:rsidP="00F25FE1">
      <w:pPr>
        <w:spacing w:line="480" w:lineRule="auto"/>
        <w:ind w:left="1134" w:firstLine="426"/>
        <w:jc w:val="both"/>
        <w:rPr>
          <w:rFonts w:ascii="Times New Roman" w:hAnsi="Times New Roman" w:cs="Times New Roman"/>
          <w:sz w:val="24"/>
          <w:szCs w:val="24"/>
        </w:rPr>
      </w:pPr>
      <w:r>
        <w:rPr>
          <w:rFonts w:ascii="Times New Roman" w:hAnsi="Times New Roman" w:cs="Times New Roman"/>
          <w:sz w:val="24"/>
          <w:szCs w:val="24"/>
        </w:rPr>
        <w:t xml:space="preserve">Selain itu terdapat </w:t>
      </w:r>
      <w:r w:rsidR="00F25FE1">
        <w:rPr>
          <w:rFonts w:ascii="Times New Roman" w:hAnsi="Times New Roman" w:cs="Times New Roman"/>
          <w:sz w:val="24"/>
          <w:szCs w:val="24"/>
        </w:rPr>
        <w:t xml:space="preserve">kasus menyebutkan bahwa adanya ketidaksengajaan pencipta dalam proses pembuatan lagu yang akhirnya memuat beberapa kemiripan dengan lagu lain. Seperti pada kasus </w:t>
      </w:r>
      <w:r w:rsidR="00F25FE1" w:rsidRPr="00D5372B">
        <w:rPr>
          <w:rFonts w:ascii="Times New Roman" w:hAnsi="Times New Roman" w:cs="Times New Roman"/>
          <w:i/>
          <w:sz w:val="24"/>
          <w:szCs w:val="24"/>
        </w:rPr>
        <w:t>Bright Tunes Music Corp. v. Harrison Music, Ltd.,</w:t>
      </w:r>
      <w:r w:rsidR="00F25FE1">
        <w:rPr>
          <w:rFonts w:ascii="Times New Roman" w:hAnsi="Times New Roman" w:cs="Times New Roman"/>
          <w:i/>
          <w:sz w:val="24"/>
          <w:szCs w:val="24"/>
        </w:rPr>
        <w:t xml:space="preserve"> </w:t>
      </w:r>
      <w:r w:rsidR="00F25FE1">
        <w:rPr>
          <w:rFonts w:ascii="Times New Roman" w:hAnsi="Times New Roman" w:cs="Times New Roman"/>
          <w:sz w:val="24"/>
          <w:szCs w:val="24"/>
        </w:rPr>
        <w:t>adapun kondisi ini disebut sebagai Kriptomnesia, yaitu melakukan tindakan plagiarisme secara tidak sadar. Dimana hal ini terjadi karena adanya kesalahan dalam menerima dan menyimpan suatu memori</w:t>
      </w:r>
      <w:r w:rsidR="00F25FE1">
        <w:rPr>
          <w:rStyle w:val="FootnoteReference"/>
          <w:rFonts w:ascii="Times New Roman" w:hAnsi="Times New Roman" w:cs="Times New Roman"/>
          <w:sz w:val="24"/>
          <w:szCs w:val="24"/>
        </w:rPr>
        <w:footnoteReference w:id="171"/>
      </w:r>
      <w:r w:rsidR="00F25FE1">
        <w:rPr>
          <w:rFonts w:ascii="Times New Roman" w:hAnsi="Times New Roman" w:cs="Times New Roman"/>
          <w:sz w:val="24"/>
          <w:szCs w:val="24"/>
        </w:rPr>
        <w:t xml:space="preserve">. </w:t>
      </w:r>
    </w:p>
    <w:p w14:paraId="46261992" w14:textId="77777777" w:rsidR="00F25FE1" w:rsidRPr="008146EF" w:rsidRDefault="00F25FE1" w:rsidP="00F25FE1">
      <w:pPr>
        <w:spacing w:line="480" w:lineRule="auto"/>
        <w:ind w:left="1134" w:firstLine="426"/>
        <w:jc w:val="both"/>
        <w:rPr>
          <w:rFonts w:ascii="Times New Roman" w:hAnsi="Times New Roman" w:cs="Times New Roman"/>
          <w:sz w:val="24"/>
          <w:szCs w:val="24"/>
        </w:rPr>
      </w:pPr>
      <w:bookmarkStart w:id="153" w:name="_Hlk77172641"/>
      <w:r w:rsidRPr="008146EF">
        <w:rPr>
          <w:rFonts w:ascii="Times New Roman" w:hAnsi="Times New Roman" w:cs="Times New Roman"/>
          <w:sz w:val="24"/>
          <w:szCs w:val="24"/>
        </w:rPr>
        <w:t xml:space="preserve">Berdasarkan Jurnal dari DePaul University dengan judul </w:t>
      </w:r>
      <w:r w:rsidRPr="008146EF">
        <w:rPr>
          <w:rFonts w:ascii="Times New Roman" w:hAnsi="Times New Roman" w:cs="Times New Roman"/>
          <w:i/>
          <w:sz w:val="24"/>
          <w:szCs w:val="24"/>
        </w:rPr>
        <w:t>Musical Plagiarism : A True Challenge for the Copyright Law</w:t>
      </w:r>
      <w:r w:rsidRPr="008146EF">
        <w:rPr>
          <w:rStyle w:val="FootnoteReference"/>
          <w:rFonts w:ascii="Times New Roman" w:hAnsi="Times New Roman" w:cs="Times New Roman"/>
          <w:i/>
          <w:sz w:val="24"/>
          <w:szCs w:val="24"/>
        </w:rPr>
        <w:footnoteReference w:id="172"/>
      </w:r>
      <w:r w:rsidRPr="008146EF">
        <w:rPr>
          <w:rFonts w:ascii="Times New Roman" w:hAnsi="Times New Roman" w:cs="Times New Roman"/>
          <w:i/>
          <w:sz w:val="24"/>
          <w:szCs w:val="24"/>
        </w:rPr>
        <w:t xml:space="preserve"> </w:t>
      </w:r>
      <w:r w:rsidRPr="008146EF">
        <w:rPr>
          <w:rFonts w:ascii="Times New Roman" w:hAnsi="Times New Roman" w:cs="Times New Roman"/>
          <w:sz w:val="24"/>
          <w:szCs w:val="24"/>
        </w:rPr>
        <w:t>terdapat beberapa macam tes yang dapat dilakukan untuk membuktikan plagiarisme, sebagai berikut :</w:t>
      </w:r>
    </w:p>
    <w:p w14:paraId="3EAFD86C" w14:textId="77777777" w:rsidR="00F25FE1" w:rsidRPr="008146EF" w:rsidRDefault="00F25FE1" w:rsidP="00F25FE1">
      <w:pPr>
        <w:pStyle w:val="ListParagraph"/>
        <w:numPr>
          <w:ilvl w:val="0"/>
          <w:numId w:val="52"/>
        </w:numPr>
        <w:spacing w:line="480" w:lineRule="auto"/>
        <w:ind w:left="1418" w:hanging="284"/>
        <w:jc w:val="both"/>
        <w:rPr>
          <w:rFonts w:ascii="Times New Roman" w:hAnsi="Times New Roman" w:cs="Times New Roman"/>
          <w:sz w:val="24"/>
          <w:szCs w:val="24"/>
        </w:rPr>
      </w:pPr>
      <w:r w:rsidRPr="008146EF">
        <w:rPr>
          <w:rFonts w:ascii="Times New Roman" w:hAnsi="Times New Roman" w:cs="Times New Roman"/>
          <w:sz w:val="24"/>
          <w:szCs w:val="24"/>
        </w:rPr>
        <w:t xml:space="preserve"> </w:t>
      </w:r>
      <w:r w:rsidRPr="008146EF">
        <w:rPr>
          <w:rFonts w:ascii="Times New Roman" w:hAnsi="Times New Roman" w:cs="Times New Roman"/>
          <w:i/>
          <w:sz w:val="24"/>
          <w:szCs w:val="24"/>
        </w:rPr>
        <w:t xml:space="preserve">Similiarity and Access </w:t>
      </w:r>
      <w:r w:rsidRPr="008146EF">
        <w:rPr>
          <w:rFonts w:ascii="Times New Roman" w:hAnsi="Times New Roman" w:cs="Times New Roman"/>
          <w:sz w:val="24"/>
          <w:szCs w:val="24"/>
        </w:rPr>
        <w:t>(kesamaan dan aksen)</w:t>
      </w:r>
    </w:p>
    <w:p w14:paraId="7B0E6DAA" w14:textId="77777777" w:rsidR="00F25FE1" w:rsidRPr="008146EF" w:rsidRDefault="00F25FE1" w:rsidP="00F25FE1">
      <w:pPr>
        <w:pStyle w:val="ListParagraph"/>
        <w:spacing w:line="480" w:lineRule="auto"/>
        <w:ind w:left="1418" w:firstLine="524"/>
        <w:jc w:val="both"/>
        <w:rPr>
          <w:rFonts w:ascii="Times New Roman" w:hAnsi="Times New Roman" w:cs="Times New Roman"/>
          <w:sz w:val="24"/>
          <w:szCs w:val="24"/>
        </w:rPr>
      </w:pPr>
      <w:r w:rsidRPr="008146EF">
        <w:rPr>
          <w:rFonts w:ascii="Times New Roman" w:hAnsi="Times New Roman" w:cs="Times New Roman"/>
          <w:sz w:val="24"/>
          <w:szCs w:val="24"/>
        </w:rPr>
        <w:t xml:space="preserve">Dalam kasus plagiarisme Arnstein v. Porter (1946), Pengadilan mengambil kesempatan ini untuk membuat hukum mengenai hak cipta menjadi lebih jelas. </w:t>
      </w:r>
      <w:r>
        <w:rPr>
          <w:rFonts w:ascii="Times New Roman" w:hAnsi="Times New Roman" w:cs="Times New Roman"/>
          <w:sz w:val="24"/>
          <w:szCs w:val="24"/>
        </w:rPr>
        <w:t>K</w:t>
      </w:r>
      <w:r w:rsidRPr="008146EF">
        <w:rPr>
          <w:rFonts w:ascii="Times New Roman" w:hAnsi="Times New Roman" w:cs="Times New Roman"/>
          <w:sz w:val="24"/>
          <w:szCs w:val="24"/>
        </w:rPr>
        <w:t xml:space="preserve">arena adanya kasus ini yang menerapkan sebuah tes untuk mengetahui telah terjadi tindakan plagiarisme atau </w:t>
      </w:r>
      <w:r w:rsidRPr="008146EF">
        <w:rPr>
          <w:rFonts w:ascii="Times New Roman" w:hAnsi="Times New Roman" w:cs="Times New Roman"/>
          <w:sz w:val="24"/>
          <w:szCs w:val="24"/>
        </w:rPr>
        <w:lastRenderedPageBreak/>
        <w:t xml:space="preserve">tidak. Hal ini dikenal dengan nama  </w:t>
      </w:r>
      <w:r w:rsidRPr="008146EF">
        <w:rPr>
          <w:rFonts w:ascii="Times New Roman" w:hAnsi="Times New Roman" w:cs="Times New Roman"/>
          <w:b/>
          <w:i/>
          <w:sz w:val="24"/>
          <w:szCs w:val="24"/>
        </w:rPr>
        <w:t>The Arnstein Test</w:t>
      </w:r>
      <w:r w:rsidRPr="008146EF">
        <w:rPr>
          <w:rFonts w:ascii="Times New Roman" w:hAnsi="Times New Roman" w:cs="Times New Roman"/>
          <w:b/>
          <w:sz w:val="24"/>
          <w:szCs w:val="24"/>
        </w:rPr>
        <w:t>.</w:t>
      </w:r>
      <w:r w:rsidRPr="008146EF">
        <w:rPr>
          <w:rFonts w:ascii="Times New Roman" w:hAnsi="Times New Roman" w:cs="Times New Roman"/>
          <w:sz w:val="24"/>
          <w:szCs w:val="24"/>
        </w:rPr>
        <w:t xml:space="preserve"> Pada tes ini, penggugat diharuskan untuk dapat membuktikan bahwa tergugat benar-benar melakukan penyalinan terhadap karyanya dan penyalinan tersebut dilakukan dengan tanpa izin dari pemilik hak. Akan tetapi, dikarenakan dalam kasus ini ternyata pembuktian terhadap tindakan penyalinan itu merupakan hal yang tidak mungkin untuk dilakukan karena merupakan bukti yang tidak langsung, maka penggugat diharuskan untuk menunjukkan dua unsur. </w:t>
      </w:r>
      <w:r w:rsidRPr="008146EF">
        <w:rPr>
          <w:rFonts w:ascii="Times New Roman" w:hAnsi="Times New Roman" w:cs="Times New Roman"/>
          <w:i/>
          <w:sz w:val="24"/>
          <w:szCs w:val="24"/>
        </w:rPr>
        <w:t xml:space="preserve">Pertama, </w:t>
      </w:r>
      <w:r w:rsidRPr="008146EF">
        <w:rPr>
          <w:rFonts w:ascii="Times New Roman" w:hAnsi="Times New Roman" w:cs="Times New Roman"/>
          <w:sz w:val="24"/>
          <w:szCs w:val="24"/>
        </w:rPr>
        <w:t xml:space="preserve">adanya persamaan diantara karyanya dengan karya tergugat; </w:t>
      </w:r>
      <w:r w:rsidRPr="008146EF">
        <w:rPr>
          <w:rFonts w:ascii="Times New Roman" w:hAnsi="Times New Roman" w:cs="Times New Roman"/>
          <w:i/>
          <w:sz w:val="24"/>
          <w:szCs w:val="24"/>
        </w:rPr>
        <w:t>kedua,</w:t>
      </w:r>
      <w:r w:rsidRPr="008146EF">
        <w:rPr>
          <w:rFonts w:ascii="Times New Roman" w:hAnsi="Times New Roman" w:cs="Times New Roman"/>
          <w:sz w:val="24"/>
          <w:szCs w:val="24"/>
        </w:rPr>
        <w:t xml:space="preserve"> tergugat memiliki akses terhadap karyanya. Apabila terdapat kekurangan bukti terhadap unsur yang kedua, maka penggugat harus dapat menunjukkan bahwa terdapat persamaan yang mencolok antara kedua karya tersebut</w:t>
      </w:r>
      <w:r w:rsidRPr="008146EF">
        <w:rPr>
          <w:rStyle w:val="FootnoteReference"/>
          <w:rFonts w:ascii="Times New Roman" w:hAnsi="Times New Roman" w:cs="Times New Roman"/>
          <w:sz w:val="24"/>
          <w:szCs w:val="24"/>
        </w:rPr>
        <w:footnoteReference w:id="173"/>
      </w:r>
      <w:r w:rsidRPr="008146EF">
        <w:rPr>
          <w:rFonts w:ascii="Times New Roman" w:hAnsi="Times New Roman" w:cs="Times New Roman"/>
          <w:sz w:val="24"/>
          <w:szCs w:val="24"/>
        </w:rPr>
        <w:t xml:space="preserve">. </w:t>
      </w:r>
    </w:p>
    <w:p w14:paraId="73920911" w14:textId="77777777" w:rsidR="00F25FE1" w:rsidRPr="008146EF" w:rsidRDefault="00F25FE1" w:rsidP="00F25FE1">
      <w:pPr>
        <w:pStyle w:val="ListParagraph"/>
        <w:spacing w:line="480" w:lineRule="auto"/>
        <w:ind w:left="1418" w:firstLine="567"/>
        <w:jc w:val="both"/>
        <w:rPr>
          <w:rFonts w:ascii="Times New Roman" w:hAnsi="Times New Roman" w:cs="Times New Roman"/>
          <w:sz w:val="24"/>
          <w:szCs w:val="24"/>
        </w:rPr>
      </w:pPr>
      <w:r w:rsidRPr="008146EF">
        <w:rPr>
          <w:rFonts w:ascii="Times New Roman" w:hAnsi="Times New Roman" w:cs="Times New Roman"/>
          <w:sz w:val="24"/>
          <w:szCs w:val="24"/>
        </w:rPr>
        <w:t>Untuk melihat apakah terdapat perbedaan diantar kedua karya tersebut, hakim melakukan perbandingan dengan analisis dari dimensi musik seperti harmoni dan melodinya. Setelah persamaan diantara kedua karya tersebut dapat dibuktikan, maka tahap kedua adalah dengan tes yang dilakukan oleh pendengar awam (</w:t>
      </w:r>
      <w:r w:rsidRPr="008146EF">
        <w:rPr>
          <w:rFonts w:ascii="Times New Roman" w:hAnsi="Times New Roman" w:cs="Times New Roman"/>
          <w:i/>
          <w:sz w:val="24"/>
          <w:szCs w:val="24"/>
        </w:rPr>
        <w:t>lay listener</w:t>
      </w:r>
      <w:r w:rsidRPr="008146EF">
        <w:rPr>
          <w:rFonts w:ascii="Times New Roman" w:hAnsi="Times New Roman" w:cs="Times New Roman"/>
          <w:sz w:val="24"/>
          <w:szCs w:val="24"/>
        </w:rPr>
        <w:t xml:space="preserve">), juri yang tidak memiliki kemampuan ahli dalam bidang analisis musik. Apabila dalam tes yang kedua ternyata perampasan </w:t>
      </w:r>
      <w:r w:rsidRPr="008146EF">
        <w:rPr>
          <w:rFonts w:ascii="Times New Roman" w:hAnsi="Times New Roman" w:cs="Times New Roman"/>
          <w:sz w:val="24"/>
          <w:szCs w:val="24"/>
        </w:rPr>
        <w:lastRenderedPageBreak/>
        <w:t>hak cipta tidak terbukti, maka pelanggaran dapat dinyatakan tidak terjadi</w:t>
      </w:r>
      <w:r w:rsidRPr="008146EF">
        <w:rPr>
          <w:rStyle w:val="FootnoteReference"/>
          <w:rFonts w:ascii="Times New Roman" w:hAnsi="Times New Roman" w:cs="Times New Roman"/>
          <w:sz w:val="24"/>
          <w:szCs w:val="24"/>
        </w:rPr>
        <w:footnoteReference w:id="174"/>
      </w:r>
      <w:r w:rsidRPr="008146EF">
        <w:rPr>
          <w:rFonts w:ascii="Times New Roman" w:hAnsi="Times New Roman" w:cs="Times New Roman"/>
          <w:sz w:val="24"/>
          <w:szCs w:val="24"/>
        </w:rPr>
        <w:t xml:space="preserve">. </w:t>
      </w:r>
    </w:p>
    <w:p w14:paraId="4472CA2F" w14:textId="77777777" w:rsidR="00F25FE1" w:rsidRPr="008146EF" w:rsidRDefault="00F25FE1" w:rsidP="00F25FE1">
      <w:pPr>
        <w:pStyle w:val="ListParagraph"/>
        <w:numPr>
          <w:ilvl w:val="0"/>
          <w:numId w:val="52"/>
        </w:numPr>
        <w:spacing w:line="480" w:lineRule="auto"/>
        <w:ind w:left="1418" w:hanging="284"/>
        <w:jc w:val="both"/>
        <w:rPr>
          <w:rFonts w:ascii="Times New Roman" w:hAnsi="Times New Roman" w:cs="Times New Roman"/>
          <w:sz w:val="24"/>
          <w:szCs w:val="24"/>
        </w:rPr>
      </w:pPr>
      <w:r w:rsidRPr="008146EF">
        <w:rPr>
          <w:rFonts w:ascii="Times New Roman" w:hAnsi="Times New Roman" w:cs="Times New Roman"/>
          <w:sz w:val="24"/>
          <w:szCs w:val="24"/>
        </w:rPr>
        <w:t xml:space="preserve"> </w:t>
      </w:r>
      <w:r w:rsidRPr="008146EF">
        <w:rPr>
          <w:rFonts w:ascii="Times New Roman" w:hAnsi="Times New Roman" w:cs="Times New Roman"/>
          <w:i/>
          <w:sz w:val="24"/>
          <w:szCs w:val="24"/>
        </w:rPr>
        <w:t>Extrinsic and Intrinsic Tests</w:t>
      </w:r>
    </w:p>
    <w:p w14:paraId="02C35468" w14:textId="77777777" w:rsidR="00F25FE1" w:rsidRPr="008146EF" w:rsidRDefault="00F25FE1" w:rsidP="00F25FE1">
      <w:pPr>
        <w:pStyle w:val="ListParagraph"/>
        <w:spacing w:line="480" w:lineRule="auto"/>
        <w:ind w:left="1418" w:firstLine="567"/>
        <w:jc w:val="both"/>
        <w:rPr>
          <w:rFonts w:ascii="Times New Roman" w:hAnsi="Times New Roman" w:cs="Times New Roman"/>
          <w:sz w:val="24"/>
          <w:szCs w:val="24"/>
        </w:rPr>
      </w:pPr>
      <w:r w:rsidRPr="008146EF">
        <w:rPr>
          <w:rFonts w:ascii="Times New Roman" w:hAnsi="Times New Roman" w:cs="Times New Roman"/>
          <w:sz w:val="24"/>
          <w:szCs w:val="24"/>
        </w:rPr>
        <w:t>Tes ini dilakukan terhadap kasus karakter dalam acara televisi. Namun seiring perkembangannya banyak diterapkan terhadap pembuktian kasus plagiarisme. Tes ekstrinsik ini dilakukan dengan cara menguji kesamaan melalui kesaksian ahli dan berfokus pada kriteria didalam karya tersebut yang kemudian akan ditentukan bagian-bagian substansial apa yang ada pada karya tersebut. Lalu hasil tes ekstrinsik akan dibandingkan dengan tes instrinsik, dimana tes instrinsik ini merupakan hasil analisis dari orang awam yang tidak ahli dalam bidang musik</w:t>
      </w:r>
      <w:r w:rsidRPr="008146EF">
        <w:rPr>
          <w:rStyle w:val="FootnoteReference"/>
          <w:rFonts w:ascii="Times New Roman" w:hAnsi="Times New Roman" w:cs="Times New Roman"/>
          <w:sz w:val="24"/>
          <w:szCs w:val="24"/>
        </w:rPr>
        <w:footnoteReference w:id="175"/>
      </w:r>
      <w:r w:rsidRPr="008146EF">
        <w:rPr>
          <w:rFonts w:ascii="Times New Roman" w:hAnsi="Times New Roman" w:cs="Times New Roman"/>
          <w:sz w:val="24"/>
          <w:szCs w:val="24"/>
        </w:rPr>
        <w:t>.</w:t>
      </w:r>
    </w:p>
    <w:p w14:paraId="1A89B967" w14:textId="77777777" w:rsidR="00F25FE1" w:rsidRPr="008146EF" w:rsidRDefault="00F25FE1" w:rsidP="00F25FE1">
      <w:pPr>
        <w:pStyle w:val="ListParagraph"/>
        <w:numPr>
          <w:ilvl w:val="0"/>
          <w:numId w:val="52"/>
        </w:numPr>
        <w:spacing w:line="480" w:lineRule="auto"/>
        <w:ind w:left="1560" w:hanging="284"/>
        <w:jc w:val="both"/>
        <w:rPr>
          <w:rFonts w:ascii="Times New Roman" w:hAnsi="Times New Roman" w:cs="Times New Roman"/>
          <w:sz w:val="24"/>
          <w:szCs w:val="24"/>
        </w:rPr>
      </w:pPr>
      <w:r w:rsidRPr="008146EF">
        <w:rPr>
          <w:rFonts w:ascii="Times New Roman" w:hAnsi="Times New Roman" w:cs="Times New Roman"/>
          <w:i/>
          <w:sz w:val="24"/>
          <w:szCs w:val="24"/>
        </w:rPr>
        <w:t xml:space="preserve"> Total Concept and Feel </w:t>
      </w:r>
    </w:p>
    <w:p w14:paraId="309A70EC" w14:textId="77777777" w:rsidR="00F25FE1" w:rsidRPr="008146EF" w:rsidRDefault="00F25FE1" w:rsidP="00F25FE1">
      <w:pPr>
        <w:pStyle w:val="ListParagraph"/>
        <w:spacing w:line="480" w:lineRule="auto"/>
        <w:ind w:left="1560" w:firstLine="425"/>
        <w:jc w:val="both"/>
        <w:rPr>
          <w:rFonts w:ascii="Times New Roman" w:hAnsi="Times New Roman" w:cs="Times New Roman"/>
          <w:sz w:val="24"/>
          <w:szCs w:val="24"/>
        </w:rPr>
      </w:pPr>
      <w:r w:rsidRPr="008146EF">
        <w:rPr>
          <w:rFonts w:ascii="Times New Roman" w:hAnsi="Times New Roman" w:cs="Times New Roman"/>
          <w:sz w:val="24"/>
          <w:szCs w:val="24"/>
        </w:rPr>
        <w:t>Tes ini tidak sama seperti tes-tes sebelumnya dimana dilakukan perbandingan secara merinci terhadap karya yang dianggap plagiat. Akan tetapi, tes ini menyarankan untuk dilakukannya dengan perspektif yang lebih luas yang dilakukan oleh orang awam untuk membuktikan adanya kesamaan substansial</w:t>
      </w:r>
      <w:r w:rsidRPr="008146EF">
        <w:rPr>
          <w:rStyle w:val="FootnoteReference"/>
          <w:rFonts w:ascii="Times New Roman" w:hAnsi="Times New Roman" w:cs="Times New Roman"/>
          <w:sz w:val="24"/>
          <w:szCs w:val="24"/>
        </w:rPr>
        <w:footnoteReference w:id="176"/>
      </w:r>
      <w:r w:rsidRPr="008146EF">
        <w:rPr>
          <w:rFonts w:ascii="Times New Roman" w:hAnsi="Times New Roman" w:cs="Times New Roman"/>
          <w:sz w:val="24"/>
          <w:szCs w:val="24"/>
        </w:rPr>
        <w:t>.</w:t>
      </w:r>
    </w:p>
    <w:p w14:paraId="2FEAE9AC" w14:textId="77777777" w:rsidR="00F25FE1" w:rsidRPr="008146EF" w:rsidRDefault="00F25FE1" w:rsidP="00F25FE1">
      <w:pPr>
        <w:pStyle w:val="ListParagraph"/>
        <w:numPr>
          <w:ilvl w:val="0"/>
          <w:numId w:val="52"/>
        </w:numPr>
        <w:spacing w:line="480" w:lineRule="auto"/>
        <w:ind w:left="1701" w:hanging="425"/>
        <w:jc w:val="both"/>
        <w:rPr>
          <w:rFonts w:ascii="Times New Roman" w:hAnsi="Times New Roman" w:cs="Times New Roman"/>
          <w:sz w:val="24"/>
          <w:szCs w:val="24"/>
        </w:rPr>
      </w:pPr>
      <w:r w:rsidRPr="008146EF">
        <w:rPr>
          <w:rFonts w:ascii="Times New Roman" w:hAnsi="Times New Roman" w:cs="Times New Roman"/>
          <w:i/>
          <w:sz w:val="24"/>
          <w:szCs w:val="24"/>
        </w:rPr>
        <w:lastRenderedPageBreak/>
        <w:t xml:space="preserve">The Pattern Test </w:t>
      </w:r>
    </w:p>
    <w:p w14:paraId="62134074" w14:textId="77777777" w:rsidR="00F25FE1" w:rsidRPr="008146EF" w:rsidRDefault="00F25FE1" w:rsidP="00F25FE1">
      <w:pPr>
        <w:pStyle w:val="ListParagraph"/>
        <w:spacing w:line="480" w:lineRule="auto"/>
        <w:ind w:left="1701" w:firstLine="284"/>
        <w:jc w:val="both"/>
        <w:rPr>
          <w:rFonts w:ascii="Times New Roman" w:hAnsi="Times New Roman" w:cs="Times New Roman"/>
          <w:sz w:val="24"/>
          <w:szCs w:val="24"/>
        </w:rPr>
      </w:pPr>
      <w:r w:rsidRPr="008146EF">
        <w:rPr>
          <w:rFonts w:ascii="Times New Roman" w:hAnsi="Times New Roman" w:cs="Times New Roman"/>
          <w:sz w:val="24"/>
          <w:szCs w:val="24"/>
        </w:rPr>
        <w:t>Tes ini menggunakan pola yang mengharuskan pengadilan untuk mendata elemen-elemen yang berada di dalam karya yang diduga plagiat dan juga karya asli secara berurutan. Dalam tes ini hanya membutuhkan pendapat dari pengadilan dan tidak menggunakan orang awam sebagai penilai</w:t>
      </w:r>
      <w:r w:rsidRPr="008146EF">
        <w:rPr>
          <w:rStyle w:val="FootnoteReference"/>
          <w:rFonts w:ascii="Times New Roman" w:hAnsi="Times New Roman" w:cs="Times New Roman"/>
          <w:sz w:val="24"/>
          <w:szCs w:val="24"/>
        </w:rPr>
        <w:footnoteReference w:id="177"/>
      </w:r>
      <w:r w:rsidRPr="008146EF">
        <w:rPr>
          <w:rFonts w:ascii="Times New Roman" w:hAnsi="Times New Roman" w:cs="Times New Roman"/>
          <w:sz w:val="24"/>
          <w:szCs w:val="24"/>
        </w:rPr>
        <w:t xml:space="preserve">. </w:t>
      </w:r>
    </w:p>
    <w:p w14:paraId="179C7B3C" w14:textId="77777777" w:rsidR="00F25FE1" w:rsidRPr="008146EF" w:rsidRDefault="00F25FE1" w:rsidP="00F25FE1">
      <w:pPr>
        <w:pStyle w:val="ListParagraph"/>
        <w:numPr>
          <w:ilvl w:val="0"/>
          <w:numId w:val="52"/>
        </w:numPr>
        <w:spacing w:line="480" w:lineRule="auto"/>
        <w:ind w:left="1701" w:hanging="425"/>
        <w:jc w:val="both"/>
        <w:rPr>
          <w:rFonts w:ascii="Times New Roman" w:hAnsi="Times New Roman" w:cs="Times New Roman"/>
          <w:sz w:val="24"/>
          <w:szCs w:val="24"/>
        </w:rPr>
      </w:pPr>
      <w:r w:rsidRPr="008146EF">
        <w:rPr>
          <w:rFonts w:ascii="Times New Roman" w:hAnsi="Times New Roman" w:cs="Times New Roman"/>
          <w:sz w:val="24"/>
          <w:szCs w:val="24"/>
        </w:rPr>
        <w:t xml:space="preserve"> </w:t>
      </w:r>
      <w:r w:rsidRPr="008146EF">
        <w:rPr>
          <w:rFonts w:ascii="Times New Roman" w:hAnsi="Times New Roman" w:cs="Times New Roman"/>
          <w:i/>
          <w:sz w:val="24"/>
          <w:szCs w:val="24"/>
        </w:rPr>
        <w:t xml:space="preserve">The Abstraction Test </w:t>
      </w:r>
    </w:p>
    <w:p w14:paraId="69305F26" w14:textId="77777777" w:rsidR="00F25FE1" w:rsidRPr="008146EF" w:rsidRDefault="00F25FE1" w:rsidP="00F25FE1">
      <w:pPr>
        <w:pStyle w:val="ListParagraph"/>
        <w:spacing w:line="480" w:lineRule="auto"/>
        <w:ind w:left="1701" w:firstLine="284"/>
        <w:jc w:val="both"/>
        <w:rPr>
          <w:rFonts w:ascii="Times New Roman" w:hAnsi="Times New Roman" w:cs="Times New Roman"/>
          <w:sz w:val="24"/>
          <w:szCs w:val="24"/>
        </w:rPr>
      </w:pPr>
      <w:r w:rsidRPr="008146EF">
        <w:rPr>
          <w:rFonts w:ascii="Times New Roman" w:hAnsi="Times New Roman" w:cs="Times New Roman"/>
          <w:sz w:val="24"/>
          <w:szCs w:val="24"/>
        </w:rPr>
        <w:t>Yaitu tes yang mengharuskan pengadilan untuk memuat abstraksi setiap karya mulai dari deskripsi mengenai karya tersebut dari yang terperinci dan juga deskripsi secara abstrak. Sehingga dapat dilihat perbandingan secara substansialnya</w:t>
      </w:r>
      <w:r w:rsidRPr="008146EF">
        <w:rPr>
          <w:rStyle w:val="FootnoteReference"/>
          <w:rFonts w:ascii="Times New Roman" w:hAnsi="Times New Roman" w:cs="Times New Roman"/>
          <w:sz w:val="24"/>
          <w:szCs w:val="24"/>
        </w:rPr>
        <w:footnoteReference w:id="178"/>
      </w:r>
      <w:r w:rsidRPr="008146EF">
        <w:rPr>
          <w:rFonts w:ascii="Times New Roman" w:hAnsi="Times New Roman" w:cs="Times New Roman"/>
          <w:sz w:val="24"/>
          <w:szCs w:val="24"/>
        </w:rPr>
        <w:t>.</w:t>
      </w:r>
    </w:p>
    <w:p w14:paraId="7FBF110A" w14:textId="77777777" w:rsidR="00F25FE1" w:rsidRPr="008146EF" w:rsidRDefault="00F25FE1" w:rsidP="00F25FE1">
      <w:pPr>
        <w:pStyle w:val="ListParagraph"/>
        <w:numPr>
          <w:ilvl w:val="0"/>
          <w:numId w:val="52"/>
        </w:numPr>
        <w:spacing w:line="480" w:lineRule="auto"/>
        <w:ind w:left="1701" w:hanging="425"/>
        <w:jc w:val="both"/>
        <w:rPr>
          <w:rFonts w:ascii="Times New Roman" w:hAnsi="Times New Roman" w:cs="Times New Roman"/>
          <w:sz w:val="24"/>
          <w:szCs w:val="24"/>
        </w:rPr>
      </w:pPr>
      <w:r w:rsidRPr="008146EF">
        <w:rPr>
          <w:rFonts w:ascii="Times New Roman" w:hAnsi="Times New Roman" w:cs="Times New Roman"/>
          <w:sz w:val="24"/>
          <w:szCs w:val="24"/>
        </w:rPr>
        <w:t xml:space="preserve"> </w:t>
      </w:r>
      <w:r w:rsidRPr="008146EF">
        <w:rPr>
          <w:rFonts w:ascii="Times New Roman" w:hAnsi="Times New Roman" w:cs="Times New Roman"/>
          <w:i/>
          <w:sz w:val="24"/>
          <w:szCs w:val="24"/>
        </w:rPr>
        <w:t>The Filtration Test</w:t>
      </w:r>
    </w:p>
    <w:p w14:paraId="5FFD9D79" w14:textId="77777777" w:rsidR="00F25FE1" w:rsidRPr="008146EF" w:rsidRDefault="00F25FE1" w:rsidP="00F25FE1">
      <w:pPr>
        <w:pStyle w:val="ListParagraph"/>
        <w:spacing w:line="480" w:lineRule="auto"/>
        <w:ind w:left="1701" w:firstLine="284"/>
        <w:jc w:val="both"/>
        <w:rPr>
          <w:rFonts w:ascii="Times New Roman" w:hAnsi="Times New Roman" w:cs="Times New Roman"/>
          <w:sz w:val="24"/>
          <w:szCs w:val="24"/>
        </w:rPr>
      </w:pPr>
      <w:r w:rsidRPr="008146EF">
        <w:rPr>
          <w:rFonts w:ascii="Times New Roman" w:hAnsi="Times New Roman" w:cs="Times New Roman"/>
          <w:sz w:val="24"/>
          <w:szCs w:val="24"/>
        </w:rPr>
        <w:t>Tes ini disarankan dilakukan sebagai tes kedua setelah tes abstraksi dilakukan. Hal pertama yang dilakukan oleh pengadilan, yaitu menyaring gagasan terhadap karya yang orisinil dan dibandingkan dengan gagasan karya yang dianggap melakukan plagiarisme. Kemudian ditentukan apakah ada kesamaan diantara kedua karya tersebut atau tidak</w:t>
      </w:r>
      <w:r w:rsidRPr="008146EF">
        <w:rPr>
          <w:rStyle w:val="FootnoteReference"/>
          <w:rFonts w:ascii="Times New Roman" w:hAnsi="Times New Roman" w:cs="Times New Roman"/>
          <w:sz w:val="24"/>
          <w:szCs w:val="24"/>
        </w:rPr>
        <w:footnoteReference w:id="179"/>
      </w:r>
      <w:r w:rsidRPr="008146EF">
        <w:rPr>
          <w:rFonts w:ascii="Times New Roman" w:hAnsi="Times New Roman" w:cs="Times New Roman"/>
          <w:sz w:val="24"/>
          <w:szCs w:val="24"/>
        </w:rPr>
        <w:t xml:space="preserve">. </w:t>
      </w:r>
    </w:p>
    <w:bookmarkEnd w:id="153"/>
    <w:p w14:paraId="1F8F1A14" w14:textId="77777777" w:rsidR="00F25FE1" w:rsidRPr="008146EF" w:rsidRDefault="00F25FE1" w:rsidP="00F25FE1">
      <w:pPr>
        <w:spacing w:line="480" w:lineRule="auto"/>
        <w:ind w:left="1134" w:firstLine="426"/>
        <w:jc w:val="both"/>
        <w:rPr>
          <w:rFonts w:ascii="Times New Roman" w:hAnsi="Times New Roman" w:cs="Times New Roman"/>
          <w:sz w:val="24"/>
          <w:szCs w:val="24"/>
        </w:rPr>
      </w:pPr>
      <w:r>
        <w:rPr>
          <w:rFonts w:ascii="Times New Roman" w:hAnsi="Times New Roman" w:cs="Times New Roman"/>
          <w:sz w:val="24"/>
          <w:szCs w:val="24"/>
        </w:rPr>
        <w:lastRenderedPageBreak/>
        <w:t>P</w:t>
      </w:r>
      <w:r w:rsidRPr="008146EF">
        <w:rPr>
          <w:rFonts w:ascii="Times New Roman" w:hAnsi="Times New Roman" w:cs="Times New Roman"/>
          <w:sz w:val="24"/>
          <w:szCs w:val="24"/>
        </w:rPr>
        <w:t xml:space="preserve">engaturan plagiarisme di negara lain, seperti misalnya Inggris menggunakan konsep dari Austin v. Columbia Gramophone Ltd. yaitu </w:t>
      </w:r>
      <w:r w:rsidRPr="008146EF">
        <w:rPr>
          <w:rFonts w:ascii="Times New Roman" w:hAnsi="Times New Roman" w:cs="Times New Roman"/>
          <w:i/>
          <w:sz w:val="24"/>
          <w:szCs w:val="24"/>
        </w:rPr>
        <w:t>“by the ear as well as by the eye</w:t>
      </w:r>
      <w:r w:rsidRPr="008146EF">
        <w:rPr>
          <w:rFonts w:ascii="Times New Roman" w:hAnsi="Times New Roman" w:cs="Times New Roman"/>
          <w:sz w:val="24"/>
          <w:szCs w:val="24"/>
        </w:rPr>
        <w:t>”. Prinsip menerapkan pemeriksaan kesamaan menggunakan metode pendengaran dan juga penglihatan dari para ahli musik. Setelah menunjukkan bahwa tingkat kesamaan telah terpenuhi, maka penggugat diharuskan untuk menunjukkan bagian mana yang disalin dari karya nya tersebut. Bagian tersebut juga harus bagian substansial dari karyanya</w:t>
      </w:r>
      <w:r w:rsidRPr="008146EF">
        <w:rPr>
          <w:rStyle w:val="FootnoteReference"/>
          <w:rFonts w:ascii="Times New Roman" w:hAnsi="Times New Roman" w:cs="Times New Roman"/>
          <w:sz w:val="24"/>
          <w:szCs w:val="24"/>
        </w:rPr>
        <w:footnoteReference w:id="180"/>
      </w:r>
      <w:r w:rsidRPr="008146EF">
        <w:rPr>
          <w:rFonts w:ascii="Times New Roman" w:hAnsi="Times New Roman" w:cs="Times New Roman"/>
          <w:sz w:val="24"/>
          <w:szCs w:val="24"/>
        </w:rPr>
        <w:t xml:space="preserve">. </w:t>
      </w:r>
    </w:p>
    <w:p w14:paraId="4FE8330D" w14:textId="77777777" w:rsidR="00F25FE1" w:rsidRPr="008146EF" w:rsidRDefault="00F244FB" w:rsidP="00F25FE1">
      <w:pPr>
        <w:spacing w:line="480" w:lineRule="auto"/>
        <w:ind w:left="1134" w:firstLine="426"/>
        <w:jc w:val="both"/>
        <w:rPr>
          <w:rFonts w:ascii="Times New Roman" w:hAnsi="Times New Roman" w:cs="Times New Roman"/>
          <w:sz w:val="24"/>
          <w:szCs w:val="24"/>
        </w:rPr>
      </w:pPr>
      <w:bookmarkStart w:id="154" w:name="_Hlk77172704"/>
      <w:r>
        <w:rPr>
          <w:rFonts w:ascii="Times New Roman" w:hAnsi="Times New Roman" w:cs="Times New Roman"/>
          <w:sz w:val="24"/>
          <w:szCs w:val="24"/>
        </w:rPr>
        <w:t>Selain itu, ada pula c</w:t>
      </w:r>
      <w:r w:rsidR="00F25FE1" w:rsidRPr="008146EF">
        <w:rPr>
          <w:rFonts w:ascii="Times New Roman" w:hAnsi="Times New Roman" w:cs="Times New Roman"/>
          <w:sz w:val="24"/>
          <w:szCs w:val="24"/>
        </w:rPr>
        <w:t>iri-ciri tindakan suatu plagiat dalam bidang musik seperti yang dituliskan oleh Faisal Vero Gerungan dalam Jurnal nya yang berjudul “Penyidikan Terhadap Plagiat Karya Musik dan Lagu di Indonesia”, yaitu</w:t>
      </w:r>
      <w:r w:rsidR="00F25FE1" w:rsidRPr="008146EF">
        <w:rPr>
          <w:rStyle w:val="FootnoteReference"/>
          <w:rFonts w:ascii="Times New Roman" w:hAnsi="Times New Roman" w:cs="Times New Roman"/>
          <w:sz w:val="24"/>
          <w:szCs w:val="24"/>
        </w:rPr>
        <w:footnoteReference w:id="181"/>
      </w:r>
      <w:r w:rsidR="00F25FE1" w:rsidRPr="008146EF">
        <w:rPr>
          <w:rFonts w:ascii="Times New Roman" w:hAnsi="Times New Roman" w:cs="Times New Roman"/>
          <w:sz w:val="24"/>
          <w:szCs w:val="24"/>
        </w:rPr>
        <w:t xml:space="preserve"> :</w:t>
      </w:r>
    </w:p>
    <w:p w14:paraId="19FB65FF" w14:textId="77777777" w:rsidR="00F25FE1" w:rsidRPr="008146EF" w:rsidRDefault="00F25FE1" w:rsidP="00F25FE1">
      <w:pPr>
        <w:pStyle w:val="ListParagraph"/>
        <w:numPr>
          <w:ilvl w:val="0"/>
          <w:numId w:val="53"/>
        </w:numPr>
        <w:spacing w:line="480" w:lineRule="auto"/>
        <w:ind w:left="1560" w:hanging="425"/>
        <w:jc w:val="both"/>
        <w:rPr>
          <w:rFonts w:ascii="Times New Roman" w:hAnsi="Times New Roman" w:cs="Times New Roman"/>
          <w:sz w:val="24"/>
          <w:szCs w:val="24"/>
        </w:rPr>
      </w:pPr>
      <w:r w:rsidRPr="008146EF">
        <w:rPr>
          <w:rFonts w:ascii="Times New Roman" w:hAnsi="Times New Roman" w:cs="Times New Roman"/>
          <w:b/>
          <w:sz w:val="24"/>
          <w:szCs w:val="24"/>
        </w:rPr>
        <w:t>Menyalin secara keseluruhan atau sebagian lirik lagu orang lain</w:t>
      </w:r>
      <w:r w:rsidRPr="008146EF">
        <w:rPr>
          <w:rFonts w:ascii="Times New Roman" w:hAnsi="Times New Roman" w:cs="Times New Roman"/>
          <w:sz w:val="24"/>
          <w:szCs w:val="24"/>
        </w:rPr>
        <w:t>.</w:t>
      </w:r>
    </w:p>
    <w:p w14:paraId="5C84AD2B" w14:textId="77777777" w:rsidR="00F25FE1" w:rsidRPr="008146EF" w:rsidRDefault="00F25FE1" w:rsidP="00F25FE1">
      <w:pPr>
        <w:pStyle w:val="ListParagraph"/>
        <w:spacing w:line="480" w:lineRule="auto"/>
        <w:ind w:left="1560" w:firstLine="567"/>
        <w:jc w:val="both"/>
        <w:rPr>
          <w:rFonts w:ascii="Times New Roman" w:hAnsi="Times New Roman" w:cs="Times New Roman"/>
          <w:sz w:val="24"/>
          <w:szCs w:val="24"/>
        </w:rPr>
      </w:pPr>
      <w:r w:rsidRPr="008146EF">
        <w:rPr>
          <w:rFonts w:ascii="Times New Roman" w:hAnsi="Times New Roman" w:cs="Times New Roman"/>
          <w:sz w:val="24"/>
          <w:szCs w:val="24"/>
        </w:rPr>
        <w:t xml:space="preserve">Penyalinan yang dimaksud dilakukan dengan tujuan untuk pembodohan publik dan juga melanggar hak dari pencipta atau pemilik hak cipta. Penyalinan dapat dilakukan baik secara keseluruhan maupun sebagian dari musik maupun lagu tersebut. </w:t>
      </w:r>
    </w:p>
    <w:p w14:paraId="68F43A0A" w14:textId="77777777" w:rsidR="00F25FE1" w:rsidRPr="008146EF" w:rsidRDefault="00F25FE1" w:rsidP="00F25FE1">
      <w:pPr>
        <w:pStyle w:val="ListParagraph"/>
        <w:numPr>
          <w:ilvl w:val="0"/>
          <w:numId w:val="53"/>
        </w:numPr>
        <w:spacing w:line="480" w:lineRule="auto"/>
        <w:ind w:left="1560" w:hanging="425"/>
        <w:jc w:val="both"/>
        <w:rPr>
          <w:rFonts w:ascii="Times New Roman" w:hAnsi="Times New Roman" w:cs="Times New Roman"/>
          <w:b/>
          <w:sz w:val="24"/>
          <w:szCs w:val="24"/>
        </w:rPr>
      </w:pPr>
      <w:r w:rsidRPr="008146EF">
        <w:rPr>
          <w:rFonts w:ascii="Times New Roman" w:hAnsi="Times New Roman" w:cs="Times New Roman"/>
          <w:b/>
          <w:sz w:val="24"/>
          <w:szCs w:val="24"/>
        </w:rPr>
        <w:t>Menjiplak isi musik dan lagu lebih dari 8 bar</w:t>
      </w:r>
    </w:p>
    <w:p w14:paraId="7C636F4A" w14:textId="77777777" w:rsidR="00F25FE1" w:rsidRPr="008146EF" w:rsidRDefault="00F25FE1" w:rsidP="00F25FE1">
      <w:pPr>
        <w:pStyle w:val="ListParagraph"/>
        <w:spacing w:line="480" w:lineRule="auto"/>
        <w:ind w:left="1560" w:firstLine="567"/>
        <w:jc w:val="both"/>
        <w:rPr>
          <w:rFonts w:ascii="Times New Roman" w:hAnsi="Times New Roman" w:cs="Times New Roman"/>
          <w:sz w:val="24"/>
          <w:szCs w:val="24"/>
        </w:rPr>
      </w:pPr>
      <w:r w:rsidRPr="008146EF">
        <w:rPr>
          <w:rFonts w:ascii="Times New Roman" w:hAnsi="Times New Roman" w:cs="Times New Roman"/>
          <w:sz w:val="24"/>
          <w:szCs w:val="24"/>
        </w:rPr>
        <w:lastRenderedPageBreak/>
        <w:t xml:space="preserve">Menurut para ahli musik, bahwa suatu karya lagu atau musik yang dikomersilkan hanya bisa menjiplak kurang dari 8 bar dan notasinya tidak memiliki unsur kesamaan. Dalam hal ini, satu bar terdiri dari 4 beat atau dapat dikatakan sebagain 4 ketukan. Contohnya seperti beat 4/4, 2/4. Atau 3/4, cara membacanya misal beat 2/4, memiliki 2 ketuk dari 4 ketukan. </w:t>
      </w:r>
    </w:p>
    <w:p w14:paraId="0DB16C09" w14:textId="77777777" w:rsidR="00F25FE1" w:rsidRPr="008146EF" w:rsidRDefault="00F25FE1" w:rsidP="00F25FE1">
      <w:pPr>
        <w:pStyle w:val="ListParagraph"/>
        <w:numPr>
          <w:ilvl w:val="0"/>
          <w:numId w:val="53"/>
        </w:numPr>
        <w:spacing w:line="480" w:lineRule="auto"/>
        <w:ind w:left="1560" w:hanging="425"/>
        <w:jc w:val="both"/>
        <w:rPr>
          <w:rFonts w:ascii="Times New Roman" w:hAnsi="Times New Roman" w:cs="Times New Roman"/>
          <w:b/>
          <w:sz w:val="24"/>
          <w:szCs w:val="24"/>
        </w:rPr>
      </w:pPr>
      <w:r w:rsidRPr="008146EF">
        <w:rPr>
          <w:rFonts w:ascii="Times New Roman" w:hAnsi="Times New Roman" w:cs="Times New Roman"/>
          <w:b/>
          <w:sz w:val="24"/>
          <w:szCs w:val="24"/>
        </w:rPr>
        <w:t>Konsep yang digunakan sama persis</w:t>
      </w:r>
    </w:p>
    <w:p w14:paraId="6A8A5C60" w14:textId="77777777" w:rsidR="00F25FE1" w:rsidRPr="008146EF" w:rsidRDefault="00F25FE1" w:rsidP="00F25FE1">
      <w:pPr>
        <w:pStyle w:val="ListParagraph"/>
        <w:spacing w:line="480" w:lineRule="auto"/>
        <w:ind w:left="1560" w:firstLine="567"/>
        <w:jc w:val="both"/>
        <w:rPr>
          <w:rFonts w:ascii="Times New Roman" w:hAnsi="Times New Roman" w:cs="Times New Roman"/>
          <w:sz w:val="24"/>
          <w:szCs w:val="24"/>
        </w:rPr>
      </w:pPr>
      <w:r w:rsidRPr="008146EF">
        <w:rPr>
          <w:rFonts w:ascii="Times New Roman" w:hAnsi="Times New Roman" w:cs="Times New Roman"/>
          <w:sz w:val="24"/>
          <w:szCs w:val="24"/>
        </w:rPr>
        <w:t xml:space="preserve">Biasanya hal ini terjadi pada bagian awal proses produksi yaitu bagian pengumpulan ide. Dalam hal ini seringkali, plagiator mengatakan bahwa ia pada dasarnya terinspirasi atau merupakan seorang penggemar berat dari pencipta. Akan tetapi, dari sisi hak moral, hal ini tentu dapat merugikan. Apalagi jika karya yang menjiplak sudah dikomersilkan dan mendapat keuntungan secara ekonomi. Sehingga, disini sangat diperlukan dukungan dari label rekaman untuk mencegah hal seperti terdapat kesamaan konsep itu terjadi. </w:t>
      </w:r>
    </w:p>
    <w:bookmarkEnd w:id="154"/>
    <w:p w14:paraId="5906B72D" w14:textId="77777777" w:rsidR="002D55E6" w:rsidRDefault="00B15843" w:rsidP="00FC7DF9">
      <w:pPr>
        <w:pStyle w:val="ListParagraph"/>
        <w:spacing w:line="480" w:lineRule="auto"/>
        <w:ind w:left="1134" w:firstLine="426"/>
        <w:jc w:val="both"/>
        <w:rPr>
          <w:rFonts w:ascii="Times New Roman" w:hAnsi="Times New Roman" w:cs="Times New Roman"/>
          <w:sz w:val="24"/>
          <w:szCs w:val="24"/>
        </w:rPr>
      </w:pPr>
      <w:r w:rsidRPr="00B15843">
        <w:rPr>
          <w:rFonts w:ascii="Times New Roman" w:hAnsi="Times New Roman" w:cs="Times New Roman"/>
          <w:i/>
          <w:sz w:val="24"/>
          <w:szCs w:val="24"/>
        </w:rPr>
        <w:t>Indonesian</w:t>
      </w:r>
      <w:r>
        <w:rPr>
          <w:rFonts w:ascii="Times New Roman" w:hAnsi="Times New Roman" w:cs="Times New Roman"/>
          <w:i/>
          <w:sz w:val="24"/>
          <w:szCs w:val="24"/>
        </w:rPr>
        <w:t xml:space="preserve"> Composer and Arranger Association </w:t>
      </w:r>
      <w:r>
        <w:rPr>
          <w:rFonts w:ascii="Times New Roman" w:hAnsi="Times New Roman" w:cs="Times New Roman"/>
          <w:sz w:val="24"/>
          <w:szCs w:val="24"/>
        </w:rPr>
        <w:t>merumuskan ba</w:t>
      </w:r>
      <w:r w:rsidR="00D47FAB">
        <w:rPr>
          <w:rFonts w:ascii="Times New Roman" w:hAnsi="Times New Roman" w:cs="Times New Roman"/>
          <w:sz w:val="24"/>
          <w:szCs w:val="24"/>
        </w:rPr>
        <w:t>h</w:t>
      </w:r>
      <w:r>
        <w:rPr>
          <w:rFonts w:ascii="Times New Roman" w:hAnsi="Times New Roman" w:cs="Times New Roman"/>
          <w:sz w:val="24"/>
          <w:szCs w:val="24"/>
        </w:rPr>
        <w:t>wa yang disebut pealnggaaran Hak Cipta atas musik dan lagu memiliki kriteria yaitu</w:t>
      </w:r>
      <w:r>
        <w:rPr>
          <w:rStyle w:val="FootnoteReference"/>
          <w:rFonts w:ascii="Times New Roman" w:hAnsi="Times New Roman" w:cs="Times New Roman"/>
          <w:sz w:val="24"/>
          <w:szCs w:val="24"/>
        </w:rPr>
        <w:footnoteReference w:id="182"/>
      </w:r>
      <w:r w:rsidR="00D47FAB">
        <w:rPr>
          <w:rFonts w:ascii="Times New Roman" w:hAnsi="Times New Roman" w:cs="Times New Roman"/>
          <w:sz w:val="24"/>
          <w:szCs w:val="24"/>
        </w:rPr>
        <w:t xml:space="preserve"> :</w:t>
      </w:r>
    </w:p>
    <w:p w14:paraId="71AE0D31" w14:textId="77777777" w:rsidR="00D47FAB" w:rsidRDefault="00D47FAB" w:rsidP="00CB58B5">
      <w:pPr>
        <w:pStyle w:val="ListParagraph"/>
        <w:numPr>
          <w:ilvl w:val="0"/>
          <w:numId w:val="67"/>
        </w:numPr>
        <w:spacing w:line="480" w:lineRule="auto"/>
        <w:jc w:val="both"/>
        <w:rPr>
          <w:rFonts w:ascii="Times New Roman" w:hAnsi="Times New Roman" w:cs="Times New Roman"/>
          <w:sz w:val="24"/>
          <w:szCs w:val="24"/>
        </w:rPr>
      </w:pPr>
      <w:r>
        <w:rPr>
          <w:rFonts w:ascii="Times New Roman" w:hAnsi="Times New Roman" w:cs="Times New Roman"/>
          <w:sz w:val="24"/>
          <w:szCs w:val="24"/>
        </w:rPr>
        <w:t>Motif dan karakternya sama dengan motif dan karakter komposisi musik/lagu yang sudah ada atau diumumkan;</w:t>
      </w:r>
    </w:p>
    <w:p w14:paraId="3D3CF475" w14:textId="77777777" w:rsidR="00D47FAB" w:rsidRDefault="00D47FAB" w:rsidP="00CB58B5">
      <w:pPr>
        <w:pStyle w:val="ListParagraph"/>
        <w:numPr>
          <w:ilvl w:val="0"/>
          <w:numId w:val="67"/>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Temanya sama dengan tema komposisi musik/lagu yang sudah ada atau diumumkan;</w:t>
      </w:r>
    </w:p>
    <w:p w14:paraId="667AF675" w14:textId="77777777" w:rsidR="00D47FAB" w:rsidRDefault="00D47FAB" w:rsidP="00CB58B5">
      <w:pPr>
        <w:pStyle w:val="ListParagraph"/>
        <w:numPr>
          <w:ilvl w:val="0"/>
          <w:numId w:val="67"/>
        </w:numPr>
        <w:spacing w:line="480" w:lineRule="auto"/>
        <w:jc w:val="both"/>
        <w:rPr>
          <w:rFonts w:ascii="Times New Roman" w:hAnsi="Times New Roman" w:cs="Times New Roman"/>
          <w:sz w:val="24"/>
          <w:szCs w:val="24"/>
        </w:rPr>
      </w:pPr>
      <w:r>
        <w:rPr>
          <w:rFonts w:ascii="Times New Roman" w:hAnsi="Times New Roman" w:cs="Times New Roman"/>
          <w:sz w:val="24"/>
          <w:szCs w:val="24"/>
        </w:rPr>
        <w:t>Struktur melodinya mengandung lebih dari 10% secara berturut-turut melodi asli komposisi musik atau lagu yang sudah ada atau diumumkan;</w:t>
      </w:r>
    </w:p>
    <w:p w14:paraId="164DCB0F" w14:textId="77777777" w:rsidR="00D47FAB" w:rsidRDefault="00D47FAB" w:rsidP="00CB58B5">
      <w:pPr>
        <w:pStyle w:val="ListParagraph"/>
        <w:numPr>
          <w:ilvl w:val="0"/>
          <w:numId w:val="67"/>
        </w:numPr>
        <w:spacing w:line="480" w:lineRule="auto"/>
        <w:jc w:val="both"/>
        <w:rPr>
          <w:rFonts w:ascii="Times New Roman" w:hAnsi="Times New Roman" w:cs="Times New Roman"/>
          <w:sz w:val="24"/>
          <w:szCs w:val="24"/>
        </w:rPr>
      </w:pPr>
      <w:r>
        <w:rPr>
          <w:rFonts w:ascii="Times New Roman" w:hAnsi="Times New Roman" w:cs="Times New Roman"/>
          <w:sz w:val="24"/>
          <w:szCs w:val="24"/>
        </w:rPr>
        <w:t>Mempunyai kesamaan lebih dari 10% jumlah ruas secara berturut-turut dari komposisi musik/lagu yang sudah ada atau diumumkan;</w:t>
      </w:r>
    </w:p>
    <w:p w14:paraId="4173CF26" w14:textId="77777777" w:rsidR="00D47FAB" w:rsidRPr="00D47FAB" w:rsidRDefault="00D47FAB" w:rsidP="00CB58B5">
      <w:pPr>
        <w:pStyle w:val="ListParagraph"/>
        <w:numPr>
          <w:ilvl w:val="0"/>
          <w:numId w:val="67"/>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Liriknya lebih dari 10% secara berturut-turut sama dengan lirik komposisi musik/ lagu yang sudah ada atau diumumkan. </w:t>
      </w:r>
    </w:p>
    <w:p w14:paraId="12DEB056" w14:textId="77777777" w:rsidR="002D55E6" w:rsidRDefault="00E822AB" w:rsidP="00FC7DF9">
      <w:pPr>
        <w:pStyle w:val="ListParagraph"/>
        <w:spacing w:line="480" w:lineRule="auto"/>
        <w:ind w:left="1134" w:firstLine="426"/>
        <w:jc w:val="both"/>
        <w:rPr>
          <w:rFonts w:ascii="Times New Roman" w:hAnsi="Times New Roman" w:cs="Times New Roman"/>
          <w:sz w:val="24"/>
          <w:szCs w:val="24"/>
        </w:rPr>
      </w:pPr>
      <w:r>
        <w:rPr>
          <w:rFonts w:ascii="Times New Roman" w:hAnsi="Times New Roman" w:cs="Times New Roman"/>
          <w:sz w:val="24"/>
          <w:szCs w:val="24"/>
        </w:rPr>
        <w:t xml:space="preserve">Berdasarkan dari uraian sub bab ini, maka dapat ditarik kesimpulan bahwa penyelesaian dari adanya kasus-kasus plagiarisme musik dan lagu telah menggunakan beberapa teknik dan juga standar untuk menentukan telah terjadinya tindakan plagiarisme terhadap musik dan lagu. Berdasarkan teknik yang digunakan dalam Pengadilan Amerika yaitu ada tes </w:t>
      </w:r>
      <w:r>
        <w:rPr>
          <w:rFonts w:ascii="Times New Roman" w:hAnsi="Times New Roman" w:cs="Times New Roman"/>
          <w:i/>
          <w:sz w:val="24"/>
          <w:szCs w:val="24"/>
        </w:rPr>
        <w:t xml:space="preserve">Similiarity and Access, extrinsic and Intrinsic Tests, </w:t>
      </w:r>
      <w:r w:rsidRPr="00E822AB">
        <w:rPr>
          <w:rFonts w:ascii="Times New Roman" w:hAnsi="Times New Roman" w:cs="Times New Roman"/>
          <w:i/>
          <w:sz w:val="24"/>
          <w:szCs w:val="24"/>
        </w:rPr>
        <w:t xml:space="preserve">Total Concept and Feel, The Pattern Test, The Abstraction Test, The Filtration Test. </w:t>
      </w:r>
      <w:r>
        <w:rPr>
          <w:rFonts w:ascii="Times New Roman" w:hAnsi="Times New Roman" w:cs="Times New Roman"/>
          <w:sz w:val="24"/>
          <w:szCs w:val="24"/>
        </w:rPr>
        <w:t>Penggunaan tes ini tidak secara kumulatif, akan tetapi dapat digunakan salah satunya. Tes ini pada dasarnya bertujuan untuk menentukan :</w:t>
      </w:r>
    </w:p>
    <w:p w14:paraId="041F8A52" w14:textId="77777777" w:rsidR="00E822AB" w:rsidRDefault="00E822AB" w:rsidP="00CB58B5">
      <w:pPr>
        <w:pStyle w:val="ListParagraph"/>
        <w:numPr>
          <w:ilvl w:val="0"/>
          <w:numId w:val="68"/>
        </w:numPr>
        <w:spacing w:line="480" w:lineRule="auto"/>
        <w:jc w:val="both"/>
        <w:rPr>
          <w:rFonts w:ascii="Times New Roman" w:hAnsi="Times New Roman" w:cs="Times New Roman"/>
          <w:sz w:val="24"/>
          <w:szCs w:val="24"/>
        </w:rPr>
      </w:pPr>
      <w:r>
        <w:rPr>
          <w:rFonts w:ascii="Times New Roman" w:hAnsi="Times New Roman" w:cs="Times New Roman"/>
          <w:sz w:val="24"/>
          <w:szCs w:val="24"/>
        </w:rPr>
        <w:t>Adanya kesamaan terhadap bagian substansial dari kedua karya yang sedang dipersengketakan</w:t>
      </w:r>
      <w:r w:rsidR="007424BC">
        <w:rPr>
          <w:rFonts w:ascii="Times New Roman" w:hAnsi="Times New Roman" w:cs="Times New Roman"/>
          <w:sz w:val="24"/>
          <w:szCs w:val="24"/>
        </w:rPr>
        <w:t xml:space="preserve"> baik dari komposisi musik </w:t>
      </w:r>
      <w:r w:rsidR="007424BC">
        <w:rPr>
          <w:rFonts w:ascii="Times New Roman" w:hAnsi="Times New Roman" w:cs="Times New Roman"/>
          <w:sz w:val="24"/>
          <w:szCs w:val="24"/>
        </w:rPr>
        <w:lastRenderedPageBreak/>
        <w:t>maupun pendengaran yang dilakukan oleh para ahli ataupun orang awam</w:t>
      </w:r>
      <w:r>
        <w:rPr>
          <w:rFonts w:ascii="Times New Roman" w:hAnsi="Times New Roman" w:cs="Times New Roman"/>
          <w:sz w:val="24"/>
          <w:szCs w:val="24"/>
        </w:rPr>
        <w:t>;</w:t>
      </w:r>
    </w:p>
    <w:p w14:paraId="490A0C4F" w14:textId="77777777" w:rsidR="00E822AB" w:rsidRDefault="00E822AB" w:rsidP="00CB58B5">
      <w:pPr>
        <w:pStyle w:val="ListParagraph"/>
        <w:numPr>
          <w:ilvl w:val="0"/>
          <w:numId w:val="68"/>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Adanya akses untuk </w:t>
      </w:r>
      <w:r w:rsidR="007424BC">
        <w:rPr>
          <w:rFonts w:ascii="Times New Roman" w:hAnsi="Times New Roman" w:cs="Times New Roman"/>
          <w:sz w:val="24"/>
          <w:szCs w:val="24"/>
        </w:rPr>
        <w:t xml:space="preserve">mendapatkan karya yang di plagiat tersebut. </w:t>
      </w:r>
    </w:p>
    <w:p w14:paraId="21870619" w14:textId="77777777" w:rsidR="007424BC" w:rsidRDefault="007424BC" w:rsidP="007424BC">
      <w:pPr>
        <w:spacing w:line="480" w:lineRule="auto"/>
        <w:ind w:left="1134" w:firstLine="426"/>
        <w:jc w:val="both"/>
        <w:rPr>
          <w:rFonts w:ascii="Times New Roman" w:hAnsi="Times New Roman" w:cs="Times New Roman"/>
          <w:sz w:val="24"/>
          <w:szCs w:val="24"/>
        </w:rPr>
      </w:pPr>
      <w:r>
        <w:rPr>
          <w:rFonts w:ascii="Times New Roman" w:hAnsi="Times New Roman" w:cs="Times New Roman"/>
          <w:sz w:val="24"/>
          <w:szCs w:val="24"/>
        </w:rPr>
        <w:t>Selain dari tes tersebut, dapat dilakukan analisis terhadap komposisi musik yang didasarkan pada :</w:t>
      </w:r>
    </w:p>
    <w:p w14:paraId="5401A6ED" w14:textId="77777777" w:rsidR="007424BC" w:rsidRDefault="007424BC" w:rsidP="00CB58B5">
      <w:pPr>
        <w:pStyle w:val="ListParagraph"/>
        <w:numPr>
          <w:ilvl w:val="0"/>
          <w:numId w:val="6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Adanya kesamaan terhadap bagian judul, harmoni sebuah musik, motif nada baik dari bagian </w:t>
      </w:r>
      <w:r>
        <w:rPr>
          <w:rFonts w:ascii="Times New Roman" w:hAnsi="Times New Roman" w:cs="Times New Roman"/>
          <w:i/>
          <w:sz w:val="24"/>
          <w:szCs w:val="24"/>
        </w:rPr>
        <w:t xml:space="preserve">interlude, reff, </w:t>
      </w:r>
      <w:r>
        <w:rPr>
          <w:rFonts w:ascii="Times New Roman" w:hAnsi="Times New Roman" w:cs="Times New Roman"/>
          <w:sz w:val="24"/>
          <w:szCs w:val="24"/>
        </w:rPr>
        <w:t>ataupun intro sebuah lagu.</w:t>
      </w:r>
      <w:r w:rsidR="006D4095">
        <w:rPr>
          <w:rFonts w:ascii="Times New Roman" w:hAnsi="Times New Roman" w:cs="Times New Roman"/>
          <w:sz w:val="24"/>
          <w:szCs w:val="24"/>
        </w:rPr>
        <w:t xml:space="preserve"> </w:t>
      </w:r>
    </w:p>
    <w:p w14:paraId="5E6DB4A0" w14:textId="77777777" w:rsidR="007424BC" w:rsidRDefault="007424BC" w:rsidP="00CB58B5">
      <w:pPr>
        <w:pStyle w:val="ListParagraph"/>
        <w:numPr>
          <w:ilvl w:val="0"/>
          <w:numId w:val="69"/>
        </w:numPr>
        <w:spacing w:line="480" w:lineRule="auto"/>
        <w:jc w:val="both"/>
        <w:rPr>
          <w:rFonts w:ascii="Times New Roman" w:hAnsi="Times New Roman" w:cs="Times New Roman"/>
          <w:sz w:val="24"/>
          <w:szCs w:val="24"/>
        </w:rPr>
      </w:pPr>
      <w:r>
        <w:rPr>
          <w:rFonts w:ascii="Times New Roman" w:hAnsi="Times New Roman" w:cs="Times New Roman"/>
          <w:sz w:val="24"/>
          <w:szCs w:val="24"/>
        </w:rPr>
        <w:t>Terdapat persamaan dalam instrumen dari komposisi musik yang dapat merupakan ciri khas dari musik atau lagu tersebut</w:t>
      </w:r>
      <w:r w:rsidR="006D4095">
        <w:rPr>
          <w:rFonts w:ascii="Times New Roman" w:hAnsi="Times New Roman" w:cs="Times New Roman"/>
          <w:sz w:val="24"/>
          <w:szCs w:val="24"/>
        </w:rPr>
        <w:t>/ bagian substansial</w:t>
      </w:r>
      <w:r>
        <w:rPr>
          <w:rFonts w:ascii="Times New Roman" w:hAnsi="Times New Roman" w:cs="Times New Roman"/>
          <w:sz w:val="24"/>
          <w:szCs w:val="24"/>
        </w:rPr>
        <w:t xml:space="preserve">. </w:t>
      </w:r>
    </w:p>
    <w:p w14:paraId="31B758DC" w14:textId="77777777" w:rsidR="0089009D" w:rsidRPr="00E2052E" w:rsidRDefault="007424BC" w:rsidP="00CB58B5">
      <w:pPr>
        <w:pStyle w:val="ListParagraph"/>
        <w:numPr>
          <w:ilvl w:val="0"/>
          <w:numId w:val="69"/>
        </w:numPr>
        <w:spacing w:line="480" w:lineRule="auto"/>
        <w:jc w:val="both"/>
        <w:rPr>
          <w:rFonts w:ascii="Times New Roman" w:hAnsi="Times New Roman" w:cs="Times New Roman"/>
          <w:sz w:val="24"/>
          <w:szCs w:val="24"/>
        </w:rPr>
      </w:pPr>
      <w:r>
        <w:rPr>
          <w:rFonts w:ascii="Times New Roman" w:hAnsi="Times New Roman" w:cs="Times New Roman"/>
          <w:sz w:val="24"/>
          <w:szCs w:val="24"/>
        </w:rPr>
        <w:t>Terdapat kesamaan sebanyak 8 bar atau terdapat kemiripan sebanyak 10% dari musik atau lagu tersebut. Dalam hal ini masih terdapat banyak perbedaan pendapat di antara pengamat musik. Denny Sakrie dalam wawancara dengan Okezone mengatakan bahwa tidak hanya 8 bar, 2 bar saja apabila digunakan berulang kali, maka sudah dapat dikatakan menjiplak</w:t>
      </w:r>
      <w:r>
        <w:rPr>
          <w:rStyle w:val="FootnoteReference"/>
          <w:rFonts w:ascii="Times New Roman" w:hAnsi="Times New Roman" w:cs="Times New Roman"/>
          <w:sz w:val="24"/>
          <w:szCs w:val="24"/>
        </w:rPr>
        <w:footnoteReference w:id="183"/>
      </w:r>
      <w:r>
        <w:rPr>
          <w:rFonts w:ascii="Times New Roman" w:hAnsi="Times New Roman" w:cs="Times New Roman"/>
          <w:sz w:val="24"/>
          <w:szCs w:val="24"/>
        </w:rPr>
        <w:t>.</w:t>
      </w:r>
    </w:p>
    <w:p w14:paraId="61D8B7A0" w14:textId="77777777" w:rsidR="00B93DE5" w:rsidRPr="00430C17" w:rsidRDefault="00B93DE5" w:rsidP="00FC7DF9">
      <w:pPr>
        <w:spacing w:after="0" w:line="480" w:lineRule="auto"/>
        <w:ind w:left="1134" w:firstLine="426"/>
        <w:jc w:val="both"/>
        <w:rPr>
          <w:rFonts w:ascii="Times New Roman" w:hAnsi="Times New Roman" w:cs="Times New Roman"/>
          <w:sz w:val="24"/>
          <w:szCs w:val="24"/>
        </w:rPr>
      </w:pPr>
    </w:p>
    <w:p w14:paraId="52096ECF" w14:textId="77777777" w:rsidR="006D4095" w:rsidRPr="006D4095" w:rsidRDefault="00E83E9C" w:rsidP="006D4095">
      <w:pPr>
        <w:pStyle w:val="Heading2"/>
        <w:numPr>
          <w:ilvl w:val="0"/>
          <w:numId w:val="60"/>
        </w:numPr>
        <w:tabs>
          <w:tab w:val="left" w:pos="709"/>
        </w:tabs>
        <w:spacing w:line="480" w:lineRule="auto"/>
        <w:ind w:left="709" w:hanging="709"/>
        <w:jc w:val="both"/>
        <w:rPr>
          <w:rFonts w:ascii="Times New Roman" w:hAnsi="Times New Roman" w:cs="Times New Roman"/>
          <w:b/>
          <w:color w:val="auto"/>
          <w:sz w:val="24"/>
          <w:szCs w:val="24"/>
        </w:rPr>
      </w:pPr>
      <w:bookmarkStart w:id="155" w:name="_Toc78036040"/>
      <w:r w:rsidRPr="00274ED0">
        <w:rPr>
          <w:rFonts w:ascii="Times New Roman" w:hAnsi="Times New Roman" w:cs="Times New Roman"/>
          <w:b/>
          <w:color w:val="auto"/>
          <w:sz w:val="24"/>
          <w:szCs w:val="24"/>
        </w:rPr>
        <w:lastRenderedPageBreak/>
        <w:t xml:space="preserve">Pembaharuan Hukum Hak Cipta Tentang Standar Plagiarisme Musik dan Lagu di </w:t>
      </w:r>
      <w:commentRangeStart w:id="156"/>
      <w:r w:rsidRPr="00274ED0">
        <w:rPr>
          <w:rFonts w:ascii="Times New Roman" w:hAnsi="Times New Roman" w:cs="Times New Roman"/>
          <w:b/>
          <w:color w:val="auto"/>
          <w:sz w:val="24"/>
          <w:szCs w:val="24"/>
        </w:rPr>
        <w:t>Indonesia</w:t>
      </w:r>
      <w:bookmarkEnd w:id="155"/>
      <w:commentRangeEnd w:id="156"/>
      <w:r w:rsidR="00111E92">
        <w:rPr>
          <w:rStyle w:val="CommentReference"/>
          <w:rFonts w:asciiTheme="minorHAnsi" w:eastAsiaTheme="minorHAnsi" w:hAnsiTheme="minorHAnsi" w:cstheme="minorBidi"/>
          <w:color w:val="auto"/>
        </w:rPr>
        <w:commentReference w:id="156"/>
      </w:r>
    </w:p>
    <w:p w14:paraId="4EECD470" w14:textId="77777777" w:rsidR="003858CE" w:rsidRPr="003858CE" w:rsidRDefault="00E82263" w:rsidP="003858CE">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Plagiarisme musik dan lagu di Indonesia terbilang cukup banyak tersiar dalam media-media berita. Tidak hanya plagiarisme terhadap sesama musisi Indonesia, akan tetapi musisi luar pun juga tidak terlepas dari adanya tindak plagiarisme ini. </w:t>
      </w:r>
      <w:r w:rsidR="003858CE">
        <w:rPr>
          <w:rFonts w:ascii="Times New Roman" w:hAnsi="Times New Roman" w:cs="Times New Roman"/>
          <w:sz w:val="24"/>
          <w:szCs w:val="24"/>
        </w:rPr>
        <w:t xml:space="preserve">Urgensi pengaturan dari hak cipta berkenaan dengan musik dan lagu ini berawal dari </w:t>
      </w:r>
      <w:r w:rsidR="003858CE" w:rsidRPr="003858CE">
        <w:rPr>
          <w:rFonts w:ascii="Times New Roman" w:hAnsi="Times New Roman" w:cs="Times New Roman"/>
          <w:sz w:val="24"/>
          <w:szCs w:val="24"/>
        </w:rPr>
        <w:t>marak</w:t>
      </w:r>
      <w:r w:rsidR="003858CE">
        <w:rPr>
          <w:rFonts w:ascii="Times New Roman" w:hAnsi="Times New Roman" w:cs="Times New Roman"/>
          <w:sz w:val="24"/>
          <w:szCs w:val="24"/>
        </w:rPr>
        <w:t>nya</w:t>
      </w:r>
      <w:r w:rsidR="003858CE" w:rsidRPr="003858CE">
        <w:rPr>
          <w:rFonts w:ascii="Times New Roman" w:hAnsi="Times New Roman" w:cs="Times New Roman"/>
          <w:sz w:val="24"/>
          <w:szCs w:val="24"/>
        </w:rPr>
        <w:t xml:space="preserve"> terjadi permasalahan pembajakan musik dan lagu dalam bentuk kaset, CD, LCD, dan VCD. Menurut data ASIRI (Asosiasi Industri Rekaman Indonesia), kerugian yang diderita oleh Indonesia mencapai Rp. 600 juta sampai dengan Rp. 900 juta per bulan atau kurang lebih sebesar Rp. 10 miliar per tahun dalam kurun waktu 1985-1987</w:t>
      </w:r>
      <w:r w:rsidR="003858CE">
        <w:rPr>
          <w:rStyle w:val="FootnoteReference"/>
          <w:rFonts w:ascii="Times New Roman" w:hAnsi="Times New Roman" w:cs="Times New Roman"/>
          <w:sz w:val="24"/>
          <w:szCs w:val="24"/>
        </w:rPr>
        <w:footnoteReference w:id="184"/>
      </w:r>
      <w:r w:rsidR="003858CE" w:rsidRPr="003858CE">
        <w:rPr>
          <w:rFonts w:ascii="Times New Roman" w:hAnsi="Times New Roman" w:cs="Times New Roman"/>
          <w:sz w:val="24"/>
          <w:szCs w:val="24"/>
        </w:rPr>
        <w:t>. Kemudian UU Hak Cipta 2002 pada akhirnya memuat ancaman pidana pembajakan, ancaman pidananya berupa pidana penjara tujuh tahun. Akan tetapi, tindakan pembajakan masih saja terjadi secara masif</w:t>
      </w:r>
      <w:r w:rsidR="003858CE">
        <w:rPr>
          <w:rStyle w:val="FootnoteReference"/>
          <w:rFonts w:ascii="Times New Roman" w:hAnsi="Times New Roman" w:cs="Times New Roman"/>
          <w:sz w:val="24"/>
          <w:szCs w:val="24"/>
        </w:rPr>
        <w:footnoteReference w:id="185"/>
      </w:r>
      <w:r w:rsidR="003858CE" w:rsidRPr="003858CE">
        <w:rPr>
          <w:rFonts w:ascii="Times New Roman" w:hAnsi="Times New Roman" w:cs="Times New Roman"/>
          <w:sz w:val="24"/>
          <w:szCs w:val="24"/>
        </w:rPr>
        <w:t>. Berdasarkan penelitian yang dilakukan oleh Bernard Nainggolan dalam bukunya yang berjudul Komentar Undang-Undang Hak Cipta, ada beberapa faktor penyebab mengapa perlindungan hak cipta masih lemah di Indonesia</w:t>
      </w:r>
      <w:r w:rsidR="003858CE">
        <w:rPr>
          <w:rStyle w:val="FootnoteReference"/>
          <w:rFonts w:ascii="Times New Roman" w:hAnsi="Times New Roman" w:cs="Times New Roman"/>
          <w:sz w:val="24"/>
          <w:szCs w:val="24"/>
        </w:rPr>
        <w:footnoteReference w:id="186"/>
      </w:r>
      <w:r w:rsidR="003858CE" w:rsidRPr="003858CE">
        <w:rPr>
          <w:rFonts w:ascii="Times New Roman" w:hAnsi="Times New Roman" w:cs="Times New Roman"/>
          <w:sz w:val="24"/>
          <w:szCs w:val="24"/>
        </w:rPr>
        <w:t xml:space="preserve"> :</w:t>
      </w:r>
    </w:p>
    <w:p w14:paraId="6E9EB356" w14:textId="77777777" w:rsidR="003858CE" w:rsidRDefault="003858CE" w:rsidP="00CB58B5">
      <w:pPr>
        <w:pStyle w:val="ListParagraph"/>
        <w:numPr>
          <w:ilvl w:val="0"/>
          <w:numId w:val="70"/>
        </w:numPr>
        <w:spacing w:line="480" w:lineRule="auto"/>
        <w:ind w:left="1560" w:hanging="426"/>
        <w:jc w:val="both"/>
        <w:rPr>
          <w:rFonts w:ascii="Times New Roman" w:hAnsi="Times New Roman" w:cs="Times New Roman"/>
          <w:sz w:val="24"/>
          <w:szCs w:val="24"/>
        </w:rPr>
      </w:pPr>
      <w:r>
        <w:rPr>
          <w:rFonts w:ascii="Times New Roman" w:hAnsi="Times New Roman" w:cs="Times New Roman"/>
          <w:sz w:val="24"/>
          <w:szCs w:val="24"/>
        </w:rPr>
        <w:t xml:space="preserve">Pemerintah kurang memiliki </w:t>
      </w:r>
      <w:r>
        <w:rPr>
          <w:rFonts w:ascii="Times New Roman" w:hAnsi="Times New Roman" w:cs="Times New Roman"/>
          <w:i/>
          <w:sz w:val="24"/>
          <w:szCs w:val="24"/>
        </w:rPr>
        <w:t xml:space="preserve">political will </w:t>
      </w:r>
      <w:r>
        <w:rPr>
          <w:rFonts w:ascii="Times New Roman" w:hAnsi="Times New Roman" w:cs="Times New Roman"/>
          <w:sz w:val="24"/>
          <w:szCs w:val="24"/>
        </w:rPr>
        <w:t>untuk menegakkan hukum hak kekayaan intelektual umumnya dan hak cipta khususnya;</w:t>
      </w:r>
    </w:p>
    <w:p w14:paraId="5952E499" w14:textId="77777777" w:rsidR="003858CE" w:rsidRDefault="003858CE" w:rsidP="00CB58B5">
      <w:pPr>
        <w:pStyle w:val="ListParagraph"/>
        <w:numPr>
          <w:ilvl w:val="0"/>
          <w:numId w:val="70"/>
        </w:numPr>
        <w:spacing w:line="480" w:lineRule="auto"/>
        <w:ind w:left="1560" w:hanging="426"/>
        <w:jc w:val="both"/>
        <w:rPr>
          <w:rFonts w:ascii="Times New Roman" w:hAnsi="Times New Roman" w:cs="Times New Roman"/>
          <w:sz w:val="24"/>
          <w:szCs w:val="24"/>
        </w:rPr>
      </w:pPr>
      <w:r>
        <w:rPr>
          <w:rFonts w:ascii="Times New Roman" w:hAnsi="Times New Roman" w:cs="Times New Roman"/>
          <w:sz w:val="24"/>
          <w:szCs w:val="24"/>
        </w:rPr>
        <w:t>Hukum hak cipta kurang komprehensif;</w:t>
      </w:r>
    </w:p>
    <w:p w14:paraId="5C18B33F" w14:textId="77777777" w:rsidR="003858CE" w:rsidRDefault="003858CE" w:rsidP="00CB58B5">
      <w:pPr>
        <w:pStyle w:val="ListParagraph"/>
        <w:numPr>
          <w:ilvl w:val="0"/>
          <w:numId w:val="70"/>
        </w:numPr>
        <w:spacing w:line="480" w:lineRule="auto"/>
        <w:ind w:left="1560" w:hanging="426"/>
        <w:jc w:val="both"/>
        <w:rPr>
          <w:rFonts w:ascii="Times New Roman" w:hAnsi="Times New Roman" w:cs="Times New Roman"/>
          <w:sz w:val="24"/>
          <w:szCs w:val="24"/>
        </w:rPr>
      </w:pPr>
      <w:r>
        <w:rPr>
          <w:rFonts w:ascii="Times New Roman" w:hAnsi="Times New Roman" w:cs="Times New Roman"/>
          <w:sz w:val="24"/>
          <w:szCs w:val="24"/>
        </w:rPr>
        <w:lastRenderedPageBreak/>
        <w:t>Lembaga penegakan hukum dan lembaga kemasyarakatan yang terkait dengan perwujudan hak cipta kurang berdaya;</w:t>
      </w:r>
    </w:p>
    <w:p w14:paraId="3AA166C8" w14:textId="77777777" w:rsidR="003858CE" w:rsidRDefault="003858CE" w:rsidP="00CB58B5">
      <w:pPr>
        <w:pStyle w:val="ListParagraph"/>
        <w:numPr>
          <w:ilvl w:val="0"/>
          <w:numId w:val="70"/>
        </w:numPr>
        <w:spacing w:line="480" w:lineRule="auto"/>
        <w:ind w:left="1560" w:hanging="426"/>
        <w:jc w:val="both"/>
        <w:rPr>
          <w:rFonts w:ascii="Times New Roman" w:hAnsi="Times New Roman" w:cs="Times New Roman"/>
          <w:sz w:val="24"/>
          <w:szCs w:val="24"/>
        </w:rPr>
      </w:pPr>
      <w:r>
        <w:rPr>
          <w:rFonts w:ascii="Times New Roman" w:hAnsi="Times New Roman" w:cs="Times New Roman"/>
          <w:sz w:val="24"/>
          <w:szCs w:val="24"/>
        </w:rPr>
        <w:t xml:space="preserve">Masyarakat kurang memiliki budaya taat hukum dan menghargai karya orang lain. </w:t>
      </w:r>
    </w:p>
    <w:p w14:paraId="5CF0D9E6" w14:textId="77777777" w:rsidR="003858CE" w:rsidRDefault="003858CE" w:rsidP="006D4095">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Akan tetapi, pengaturan tersebut masih berdasarkan karena adanya tindakan pembajakan. Bagaimana dengan plagiarisme musik dan lagu? beberapa kasus yang beredar di media berita saat ini seperti adanya kasus yang dialami oleh </w:t>
      </w:r>
      <w:r w:rsidR="00E11849">
        <w:rPr>
          <w:rFonts w:ascii="Times New Roman" w:hAnsi="Times New Roman" w:cs="Times New Roman"/>
          <w:sz w:val="24"/>
          <w:szCs w:val="24"/>
        </w:rPr>
        <w:t xml:space="preserve">Rahmawati Kekeyi Putri Cantikka yang merilis video musik perdananya pada 29 Mei 2020 dengan judul Keke Bukan Boneka, yang kemudian video musiknya sempat di </w:t>
      </w:r>
      <w:r w:rsidR="00E11849">
        <w:rPr>
          <w:rFonts w:ascii="Times New Roman" w:hAnsi="Times New Roman" w:cs="Times New Roman"/>
          <w:i/>
          <w:sz w:val="24"/>
          <w:szCs w:val="24"/>
        </w:rPr>
        <w:t>takedown</w:t>
      </w:r>
      <w:r w:rsidR="00E11849">
        <w:rPr>
          <w:rFonts w:ascii="Times New Roman" w:hAnsi="Times New Roman" w:cs="Times New Roman"/>
          <w:sz w:val="24"/>
          <w:szCs w:val="24"/>
        </w:rPr>
        <w:t xml:space="preserve"> karena ada klaim hak cipta dari Novi Umar selaku pencipta lagu Aku Bukan Boneka yang dinyanyikan oleh Rinni Wulandari.  Menurut analisis anji selaku pengamat musik,  jika berdasarkan dari UU No. 28 Tahun 2014 tentang Hak Cipta, dimana dalam penilaian terhadap plagiarisme ini didasarkan pada penilaian kualitatif </w:t>
      </w:r>
      <w:r w:rsidR="00621B0E">
        <w:rPr>
          <w:rFonts w:ascii="Times New Roman" w:hAnsi="Times New Roman" w:cs="Times New Roman"/>
          <w:sz w:val="24"/>
          <w:szCs w:val="24"/>
        </w:rPr>
        <w:t>, memang lagu ciptaan kekeyi ini sangat mirip dengan lagu Aku Bukan Boneka ciptaan Novi Umar. Namun, bagian substansial dalam lagu Aku Bukan Boneka yang terdapat dalam Kekeyi Bukan Boneka bukanlah menjadi hal yang substansial dalam lagu Kekeyi tersebut. Sehingga dapat dianggap bahwa lagu ciptaan Kekeyi tersebut bukanlah plagiat</w:t>
      </w:r>
      <w:r w:rsidR="00E11849">
        <w:rPr>
          <w:rStyle w:val="FootnoteReference"/>
          <w:rFonts w:ascii="Times New Roman" w:hAnsi="Times New Roman" w:cs="Times New Roman"/>
          <w:sz w:val="24"/>
          <w:szCs w:val="24"/>
        </w:rPr>
        <w:footnoteReference w:id="187"/>
      </w:r>
      <w:r w:rsidR="00E11849">
        <w:rPr>
          <w:rFonts w:ascii="Times New Roman" w:hAnsi="Times New Roman" w:cs="Times New Roman"/>
          <w:sz w:val="24"/>
          <w:szCs w:val="24"/>
        </w:rPr>
        <w:t xml:space="preserve">. </w:t>
      </w:r>
    </w:p>
    <w:p w14:paraId="1EE44531" w14:textId="77777777" w:rsidR="00621B0E" w:rsidRDefault="00621B0E" w:rsidP="00621B0E">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Ukuran kualitatif pada UU No. 28 Tahun 2014 Tentang Hak Cipta terdapat pada pasal 44 ayat (1). Disebutkan pengecualian untuk tindakan penggunaan, </w:t>
      </w:r>
      <w:r>
        <w:rPr>
          <w:rFonts w:ascii="Times New Roman" w:hAnsi="Times New Roman" w:cs="Times New Roman"/>
          <w:sz w:val="24"/>
          <w:szCs w:val="24"/>
        </w:rPr>
        <w:lastRenderedPageBreak/>
        <w:t>pengambilan, penggandaan dan/atau pengubahan suatu ciptaan baik secara keseluruhan maupun sebagian yang substansial tidak akan dianggap sebagai pelanggaran hak cipta selama sumbernya disebutkan dan dicantumkan secara jelas dan lengkap. Hal ini hanya berlaku untuk beberapa keperluan saja seperti</w:t>
      </w:r>
      <w:r>
        <w:rPr>
          <w:rStyle w:val="FootnoteReference"/>
          <w:rFonts w:ascii="Times New Roman" w:hAnsi="Times New Roman" w:cs="Times New Roman"/>
          <w:sz w:val="24"/>
          <w:szCs w:val="24"/>
        </w:rPr>
        <w:footnoteReference w:id="188"/>
      </w:r>
      <w:r>
        <w:rPr>
          <w:rFonts w:ascii="Times New Roman" w:hAnsi="Times New Roman" w:cs="Times New Roman"/>
          <w:sz w:val="24"/>
          <w:szCs w:val="24"/>
        </w:rPr>
        <w:t xml:space="preserve"> :</w:t>
      </w:r>
    </w:p>
    <w:p w14:paraId="363F2D36" w14:textId="77777777" w:rsidR="00621B0E" w:rsidRDefault="00621B0E" w:rsidP="00CB58B5">
      <w:pPr>
        <w:pStyle w:val="ListParagraph"/>
        <w:numPr>
          <w:ilvl w:val="0"/>
          <w:numId w:val="71"/>
        </w:numPr>
        <w:spacing w:line="480" w:lineRule="auto"/>
        <w:ind w:left="709"/>
        <w:jc w:val="both"/>
        <w:rPr>
          <w:rFonts w:ascii="Times New Roman" w:hAnsi="Times New Roman" w:cs="Times New Roman"/>
          <w:sz w:val="24"/>
          <w:szCs w:val="24"/>
        </w:rPr>
      </w:pPr>
      <w:r>
        <w:rPr>
          <w:rFonts w:ascii="Times New Roman" w:hAnsi="Times New Roman" w:cs="Times New Roman"/>
          <w:sz w:val="24"/>
          <w:szCs w:val="24"/>
        </w:rPr>
        <w:t>Pendidikan, penelitian, penulisan karya ilmiah, penyusunan laporan, penulisan kritik atau tinjauan suatu masalah dengan tidak merugikan kepentingan yang wajar dari pencipta atau pemegang hak cipta;</w:t>
      </w:r>
    </w:p>
    <w:p w14:paraId="30B6443D" w14:textId="77777777" w:rsidR="00621B0E" w:rsidRDefault="00621B0E" w:rsidP="00CB58B5">
      <w:pPr>
        <w:pStyle w:val="ListParagraph"/>
        <w:numPr>
          <w:ilvl w:val="0"/>
          <w:numId w:val="71"/>
        </w:numPr>
        <w:spacing w:line="480" w:lineRule="auto"/>
        <w:ind w:left="709"/>
        <w:jc w:val="both"/>
        <w:rPr>
          <w:rFonts w:ascii="Times New Roman" w:hAnsi="Times New Roman" w:cs="Times New Roman"/>
          <w:sz w:val="24"/>
          <w:szCs w:val="24"/>
        </w:rPr>
      </w:pPr>
      <w:r>
        <w:rPr>
          <w:rFonts w:ascii="Times New Roman" w:hAnsi="Times New Roman" w:cs="Times New Roman"/>
          <w:sz w:val="24"/>
          <w:szCs w:val="24"/>
        </w:rPr>
        <w:t>Keamanan serta penyelenggaraan pemerintahan, legislatif, dan peradilan;</w:t>
      </w:r>
    </w:p>
    <w:p w14:paraId="5B64A6E9" w14:textId="77777777" w:rsidR="00621B0E" w:rsidRDefault="00621B0E" w:rsidP="00CB58B5">
      <w:pPr>
        <w:pStyle w:val="ListParagraph"/>
        <w:numPr>
          <w:ilvl w:val="0"/>
          <w:numId w:val="71"/>
        </w:numPr>
        <w:spacing w:line="480" w:lineRule="auto"/>
        <w:ind w:left="709"/>
        <w:jc w:val="both"/>
        <w:rPr>
          <w:rFonts w:ascii="Times New Roman" w:hAnsi="Times New Roman" w:cs="Times New Roman"/>
          <w:sz w:val="24"/>
          <w:szCs w:val="24"/>
        </w:rPr>
      </w:pPr>
      <w:r>
        <w:rPr>
          <w:rFonts w:ascii="Times New Roman" w:hAnsi="Times New Roman" w:cs="Times New Roman"/>
          <w:sz w:val="24"/>
          <w:szCs w:val="24"/>
        </w:rPr>
        <w:t>Ceramah yang hanya untuk tujuan pendidikan dan ilmu pengetahuan; atau</w:t>
      </w:r>
    </w:p>
    <w:p w14:paraId="3F640ED0" w14:textId="77777777" w:rsidR="00621B0E" w:rsidRDefault="00621B0E" w:rsidP="00CB58B5">
      <w:pPr>
        <w:pStyle w:val="ListParagraph"/>
        <w:numPr>
          <w:ilvl w:val="0"/>
          <w:numId w:val="71"/>
        </w:numPr>
        <w:spacing w:line="48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Pertunjukan atau pementasan yang tidak dipungut bayaran dengan ketentuan tidak merugikan kepentingan yang wajar dari pencipta. </w:t>
      </w:r>
    </w:p>
    <w:p w14:paraId="7C99170D" w14:textId="77777777" w:rsidR="00621B0E" w:rsidRDefault="00621B0E" w:rsidP="00621B0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Merupakan suatu hal yang membingungkan menurut penulis ketika harus mendasarkan pada Pasal 44 ayat (1) ini. Hal ini dikarenakan tidak terdapat keperluan untuk musik dan lagu, dan satu-satunya yang termasuk kedalam kegiatan seni ialah pertunjukan atau pementasan. Sedangkan hal tersebut juga untuk keperluan yang tidak dipungut dengan biaya, dalam artian tidak ada keuntungan ekonomi di dalamnya. Sehingga apakah pembatasan ini relevan? Menurut hemat penulis, masih belum cukup untuk mendasarkan pengukuran standar plagiarisme terhadap pasal 44 ayat (1) ini saja. Sehingga diperlukan penegasan yang lebih jelas di dalam Undang-Undang Hak Cipta ini. </w:t>
      </w:r>
    </w:p>
    <w:p w14:paraId="18165798" w14:textId="77777777" w:rsidR="00E82263" w:rsidRDefault="00621B0E" w:rsidP="00940D86">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Tidak hanya kasus Kekeyi saja, masih terdapat deretan kasus lain seperti yang diala</w:t>
      </w:r>
      <w:r w:rsidR="00940D86">
        <w:rPr>
          <w:rFonts w:ascii="Times New Roman" w:hAnsi="Times New Roman" w:cs="Times New Roman"/>
          <w:sz w:val="24"/>
          <w:szCs w:val="24"/>
        </w:rPr>
        <w:t>m</w:t>
      </w:r>
      <w:r>
        <w:rPr>
          <w:rFonts w:ascii="Times New Roman" w:hAnsi="Times New Roman" w:cs="Times New Roman"/>
          <w:sz w:val="24"/>
          <w:szCs w:val="24"/>
        </w:rPr>
        <w:t xml:space="preserve">i Band D’Masiv yang diduga memplagiat lagu dari band </w:t>
      </w:r>
      <w:r>
        <w:rPr>
          <w:rFonts w:ascii="Times New Roman" w:hAnsi="Times New Roman" w:cs="Times New Roman"/>
          <w:i/>
          <w:sz w:val="24"/>
          <w:szCs w:val="24"/>
        </w:rPr>
        <w:t xml:space="preserve">My Chemical Romance, </w:t>
      </w:r>
      <w:r>
        <w:rPr>
          <w:rFonts w:ascii="Times New Roman" w:hAnsi="Times New Roman" w:cs="Times New Roman"/>
          <w:sz w:val="24"/>
          <w:szCs w:val="24"/>
        </w:rPr>
        <w:t>kemudian Band Armada yang di</w:t>
      </w:r>
      <w:r w:rsidR="00940D86">
        <w:rPr>
          <w:rFonts w:ascii="Times New Roman" w:hAnsi="Times New Roman" w:cs="Times New Roman"/>
          <w:sz w:val="24"/>
          <w:szCs w:val="24"/>
        </w:rPr>
        <w:t xml:space="preserve">duga </w:t>
      </w:r>
      <w:r>
        <w:rPr>
          <w:rFonts w:ascii="Times New Roman" w:hAnsi="Times New Roman" w:cs="Times New Roman"/>
          <w:sz w:val="24"/>
          <w:szCs w:val="24"/>
        </w:rPr>
        <w:t xml:space="preserve">melakukan plagiasi terhadap lagu yang terdapat dalam drama taiwan yaitu </w:t>
      </w:r>
      <w:r>
        <w:rPr>
          <w:rFonts w:ascii="Times New Roman" w:hAnsi="Times New Roman" w:cs="Times New Roman"/>
          <w:i/>
          <w:sz w:val="24"/>
          <w:szCs w:val="24"/>
        </w:rPr>
        <w:t>Meteor Garden</w:t>
      </w:r>
      <w:r>
        <w:rPr>
          <w:rFonts w:ascii="Times New Roman" w:hAnsi="Times New Roman" w:cs="Times New Roman"/>
          <w:sz w:val="24"/>
          <w:szCs w:val="24"/>
        </w:rPr>
        <w:t>.</w:t>
      </w:r>
      <w:r w:rsidR="00940D86">
        <w:rPr>
          <w:rFonts w:ascii="Times New Roman" w:hAnsi="Times New Roman" w:cs="Times New Roman"/>
          <w:sz w:val="24"/>
          <w:szCs w:val="24"/>
        </w:rPr>
        <w:t xml:space="preserve"> Terdapat kemiripan pada bagian reffnya apabila mendengar lagu tersebut. Vokalis Armada yaitu Rizal mengklarifikasi bahwasanya tidak dapat disebut sebagai plagiat karena kemiripannya hanya dua bar dan tidak lebih dari delapan bar seperti ketentuan pada umumnya</w:t>
      </w:r>
      <w:r w:rsidR="00940D86">
        <w:rPr>
          <w:rStyle w:val="FootnoteReference"/>
          <w:rFonts w:ascii="Times New Roman" w:hAnsi="Times New Roman" w:cs="Times New Roman"/>
          <w:sz w:val="24"/>
          <w:szCs w:val="24"/>
        </w:rPr>
        <w:footnoteReference w:id="189"/>
      </w:r>
      <w:r w:rsidR="00940D86">
        <w:rPr>
          <w:rFonts w:ascii="Times New Roman" w:hAnsi="Times New Roman" w:cs="Times New Roman"/>
          <w:sz w:val="24"/>
          <w:szCs w:val="24"/>
        </w:rPr>
        <w:t xml:space="preserve">. Selain itu terdapat juga plagiasi lagu dan musik video yang dilakukan oleh </w:t>
      </w:r>
      <w:r w:rsidR="00940D86">
        <w:rPr>
          <w:rFonts w:ascii="Times New Roman" w:hAnsi="Times New Roman" w:cs="Times New Roman"/>
          <w:i/>
          <w:sz w:val="24"/>
          <w:szCs w:val="24"/>
        </w:rPr>
        <w:t xml:space="preserve">girlband </w:t>
      </w:r>
      <w:r w:rsidR="00940D86">
        <w:rPr>
          <w:rFonts w:ascii="Times New Roman" w:hAnsi="Times New Roman" w:cs="Times New Roman"/>
          <w:sz w:val="24"/>
          <w:szCs w:val="24"/>
        </w:rPr>
        <w:t xml:space="preserve">Indonesia yaitu Cherry Belle dengan lagu yang berjudul </w:t>
      </w:r>
      <w:r w:rsidR="00940D86">
        <w:rPr>
          <w:rFonts w:ascii="Times New Roman" w:hAnsi="Times New Roman" w:cs="Times New Roman"/>
          <w:i/>
          <w:sz w:val="24"/>
          <w:szCs w:val="24"/>
        </w:rPr>
        <w:t xml:space="preserve">Best Friend Forever. </w:t>
      </w:r>
      <w:r w:rsidR="00940D86">
        <w:rPr>
          <w:rFonts w:ascii="Times New Roman" w:hAnsi="Times New Roman" w:cs="Times New Roman"/>
          <w:sz w:val="24"/>
          <w:szCs w:val="24"/>
        </w:rPr>
        <w:t xml:space="preserve">Lagu </w:t>
      </w:r>
      <w:r w:rsidR="00940D86">
        <w:rPr>
          <w:rFonts w:ascii="Times New Roman" w:hAnsi="Times New Roman" w:cs="Times New Roman"/>
          <w:i/>
          <w:sz w:val="24"/>
          <w:szCs w:val="24"/>
        </w:rPr>
        <w:t xml:space="preserve">Best Friend Forever </w:t>
      </w:r>
      <w:r w:rsidR="00940D86">
        <w:rPr>
          <w:rFonts w:ascii="Times New Roman" w:hAnsi="Times New Roman" w:cs="Times New Roman"/>
          <w:sz w:val="24"/>
          <w:szCs w:val="24"/>
        </w:rPr>
        <w:t xml:space="preserve">ini diduga melakukan plagiasi terhadap lagu dari </w:t>
      </w:r>
      <w:r w:rsidR="00940D86">
        <w:rPr>
          <w:rFonts w:ascii="Times New Roman" w:hAnsi="Times New Roman" w:cs="Times New Roman"/>
          <w:i/>
          <w:sz w:val="24"/>
          <w:szCs w:val="24"/>
        </w:rPr>
        <w:t xml:space="preserve">girlband </w:t>
      </w:r>
      <w:r w:rsidR="00940D86">
        <w:rPr>
          <w:rFonts w:ascii="Times New Roman" w:hAnsi="Times New Roman" w:cs="Times New Roman"/>
          <w:sz w:val="24"/>
          <w:szCs w:val="24"/>
        </w:rPr>
        <w:t xml:space="preserve">korea yaitu SNSD dengan judul lagu </w:t>
      </w:r>
      <w:r w:rsidR="00940D86">
        <w:rPr>
          <w:rFonts w:ascii="Times New Roman" w:hAnsi="Times New Roman" w:cs="Times New Roman"/>
          <w:i/>
          <w:sz w:val="24"/>
          <w:szCs w:val="24"/>
        </w:rPr>
        <w:t>Kissing You</w:t>
      </w:r>
      <w:r w:rsidR="00940D86">
        <w:rPr>
          <w:rFonts w:ascii="Times New Roman" w:hAnsi="Times New Roman" w:cs="Times New Roman"/>
          <w:sz w:val="24"/>
          <w:szCs w:val="24"/>
        </w:rPr>
        <w:t xml:space="preserve">. Hal ini tidak ditanggapi serius baik dari agensi maupun </w:t>
      </w:r>
      <w:r w:rsidR="00940D86">
        <w:rPr>
          <w:rFonts w:ascii="Times New Roman" w:hAnsi="Times New Roman" w:cs="Times New Roman"/>
          <w:i/>
          <w:sz w:val="24"/>
          <w:szCs w:val="24"/>
        </w:rPr>
        <w:t xml:space="preserve">girlband </w:t>
      </w:r>
      <w:r w:rsidR="00940D86">
        <w:rPr>
          <w:rFonts w:ascii="Times New Roman" w:hAnsi="Times New Roman" w:cs="Times New Roman"/>
          <w:sz w:val="24"/>
          <w:szCs w:val="24"/>
        </w:rPr>
        <w:t xml:space="preserve">Cherry Belle itu sendiri. Namun tidak dipungkiri bahwa mereka memang terinspirasi dari </w:t>
      </w:r>
      <w:r w:rsidR="00940D86">
        <w:rPr>
          <w:rFonts w:ascii="Times New Roman" w:hAnsi="Times New Roman" w:cs="Times New Roman"/>
          <w:i/>
          <w:sz w:val="24"/>
          <w:szCs w:val="24"/>
        </w:rPr>
        <w:t xml:space="preserve">girlband </w:t>
      </w:r>
      <w:r w:rsidR="00940D86">
        <w:rPr>
          <w:rFonts w:ascii="Times New Roman" w:hAnsi="Times New Roman" w:cs="Times New Roman"/>
          <w:sz w:val="24"/>
          <w:szCs w:val="24"/>
        </w:rPr>
        <w:t>korea tersebut</w:t>
      </w:r>
      <w:r w:rsidR="00940D86">
        <w:rPr>
          <w:rStyle w:val="FootnoteReference"/>
          <w:rFonts w:ascii="Times New Roman" w:hAnsi="Times New Roman" w:cs="Times New Roman"/>
          <w:sz w:val="24"/>
          <w:szCs w:val="24"/>
        </w:rPr>
        <w:footnoteReference w:id="190"/>
      </w:r>
      <w:r w:rsidR="00940D86">
        <w:rPr>
          <w:rFonts w:ascii="Times New Roman" w:hAnsi="Times New Roman" w:cs="Times New Roman"/>
          <w:sz w:val="24"/>
          <w:szCs w:val="24"/>
        </w:rPr>
        <w:t>.</w:t>
      </w:r>
    </w:p>
    <w:p w14:paraId="2C2B1E17" w14:textId="77777777" w:rsidR="006D4095" w:rsidRPr="006D4095" w:rsidRDefault="006D4095" w:rsidP="006D4095">
      <w:pPr>
        <w:spacing w:after="0" w:line="480" w:lineRule="auto"/>
        <w:ind w:firstLine="709"/>
        <w:jc w:val="both"/>
        <w:rPr>
          <w:rFonts w:ascii="Times New Roman" w:hAnsi="Times New Roman" w:cs="Times New Roman"/>
          <w:sz w:val="24"/>
          <w:szCs w:val="24"/>
        </w:rPr>
      </w:pPr>
      <w:r w:rsidRPr="006D4095">
        <w:rPr>
          <w:rFonts w:ascii="Times New Roman" w:hAnsi="Times New Roman" w:cs="Times New Roman"/>
          <w:sz w:val="24"/>
          <w:szCs w:val="24"/>
        </w:rPr>
        <w:t>Untuk dapat menilai terjadinya plagiarisme musik dan lagu berdasarkan kuantitatif memanglah sulit. Apabila dalam menilai suatu lagu menjiplak lagu lain dengan menggunakan ketentuan standar kemiripan tidak lebih dari 8 bar, maka akan banyak cara lain untuk menghindari kemiripan 8 bar tersebut. Sehingga jika dinilai dari segi kuantitatif saja akan sulit. Maka dari itu hak moral juga perlu diseimbangkan dalam undang-undang hak cipta ini. Seperti yang dinyatakan oleh Ully Hary Rusady, “</w:t>
      </w:r>
      <w:r w:rsidRPr="006D4095">
        <w:rPr>
          <w:rFonts w:ascii="Times New Roman" w:hAnsi="Times New Roman" w:cs="Times New Roman"/>
          <w:i/>
          <w:sz w:val="24"/>
          <w:szCs w:val="24"/>
        </w:rPr>
        <w:t xml:space="preserve">sebuah karya haruslah sesuai dengan hati kecil. Jika </w:t>
      </w:r>
      <w:r w:rsidRPr="006D4095">
        <w:rPr>
          <w:rFonts w:ascii="Times New Roman" w:hAnsi="Times New Roman" w:cs="Times New Roman"/>
          <w:i/>
          <w:sz w:val="24"/>
          <w:szCs w:val="24"/>
        </w:rPr>
        <w:lastRenderedPageBreak/>
        <w:t>mencontek karya orang lain, sebagus apa pun karya yang dihasilkan, itu bukanlah karya kita. Orang yang mencontek karya orang lain berarti ia tidak menghargai hati kecilnya</w:t>
      </w:r>
      <w:r w:rsidRPr="006D4095">
        <w:rPr>
          <w:rFonts w:ascii="Times New Roman" w:hAnsi="Times New Roman" w:cs="Times New Roman"/>
          <w:sz w:val="24"/>
          <w:szCs w:val="24"/>
        </w:rPr>
        <w:t>”</w:t>
      </w:r>
      <w:r w:rsidRPr="006D4095">
        <w:rPr>
          <w:rStyle w:val="FootnoteReference"/>
          <w:rFonts w:ascii="Times New Roman" w:hAnsi="Times New Roman" w:cs="Times New Roman"/>
          <w:sz w:val="24"/>
          <w:szCs w:val="24"/>
        </w:rPr>
        <w:footnoteReference w:id="191"/>
      </w:r>
      <w:r w:rsidRPr="006D4095">
        <w:rPr>
          <w:rFonts w:ascii="Times New Roman" w:hAnsi="Times New Roman" w:cs="Times New Roman"/>
          <w:sz w:val="24"/>
          <w:szCs w:val="24"/>
        </w:rPr>
        <w:t>.</w:t>
      </w:r>
    </w:p>
    <w:p w14:paraId="0D2E10DB" w14:textId="77777777" w:rsidR="006D4095" w:rsidRPr="006D4095" w:rsidRDefault="006D4095" w:rsidP="006D4095">
      <w:pPr>
        <w:spacing w:after="0" w:line="480" w:lineRule="auto"/>
        <w:ind w:firstLine="709"/>
        <w:jc w:val="both"/>
        <w:rPr>
          <w:rFonts w:ascii="Times New Roman" w:hAnsi="Times New Roman" w:cs="Times New Roman"/>
          <w:sz w:val="24"/>
          <w:szCs w:val="24"/>
        </w:rPr>
      </w:pPr>
      <w:r w:rsidRPr="006D4095">
        <w:rPr>
          <w:rFonts w:ascii="Times New Roman" w:hAnsi="Times New Roman" w:cs="Times New Roman"/>
          <w:sz w:val="24"/>
          <w:szCs w:val="24"/>
        </w:rPr>
        <w:t xml:space="preserve">Selain itu, hal yang mempengaruhi maraknya tindakan plagiarisme ini terjadi ialah adanya persaingan pasar yang ketat. Para musisi pastinya selalu mengikuti </w:t>
      </w:r>
      <w:r w:rsidRPr="006D4095">
        <w:rPr>
          <w:rFonts w:ascii="Times New Roman" w:hAnsi="Times New Roman" w:cs="Times New Roman"/>
          <w:i/>
          <w:sz w:val="24"/>
          <w:szCs w:val="24"/>
        </w:rPr>
        <w:t xml:space="preserve">trend </w:t>
      </w:r>
      <w:r w:rsidRPr="006D4095">
        <w:rPr>
          <w:rFonts w:ascii="Times New Roman" w:hAnsi="Times New Roman" w:cs="Times New Roman"/>
          <w:sz w:val="24"/>
          <w:szCs w:val="24"/>
        </w:rPr>
        <w:t xml:space="preserve">dan selera masyarakat agar karya ciptaannya digemari oleh masyarakat. Berdasarkan penelitian yang dilakukan oleh Muhammad Mulyadi, lagu-lagu yang </w:t>
      </w:r>
      <w:r w:rsidRPr="006D4095">
        <w:rPr>
          <w:rFonts w:ascii="Times New Roman" w:hAnsi="Times New Roman" w:cs="Times New Roman"/>
          <w:i/>
          <w:sz w:val="24"/>
          <w:szCs w:val="24"/>
        </w:rPr>
        <w:t xml:space="preserve">hits </w:t>
      </w:r>
      <w:r w:rsidRPr="006D4095">
        <w:rPr>
          <w:rFonts w:ascii="Times New Roman" w:hAnsi="Times New Roman" w:cs="Times New Roman"/>
          <w:sz w:val="24"/>
          <w:szCs w:val="24"/>
        </w:rPr>
        <w:t>dalam kurun waktu 1965-1990 adalah lagu yang bertemakan cinta</w:t>
      </w:r>
      <w:r w:rsidRPr="006D4095">
        <w:rPr>
          <w:rStyle w:val="FootnoteReference"/>
          <w:rFonts w:ascii="Times New Roman" w:hAnsi="Times New Roman" w:cs="Times New Roman"/>
          <w:sz w:val="24"/>
          <w:szCs w:val="24"/>
        </w:rPr>
        <w:footnoteReference w:id="192"/>
      </w:r>
      <w:r w:rsidRPr="006D4095">
        <w:rPr>
          <w:rFonts w:ascii="Times New Roman" w:hAnsi="Times New Roman" w:cs="Times New Roman"/>
          <w:sz w:val="24"/>
          <w:szCs w:val="24"/>
        </w:rPr>
        <w:t xml:space="preserve">. Seperti yang terjadi pada kasus lagu ciptaan Titik Puspa yang berjudul “Apanya Dong” dengan lagu “Mau Apanya Dong” Karya Fam Ing Tjun. Dimana Fam Ing Tjun pada mulanya merasa tertarik untuk membuat karya yang serupa karena lagu yang berjudul “Apanya Dong” sangat digemari masyarakat. Jelas dalam kasus ini terdapat hak moral dan hak ekonomi yang dilanggar. </w:t>
      </w:r>
    </w:p>
    <w:p w14:paraId="3B495363" w14:textId="77777777" w:rsidR="006D4095" w:rsidRPr="006D4095" w:rsidRDefault="006D4095" w:rsidP="006D4095">
      <w:pPr>
        <w:spacing w:after="0" w:line="480" w:lineRule="auto"/>
        <w:ind w:firstLine="709"/>
        <w:jc w:val="both"/>
        <w:rPr>
          <w:rFonts w:ascii="Times New Roman" w:hAnsi="Times New Roman" w:cs="Times New Roman"/>
          <w:sz w:val="24"/>
          <w:szCs w:val="24"/>
        </w:rPr>
      </w:pPr>
      <w:r w:rsidRPr="006D4095">
        <w:rPr>
          <w:rFonts w:ascii="Times New Roman" w:hAnsi="Times New Roman" w:cs="Times New Roman"/>
          <w:sz w:val="24"/>
          <w:szCs w:val="24"/>
        </w:rPr>
        <w:t xml:space="preserve">Lain halnya dengan kasus Ahmad Dhani yang diduga menggubah lirik dari </w:t>
      </w:r>
      <w:r w:rsidRPr="006D4095">
        <w:rPr>
          <w:rFonts w:ascii="Times New Roman" w:hAnsi="Times New Roman" w:cs="Times New Roman"/>
          <w:i/>
          <w:sz w:val="24"/>
          <w:szCs w:val="24"/>
        </w:rPr>
        <w:t xml:space="preserve">We Will Rock You </w:t>
      </w:r>
      <w:r w:rsidRPr="006D4095">
        <w:rPr>
          <w:rFonts w:ascii="Times New Roman" w:hAnsi="Times New Roman" w:cs="Times New Roman"/>
          <w:sz w:val="24"/>
          <w:szCs w:val="24"/>
        </w:rPr>
        <w:t xml:space="preserve">untuk keperluan lagu kampanye Prabowo-Hatta. Walaupun Ahmad Dhani mengklaim bahwa tidak ada hak cipta yang dilanggar karena bukan untuk keuntungan ekonomi, tetapi hanya untuk lagu tema kampanye. Akan tetapi, tetap saja hal ini mencederai hak moral dari pemilik hak cipta tersebut dengan mengubah lirik lagunya. Apalagi lagu tersebut ditujukan untuk alasan kampanye yang terdapat unsur-unsur politik. Apakah dari pemilik hak cipta berkenan ketika </w:t>
      </w:r>
      <w:r w:rsidRPr="006D4095">
        <w:rPr>
          <w:rFonts w:ascii="Times New Roman" w:hAnsi="Times New Roman" w:cs="Times New Roman"/>
          <w:sz w:val="24"/>
          <w:szCs w:val="24"/>
        </w:rPr>
        <w:lastRenderedPageBreak/>
        <w:t xml:space="preserve">lagunya digunakan untuk dukungan politik?. Jelas hal ini diperlukan izin terlebih dahulu dari pemilik hak cipta tersebut. </w:t>
      </w:r>
    </w:p>
    <w:p w14:paraId="0710CECA" w14:textId="77777777" w:rsidR="006D4095" w:rsidRPr="006D4095" w:rsidRDefault="006D4095" w:rsidP="006D4095">
      <w:pPr>
        <w:spacing w:after="0" w:line="480" w:lineRule="auto"/>
        <w:ind w:firstLine="709"/>
        <w:jc w:val="both"/>
        <w:rPr>
          <w:rFonts w:ascii="Times New Roman" w:hAnsi="Times New Roman" w:cs="Times New Roman"/>
          <w:sz w:val="24"/>
          <w:szCs w:val="24"/>
        </w:rPr>
      </w:pPr>
      <w:r w:rsidRPr="006D4095">
        <w:rPr>
          <w:rFonts w:ascii="Times New Roman" w:hAnsi="Times New Roman" w:cs="Times New Roman"/>
          <w:sz w:val="24"/>
          <w:szCs w:val="24"/>
        </w:rPr>
        <w:t>Henry Soelistyo berpendapat bahwa adanya proses berkarya yang mendasarkan pada tuntutan pasar atau masyarakat yang dilandaskan adanya keuntungan ekonomi yang besar, dapat mengakibatkan turunnya kualitas dan kreativitas dari para pencipta lagu. Industri rekaman Indonesia, dikarenakan mengejar pasar menjadikan banyaknya lagu-lagu yang bertema serupa dengan lirik dan melodi yang hampir sama. Misalnya saja ketika Titiek Sandhora berhasil membawakan sebuah lagu yang bertemakan mandarin. Serempak beberapa penyanyi dan grup band ikut menggunakan tema yang sama</w:t>
      </w:r>
      <w:r w:rsidRPr="006D4095">
        <w:rPr>
          <w:rStyle w:val="FootnoteReference"/>
          <w:rFonts w:ascii="Times New Roman" w:hAnsi="Times New Roman" w:cs="Times New Roman"/>
          <w:sz w:val="24"/>
          <w:szCs w:val="24"/>
        </w:rPr>
        <w:footnoteReference w:id="193"/>
      </w:r>
      <w:r w:rsidRPr="006D4095">
        <w:rPr>
          <w:rFonts w:ascii="Times New Roman" w:hAnsi="Times New Roman" w:cs="Times New Roman"/>
          <w:sz w:val="24"/>
          <w:szCs w:val="24"/>
        </w:rPr>
        <w:t xml:space="preserve">. </w:t>
      </w:r>
    </w:p>
    <w:p w14:paraId="2AD9DC59" w14:textId="77777777" w:rsidR="00F70FD4" w:rsidRPr="006D4095" w:rsidRDefault="00F70FD4" w:rsidP="006D4095">
      <w:pPr>
        <w:spacing w:line="480" w:lineRule="auto"/>
        <w:ind w:firstLine="709"/>
        <w:jc w:val="both"/>
        <w:rPr>
          <w:rFonts w:ascii="Times New Roman" w:hAnsi="Times New Roman" w:cs="Times New Roman"/>
          <w:sz w:val="24"/>
          <w:szCs w:val="24"/>
        </w:rPr>
      </w:pPr>
      <w:r w:rsidRPr="006D4095">
        <w:rPr>
          <w:rFonts w:ascii="Times New Roman" w:hAnsi="Times New Roman" w:cs="Times New Roman"/>
          <w:sz w:val="24"/>
          <w:szCs w:val="24"/>
        </w:rPr>
        <w:t xml:space="preserve">Pada dasarnya, belum terdapat pengaturan standar yang tegas dan jelas terhadap plagiarisme musik dan lagu ini. Tidak sedikit dugaan plagiarisme yang dilakukan oleh musisi Indonesia baik plagiat yang dilakukan terhadap musisi Indonesia atau pun dari luar negeri. Namun, dari sekian banyak dugaan yang ada, pada akhirnya kasus tersebut hanyalah dugaan semata. Sedikit kasus plagiarisme yang berakhir di pengadilan. Hal ini dikarenakan tidak adanya pengaturan yang tegas mengenai apa saja yang dianggap sebagai tindakan plagiarisme. </w:t>
      </w:r>
    </w:p>
    <w:p w14:paraId="02E70852" w14:textId="77777777" w:rsidR="00F70FD4" w:rsidRPr="008146EF" w:rsidRDefault="00F70FD4" w:rsidP="006D4095">
      <w:pPr>
        <w:spacing w:line="480" w:lineRule="auto"/>
        <w:ind w:firstLine="709"/>
        <w:jc w:val="both"/>
        <w:rPr>
          <w:rFonts w:ascii="Times New Roman" w:hAnsi="Times New Roman" w:cs="Times New Roman"/>
          <w:sz w:val="24"/>
          <w:szCs w:val="24"/>
        </w:rPr>
      </w:pPr>
      <w:bookmarkStart w:id="157" w:name="_Hlk77172609"/>
      <w:r w:rsidRPr="006D4095">
        <w:rPr>
          <w:rFonts w:ascii="Times New Roman" w:hAnsi="Times New Roman" w:cs="Times New Roman"/>
          <w:sz w:val="24"/>
          <w:szCs w:val="24"/>
        </w:rPr>
        <w:t>Dalam pembuatan musik dan lagu memang tidak dapat dihindari kesamaan antara komposisi musik dan lagu yang satu dengan yang lain. Setiap musisi dalam mengembangkan sebuah ide pastinya memiliki berbagai macam inspirasi maupun referensi yang telah dikumpulkan untuk membuat sebuah musik ataupun lagu. Ditambah lagi dengan salah satu unsur penting dalam pembuatan musik dan lagu yaitu notasi atau nada hanya terdapat tujuh nada yaitu Do, Re, Mi, Fa, Sol, La, Si yang dapat divariasi dengan tangga nada mayor ataupun minor. Jika hanya berdasarkan dari nada-nada ini, kesamaan pasti tidak dapat dihindarkan. Akan tetapi, sebenarnya hal ini dapat dihindari apabila pada proses pra-produk</w:t>
      </w:r>
      <w:r w:rsidR="00940D86">
        <w:rPr>
          <w:rFonts w:ascii="Times New Roman" w:hAnsi="Times New Roman" w:cs="Times New Roman"/>
          <w:sz w:val="24"/>
          <w:szCs w:val="24"/>
        </w:rPr>
        <w:t>si</w:t>
      </w:r>
      <w:r w:rsidRPr="006D4095">
        <w:rPr>
          <w:rFonts w:ascii="Times New Roman" w:hAnsi="Times New Roman" w:cs="Times New Roman"/>
          <w:sz w:val="24"/>
          <w:szCs w:val="24"/>
        </w:rPr>
        <w:t xml:space="preserve"> sebuah musik dan lagu, para pencipta atau musisi telah melakukan kajian atau riset terhadap ciptaannya</w:t>
      </w:r>
      <w:r w:rsidRPr="006D4095">
        <w:rPr>
          <w:rStyle w:val="FootnoteReference"/>
          <w:rFonts w:ascii="Times New Roman" w:hAnsi="Times New Roman" w:cs="Times New Roman"/>
          <w:sz w:val="24"/>
          <w:szCs w:val="24"/>
        </w:rPr>
        <w:footnoteReference w:id="194"/>
      </w:r>
      <w:r w:rsidRPr="006D4095">
        <w:rPr>
          <w:rFonts w:ascii="Times New Roman" w:hAnsi="Times New Roman" w:cs="Times New Roman"/>
          <w:sz w:val="24"/>
          <w:szCs w:val="24"/>
        </w:rPr>
        <w:t>.</w:t>
      </w:r>
      <w:r w:rsidR="00413728">
        <w:rPr>
          <w:rFonts w:ascii="Times New Roman" w:hAnsi="Times New Roman" w:cs="Times New Roman"/>
          <w:sz w:val="24"/>
          <w:szCs w:val="24"/>
        </w:rPr>
        <w:t xml:space="preserve"> Selain itu, seorang musisi juga harus memiliki wawasan yang luas dalam penciptaan sebuah lagu. Seorang musisi atau pencipta lagu harus memiliki bakat atau kemampuan dasar dalam bermusik, pengetahuan tentang musik yang meliputi dasar teori musik, dasar melodi, ritme, ilmu harmoni, pola dan bentuk komposisi, dan ilmu vokal, dan memiliki pengetahuan bahasa yang baik</w:t>
      </w:r>
      <w:r w:rsidR="00413728">
        <w:rPr>
          <w:rStyle w:val="FootnoteReference"/>
          <w:rFonts w:ascii="Times New Roman" w:hAnsi="Times New Roman" w:cs="Times New Roman"/>
          <w:sz w:val="24"/>
          <w:szCs w:val="24"/>
        </w:rPr>
        <w:footnoteReference w:id="195"/>
      </w:r>
      <w:r w:rsidR="00413728">
        <w:rPr>
          <w:rFonts w:ascii="Times New Roman" w:hAnsi="Times New Roman" w:cs="Times New Roman"/>
          <w:sz w:val="24"/>
          <w:szCs w:val="24"/>
        </w:rPr>
        <w:t xml:space="preserve">. </w:t>
      </w:r>
    </w:p>
    <w:bookmarkEnd w:id="157"/>
    <w:p w14:paraId="7436D7ED" w14:textId="77777777" w:rsidR="00413728" w:rsidRDefault="00E2052E" w:rsidP="00413728">
      <w:pPr>
        <w:spacing w:line="480" w:lineRule="auto"/>
        <w:ind w:firstLine="709"/>
        <w:jc w:val="both"/>
        <w:rPr>
          <w:rFonts w:ascii="Times New Roman" w:hAnsi="Times New Roman" w:cs="Times New Roman"/>
          <w:sz w:val="24"/>
          <w:szCs w:val="24"/>
        </w:rPr>
      </w:pPr>
      <w:r>
        <w:rPr>
          <w:rFonts w:ascii="Times New Roman" w:hAnsi="Times New Roman" w:cs="Times New Roman"/>
        </w:rPr>
        <w:tab/>
      </w:r>
      <w:r w:rsidRPr="00E2052E">
        <w:rPr>
          <w:rFonts w:ascii="Times New Roman" w:hAnsi="Times New Roman" w:cs="Times New Roman"/>
          <w:sz w:val="24"/>
          <w:szCs w:val="24"/>
        </w:rPr>
        <w:t xml:space="preserve">Mengapa dalam plagiarisme perlu dibatasi? karena pembuktian terhadap plagiasi musik dan lagu terbilang cukup sulit. Hal ini disebabkan tidak banyak pelaku yang akan mengaku telah melakukan tindakan plagiat atau tidak. Tindakan plagiat juga seringkali dilakukan tanpa adanya bukti fisik, melainkan dengan rekam digital sehingga menyulitkan penggugat untuk dapat membuktikan hal tersebut. </w:t>
      </w:r>
      <w:r w:rsidR="00413728" w:rsidRPr="006D4095">
        <w:rPr>
          <w:rFonts w:ascii="Times New Roman" w:hAnsi="Times New Roman" w:cs="Times New Roman"/>
          <w:sz w:val="24"/>
          <w:szCs w:val="24"/>
        </w:rPr>
        <w:t xml:space="preserve">Menurut pengamat musik Mudya Mustamin, hal yang memicu banyaknya terjadi plagiarisme yaitu karena belum pernah ada kasus plagiarisme yang ditindak lanjuti hingga ke jalur hukum dan hanya diselesaikan secara kekeluargaan. Mudya Mustamin melanjutkan bahwa hukum Indonesia yang mengatur mengenai plagiarisme musik masih belum jelas. Selain itu, apabila dibawa ke jalur pengadilan bukanlah suatu hal yang mudah. Karena proses nya tidak mudah dan tidak sepadan dengan hasil. Bisa saja dikarenakan tidak ada standar itulah yang menyebabkan belum tentu yang diperkarakan akan mendapat </w:t>
      </w:r>
      <w:r w:rsidR="00413728" w:rsidRPr="006D4095">
        <w:rPr>
          <w:rFonts w:ascii="Times New Roman" w:hAnsi="Times New Roman" w:cs="Times New Roman"/>
          <w:i/>
          <w:sz w:val="24"/>
          <w:szCs w:val="24"/>
        </w:rPr>
        <w:t>win-win solution</w:t>
      </w:r>
      <w:r w:rsidR="00413728" w:rsidRPr="006D4095">
        <w:rPr>
          <w:rFonts w:ascii="Times New Roman" w:hAnsi="Times New Roman" w:cs="Times New Roman"/>
          <w:sz w:val="24"/>
          <w:szCs w:val="24"/>
        </w:rPr>
        <w:t>. Sehingga plagiarisme lebih diarahkan ke hukuman moral</w:t>
      </w:r>
      <w:r w:rsidR="00413728" w:rsidRPr="006D4095">
        <w:rPr>
          <w:rStyle w:val="FootnoteReference"/>
          <w:rFonts w:ascii="Times New Roman" w:hAnsi="Times New Roman" w:cs="Times New Roman"/>
          <w:sz w:val="24"/>
          <w:szCs w:val="24"/>
        </w:rPr>
        <w:footnoteReference w:id="196"/>
      </w:r>
      <w:r w:rsidR="00413728" w:rsidRPr="006D4095">
        <w:rPr>
          <w:rFonts w:ascii="Times New Roman" w:hAnsi="Times New Roman" w:cs="Times New Roman"/>
          <w:sz w:val="24"/>
          <w:szCs w:val="24"/>
        </w:rPr>
        <w:t>.</w:t>
      </w:r>
    </w:p>
    <w:p w14:paraId="77068A65" w14:textId="77777777" w:rsidR="00D06CC5" w:rsidRDefault="00413728" w:rsidP="00E2052E">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Dari pembahasan diatas, </w:t>
      </w:r>
      <w:r w:rsidR="00D06CC5">
        <w:rPr>
          <w:rFonts w:ascii="Times New Roman" w:hAnsi="Times New Roman" w:cs="Times New Roman"/>
          <w:sz w:val="24"/>
          <w:szCs w:val="24"/>
        </w:rPr>
        <w:t xml:space="preserve">formulasi standar plagiarisme musik dan lagu yang dapat dijadikan acuan untuk menentukan standar plagiarisme yaitu mulai dari pengertian dapat kita tegaskan bahwa plagiarisme </w:t>
      </w:r>
      <w:r w:rsidR="00D06CC5" w:rsidRPr="0038744B">
        <w:rPr>
          <w:rFonts w:ascii="Times New Roman" w:hAnsi="Times New Roman" w:cs="Times New Roman"/>
          <w:sz w:val="24"/>
          <w:szCs w:val="24"/>
        </w:rPr>
        <w:t>memiliki arti sebagai perbuatan mempublikasikan atau memperbanyak ciptaan orang lain dan diakui sebagai ciptaannya sendiri baik sebagian maupun keseluruhan bagian substansial dari ciptaan tersebut. Selama tindakan ini dilakukan diluar kesepakatan maupun izin dari pem</w:t>
      </w:r>
      <w:r w:rsidR="00D06CC5">
        <w:rPr>
          <w:rFonts w:ascii="Times New Roman" w:hAnsi="Times New Roman" w:cs="Times New Roman"/>
          <w:sz w:val="24"/>
          <w:szCs w:val="24"/>
        </w:rPr>
        <w:t>i</w:t>
      </w:r>
      <w:r w:rsidR="00D06CC5" w:rsidRPr="0038744B">
        <w:rPr>
          <w:rFonts w:ascii="Times New Roman" w:hAnsi="Times New Roman" w:cs="Times New Roman"/>
          <w:sz w:val="24"/>
          <w:szCs w:val="24"/>
        </w:rPr>
        <w:t>lik hak cipta, maka disebut sebagai pelanggaran</w:t>
      </w:r>
      <w:r w:rsidR="00D06CC5" w:rsidRPr="008146EF">
        <w:rPr>
          <w:rStyle w:val="FootnoteReference"/>
          <w:rFonts w:ascii="Times New Roman" w:hAnsi="Times New Roman" w:cs="Times New Roman"/>
          <w:sz w:val="24"/>
          <w:szCs w:val="24"/>
        </w:rPr>
        <w:footnoteReference w:id="197"/>
      </w:r>
      <w:r w:rsidR="00D06CC5" w:rsidRPr="0038744B">
        <w:rPr>
          <w:rFonts w:ascii="Times New Roman" w:hAnsi="Times New Roman" w:cs="Times New Roman"/>
          <w:sz w:val="24"/>
          <w:szCs w:val="24"/>
        </w:rPr>
        <w:t>.</w:t>
      </w:r>
      <w:r w:rsidR="00D06CC5">
        <w:rPr>
          <w:rFonts w:ascii="Times New Roman" w:hAnsi="Times New Roman" w:cs="Times New Roman"/>
          <w:sz w:val="24"/>
          <w:szCs w:val="24"/>
        </w:rPr>
        <w:t xml:space="preserve"> </w:t>
      </w:r>
    </w:p>
    <w:p w14:paraId="50F839CE" w14:textId="77777777" w:rsidR="00D06CC5" w:rsidRDefault="00D06CC5" w:rsidP="00E2052E">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Kemudian berkenaan dengan standar plagiarisme musik dan lagu dapat kita gunakan </w:t>
      </w:r>
      <w:r w:rsidR="005116B2">
        <w:rPr>
          <w:rFonts w:ascii="Times New Roman" w:hAnsi="Times New Roman" w:cs="Times New Roman"/>
          <w:sz w:val="24"/>
          <w:szCs w:val="24"/>
        </w:rPr>
        <w:t xml:space="preserve">yaitu : </w:t>
      </w:r>
    </w:p>
    <w:p w14:paraId="5DCE6A14" w14:textId="77777777" w:rsidR="00D06CC5" w:rsidRDefault="00D06CC5" w:rsidP="00CB58B5">
      <w:pPr>
        <w:pStyle w:val="ListParagraph"/>
        <w:numPr>
          <w:ilvl w:val="0"/>
          <w:numId w:val="72"/>
        </w:numPr>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Adanya kesamaan terhadap bagian judul, harmoni sebuah musik, motif nada baik dari bagian </w:t>
      </w:r>
      <w:r>
        <w:rPr>
          <w:rFonts w:ascii="Times New Roman" w:hAnsi="Times New Roman" w:cs="Times New Roman"/>
          <w:i/>
          <w:sz w:val="24"/>
          <w:szCs w:val="24"/>
        </w:rPr>
        <w:t xml:space="preserve">interlude, reff, </w:t>
      </w:r>
      <w:r>
        <w:rPr>
          <w:rFonts w:ascii="Times New Roman" w:hAnsi="Times New Roman" w:cs="Times New Roman"/>
          <w:sz w:val="24"/>
          <w:szCs w:val="24"/>
        </w:rPr>
        <w:t xml:space="preserve">ataupun intro sebuah lagu. </w:t>
      </w:r>
    </w:p>
    <w:p w14:paraId="52C85DBA" w14:textId="77777777" w:rsidR="00D06CC5" w:rsidRDefault="00D06CC5" w:rsidP="00CB58B5">
      <w:pPr>
        <w:pStyle w:val="ListParagraph"/>
        <w:numPr>
          <w:ilvl w:val="0"/>
          <w:numId w:val="72"/>
        </w:numPr>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Terdapat persamaan dalam instrumen dari komposisi musik yang dapat merupakan ciri khas dari musik atau lagu tersebut/ bagian substansial. </w:t>
      </w:r>
    </w:p>
    <w:p w14:paraId="6BC087F4" w14:textId="77777777" w:rsidR="00D06CC5" w:rsidRPr="005116B2" w:rsidRDefault="00D06CC5" w:rsidP="00CB58B5">
      <w:pPr>
        <w:pStyle w:val="ListParagraph"/>
        <w:numPr>
          <w:ilvl w:val="0"/>
          <w:numId w:val="72"/>
        </w:numPr>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Terdapat kesamaan sebanyak 8 bar atau terdapat kemiripan sebanyak 10% dari musik atau lagu tersebut. Dalam hal ini masih terdapat banyak perbedaan pendapat di antara pengamat musik.</w:t>
      </w:r>
    </w:p>
    <w:p w14:paraId="542C7E3F" w14:textId="77777777" w:rsidR="00C371C4" w:rsidRDefault="005116B2" w:rsidP="005116B2">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D</w:t>
      </w:r>
      <w:r w:rsidR="00413728">
        <w:rPr>
          <w:rFonts w:ascii="Times New Roman" w:hAnsi="Times New Roman" w:cs="Times New Roman"/>
          <w:sz w:val="24"/>
          <w:szCs w:val="24"/>
        </w:rPr>
        <w:t xml:space="preserve">apat disimpulkan bahwa perlu adanya penegasan terhadap tindakan plagiarisme musik dan lagu dalam Undang-Undang Hak Cipta. Berkenaan dengan formulasi mengenai standar plagiarisme musik dan lagu di Indonesia, penulis menyimpulkan bahwa sebenarnya Indonesia sudah memiliki standar plagiarisme yang  cukup baik. Akan tetapi belum terdapat penyatuan pikiran antara para pengamat musik </w:t>
      </w:r>
      <w:r w:rsidR="00D06CC5">
        <w:rPr>
          <w:rFonts w:ascii="Times New Roman" w:hAnsi="Times New Roman" w:cs="Times New Roman"/>
          <w:sz w:val="24"/>
          <w:szCs w:val="24"/>
        </w:rPr>
        <w:t xml:space="preserve">mengenai penilaian terhadap plagiarisme musik dan lagu ini disandarkan pada penilaian kualitatif atau kuantitatif. </w:t>
      </w:r>
      <w:r w:rsidR="00C559BD">
        <w:rPr>
          <w:rFonts w:ascii="Times New Roman" w:hAnsi="Times New Roman" w:cs="Times New Roman"/>
          <w:sz w:val="24"/>
          <w:szCs w:val="24"/>
        </w:rPr>
        <w:t>Pembaharuan hukum hak cipta tentang standar plagiarisme musik dan lagu menjadi hal yang perlu diperhatikan</w:t>
      </w:r>
      <w:r>
        <w:rPr>
          <w:rFonts w:ascii="Times New Roman" w:hAnsi="Times New Roman" w:cs="Times New Roman"/>
          <w:sz w:val="24"/>
          <w:szCs w:val="24"/>
        </w:rPr>
        <w:t>, sehingga tidak lagi terdapat simpang siur mengenai apa yang disebut sebagai plagiarisme.</w:t>
      </w:r>
    </w:p>
    <w:p w14:paraId="49F41239" w14:textId="77777777" w:rsidR="00CC73F6" w:rsidRDefault="00CC73F6" w:rsidP="00C60185">
      <w:pPr>
        <w:spacing w:line="480" w:lineRule="auto"/>
        <w:jc w:val="both"/>
        <w:rPr>
          <w:rFonts w:ascii="Times New Roman" w:hAnsi="Times New Roman" w:cs="Times New Roman"/>
          <w:sz w:val="24"/>
          <w:szCs w:val="24"/>
        </w:rPr>
      </w:pPr>
      <w:r>
        <w:rPr>
          <w:rFonts w:ascii="Times New Roman" w:hAnsi="Times New Roman" w:cs="Times New Roman"/>
          <w:sz w:val="24"/>
          <w:szCs w:val="24"/>
        </w:rPr>
        <w:tab/>
      </w:r>
    </w:p>
    <w:p w14:paraId="336BFEA8" w14:textId="77777777" w:rsidR="00786F55" w:rsidRDefault="00786F55" w:rsidP="00C60185">
      <w:pPr>
        <w:spacing w:line="480" w:lineRule="auto"/>
        <w:jc w:val="both"/>
        <w:rPr>
          <w:rFonts w:ascii="Times New Roman" w:hAnsi="Times New Roman" w:cs="Times New Roman"/>
          <w:sz w:val="24"/>
          <w:szCs w:val="24"/>
        </w:rPr>
      </w:pPr>
    </w:p>
    <w:p w14:paraId="511546BA" w14:textId="77777777" w:rsidR="00786F55" w:rsidRDefault="00786F55" w:rsidP="00C60185">
      <w:pPr>
        <w:spacing w:line="480" w:lineRule="auto"/>
        <w:jc w:val="both"/>
        <w:rPr>
          <w:rFonts w:ascii="Times New Roman" w:hAnsi="Times New Roman" w:cs="Times New Roman"/>
          <w:sz w:val="24"/>
          <w:szCs w:val="24"/>
        </w:rPr>
      </w:pPr>
    </w:p>
    <w:p w14:paraId="3847234A" w14:textId="77777777" w:rsidR="00786F55" w:rsidRDefault="00786F55" w:rsidP="00C60185">
      <w:pPr>
        <w:spacing w:line="480" w:lineRule="auto"/>
        <w:jc w:val="both"/>
        <w:rPr>
          <w:rFonts w:ascii="Times New Roman" w:hAnsi="Times New Roman" w:cs="Times New Roman"/>
          <w:sz w:val="24"/>
          <w:szCs w:val="24"/>
        </w:rPr>
      </w:pPr>
    </w:p>
    <w:p w14:paraId="1C219FEF" w14:textId="77777777" w:rsidR="00786F55" w:rsidRDefault="00786F55" w:rsidP="00C60185">
      <w:pPr>
        <w:spacing w:line="480" w:lineRule="auto"/>
        <w:jc w:val="both"/>
        <w:rPr>
          <w:rFonts w:ascii="Times New Roman" w:hAnsi="Times New Roman" w:cs="Times New Roman"/>
          <w:sz w:val="24"/>
          <w:szCs w:val="24"/>
        </w:rPr>
      </w:pPr>
    </w:p>
    <w:p w14:paraId="51014354" w14:textId="77777777" w:rsidR="00786F55" w:rsidRDefault="00786F55" w:rsidP="00C60185">
      <w:pPr>
        <w:spacing w:line="480" w:lineRule="auto"/>
        <w:jc w:val="both"/>
        <w:rPr>
          <w:rFonts w:ascii="Times New Roman" w:hAnsi="Times New Roman" w:cs="Times New Roman"/>
          <w:sz w:val="24"/>
          <w:szCs w:val="24"/>
        </w:rPr>
      </w:pPr>
    </w:p>
    <w:p w14:paraId="3880CD80" w14:textId="77777777" w:rsidR="00B264EF" w:rsidRPr="008146EF" w:rsidRDefault="00B264EF" w:rsidP="00B264EF">
      <w:pPr>
        <w:pStyle w:val="Heading1"/>
        <w:spacing w:line="480" w:lineRule="auto"/>
        <w:jc w:val="center"/>
        <w:rPr>
          <w:rFonts w:ascii="Times New Roman" w:hAnsi="Times New Roman" w:cs="Times New Roman"/>
          <w:b/>
          <w:color w:val="auto"/>
          <w:sz w:val="24"/>
          <w:szCs w:val="24"/>
        </w:rPr>
      </w:pPr>
      <w:bookmarkStart w:id="158" w:name="_Toc78036041"/>
      <w:r w:rsidRPr="008146EF">
        <w:rPr>
          <w:rFonts w:ascii="Times New Roman" w:hAnsi="Times New Roman" w:cs="Times New Roman"/>
          <w:b/>
          <w:color w:val="auto"/>
          <w:sz w:val="24"/>
          <w:szCs w:val="24"/>
        </w:rPr>
        <w:t>BAB IV</w:t>
      </w:r>
      <w:r w:rsidRPr="008146EF">
        <w:rPr>
          <w:rFonts w:ascii="Times New Roman" w:hAnsi="Times New Roman" w:cs="Times New Roman"/>
          <w:b/>
          <w:color w:val="auto"/>
          <w:sz w:val="24"/>
          <w:szCs w:val="24"/>
        </w:rPr>
        <w:br/>
        <w:t>PENUTUP</w:t>
      </w:r>
      <w:bookmarkEnd w:id="158"/>
    </w:p>
    <w:p w14:paraId="40587520" w14:textId="77777777" w:rsidR="00B264EF" w:rsidRPr="008146EF" w:rsidRDefault="00B264EF" w:rsidP="00B264EF">
      <w:pPr>
        <w:tabs>
          <w:tab w:val="left" w:pos="3047"/>
        </w:tabs>
        <w:spacing w:line="240" w:lineRule="auto"/>
        <w:jc w:val="both"/>
        <w:rPr>
          <w:rFonts w:ascii="Times New Roman" w:hAnsi="Times New Roman" w:cs="Times New Roman"/>
          <w:i/>
          <w:sz w:val="24"/>
          <w:szCs w:val="24"/>
        </w:rPr>
      </w:pPr>
    </w:p>
    <w:p w14:paraId="1C922D5C" w14:textId="77777777" w:rsidR="00F171DE" w:rsidRPr="008146EF" w:rsidRDefault="00B264EF" w:rsidP="00666D96">
      <w:pPr>
        <w:pStyle w:val="Heading2"/>
        <w:numPr>
          <w:ilvl w:val="0"/>
          <w:numId w:val="25"/>
        </w:numPr>
        <w:spacing w:line="480" w:lineRule="auto"/>
        <w:ind w:left="993" w:hanging="567"/>
        <w:rPr>
          <w:rFonts w:ascii="Times New Roman" w:hAnsi="Times New Roman" w:cs="Times New Roman"/>
          <w:b/>
          <w:color w:val="auto"/>
          <w:sz w:val="24"/>
          <w:szCs w:val="24"/>
        </w:rPr>
      </w:pPr>
      <w:bookmarkStart w:id="159" w:name="_Toc78036042"/>
      <w:bookmarkStart w:id="160" w:name="_Hlk77172787"/>
      <w:r w:rsidRPr="008146EF">
        <w:rPr>
          <w:rFonts w:ascii="Times New Roman" w:hAnsi="Times New Roman" w:cs="Times New Roman"/>
          <w:b/>
          <w:color w:val="auto"/>
          <w:sz w:val="24"/>
          <w:szCs w:val="24"/>
        </w:rPr>
        <w:t>Kesimpulan</w:t>
      </w:r>
      <w:bookmarkEnd w:id="159"/>
    </w:p>
    <w:p w14:paraId="2EE2E901" w14:textId="77777777" w:rsidR="005116B2" w:rsidRPr="00D670D6" w:rsidRDefault="00F171DE" w:rsidP="000E5262">
      <w:pPr>
        <w:pStyle w:val="ListParagraph"/>
        <w:numPr>
          <w:ilvl w:val="0"/>
          <w:numId w:val="54"/>
        </w:numPr>
        <w:spacing w:line="480" w:lineRule="auto"/>
        <w:ind w:left="993" w:firstLine="0"/>
        <w:jc w:val="both"/>
        <w:rPr>
          <w:rFonts w:ascii="Times New Roman" w:hAnsi="Times New Roman" w:cs="Times New Roman"/>
          <w:strike/>
          <w:color w:val="FF0000"/>
          <w:sz w:val="24"/>
          <w:szCs w:val="24"/>
          <w:rPrChange w:id="161" w:author="budi agus Riswandi" w:date="2021-07-26T11:33:00Z">
            <w:rPr>
              <w:rFonts w:ascii="Times New Roman" w:hAnsi="Times New Roman" w:cs="Times New Roman"/>
              <w:sz w:val="24"/>
              <w:szCs w:val="24"/>
            </w:rPr>
          </w:rPrChange>
        </w:rPr>
      </w:pPr>
      <w:r w:rsidRPr="008146EF">
        <w:rPr>
          <w:rFonts w:ascii="Times New Roman" w:hAnsi="Times New Roman" w:cs="Times New Roman"/>
          <w:sz w:val="24"/>
          <w:szCs w:val="24"/>
        </w:rPr>
        <w:t xml:space="preserve">Standar plagiarisme musik dan lagu berdasarkan Undang-Undang Nomor 28 Tahun 2014 Tentang Hak Cipta tidak diatur secara rinci baik mengenai pengertian atau definisi, tindakan-tindakan yang disebut sebagai </w:t>
      </w:r>
      <w:commentRangeStart w:id="162"/>
      <w:r w:rsidRPr="008146EF">
        <w:rPr>
          <w:rFonts w:ascii="Times New Roman" w:hAnsi="Times New Roman" w:cs="Times New Roman"/>
          <w:sz w:val="24"/>
          <w:szCs w:val="24"/>
        </w:rPr>
        <w:t>plagiarisme</w:t>
      </w:r>
      <w:commentRangeEnd w:id="162"/>
      <w:r w:rsidR="00D670D6">
        <w:rPr>
          <w:rStyle w:val="CommentReference"/>
        </w:rPr>
        <w:commentReference w:id="162"/>
      </w:r>
      <w:r w:rsidRPr="008146EF">
        <w:rPr>
          <w:rFonts w:ascii="Times New Roman" w:hAnsi="Times New Roman" w:cs="Times New Roman"/>
          <w:sz w:val="24"/>
          <w:szCs w:val="24"/>
        </w:rPr>
        <w:t xml:space="preserve">. </w:t>
      </w:r>
      <w:r w:rsidRPr="00D670D6">
        <w:rPr>
          <w:rFonts w:ascii="Times New Roman" w:hAnsi="Times New Roman" w:cs="Times New Roman"/>
          <w:strike/>
          <w:color w:val="FF0000"/>
          <w:sz w:val="24"/>
          <w:szCs w:val="24"/>
          <w:rPrChange w:id="163" w:author="budi agus Riswandi" w:date="2021-07-26T11:33:00Z">
            <w:rPr>
              <w:rFonts w:ascii="Times New Roman" w:hAnsi="Times New Roman" w:cs="Times New Roman"/>
              <w:sz w:val="24"/>
              <w:szCs w:val="24"/>
            </w:rPr>
          </w:rPrChange>
        </w:rPr>
        <w:t xml:space="preserve">Selama ini, definisi mengenai plagiarisme hanya dapat ditemukan pada karya tulis maupun karya cipta akademik lainnya. </w:t>
      </w:r>
      <w:r w:rsidR="005116B2" w:rsidRPr="00D670D6">
        <w:rPr>
          <w:rFonts w:ascii="Times New Roman" w:hAnsi="Times New Roman" w:cs="Times New Roman"/>
          <w:strike/>
          <w:color w:val="FF0000"/>
          <w:sz w:val="24"/>
          <w:szCs w:val="24"/>
          <w:rPrChange w:id="164" w:author="budi agus Riswandi" w:date="2021-07-26T11:33:00Z">
            <w:rPr>
              <w:rFonts w:ascii="Times New Roman" w:hAnsi="Times New Roman" w:cs="Times New Roman"/>
              <w:sz w:val="24"/>
              <w:szCs w:val="24"/>
            </w:rPr>
          </w:rPrChange>
        </w:rPr>
        <w:t>Selain itu, plagiarisme sering kali diaktikan dengan tindakan Pembajakan yang pada unsurnya sebenarnya memiliki perbedaan yang mendasar</w:t>
      </w:r>
      <w:r w:rsidR="000E5262" w:rsidRPr="00D670D6">
        <w:rPr>
          <w:rFonts w:ascii="Times New Roman" w:hAnsi="Times New Roman" w:cs="Times New Roman"/>
          <w:strike/>
          <w:color w:val="FF0000"/>
          <w:sz w:val="24"/>
          <w:szCs w:val="24"/>
          <w:rPrChange w:id="165" w:author="budi agus Riswandi" w:date="2021-07-26T11:33:00Z">
            <w:rPr>
              <w:rFonts w:ascii="Times New Roman" w:hAnsi="Times New Roman" w:cs="Times New Roman"/>
              <w:sz w:val="24"/>
              <w:szCs w:val="24"/>
            </w:rPr>
          </w:rPrChange>
        </w:rPr>
        <w:t xml:space="preserve"> dari segi subjek hukum, objek hukum, dan tujuannya. Selain itu, dari beberapa kasus yang dijabarkan dapat disimpulkan mengenai cara menentukan suatu plagiarisme musik dan lagu yaitu </w:t>
      </w:r>
    </w:p>
    <w:p w14:paraId="5211A93F" w14:textId="77777777" w:rsidR="000E5262" w:rsidRPr="00111E92" w:rsidRDefault="000E5262" w:rsidP="000E5262">
      <w:pPr>
        <w:pStyle w:val="ListParagraph"/>
        <w:spacing w:line="480" w:lineRule="auto"/>
        <w:ind w:left="993" w:firstLine="425"/>
        <w:jc w:val="both"/>
        <w:rPr>
          <w:rFonts w:ascii="Times New Roman" w:hAnsi="Times New Roman" w:cs="Times New Roman"/>
          <w:strike/>
          <w:color w:val="FF0000"/>
          <w:sz w:val="24"/>
          <w:szCs w:val="24"/>
          <w:rPrChange w:id="166" w:author="budi agus Riswandi" w:date="2021-07-26T11:31:00Z">
            <w:rPr>
              <w:rFonts w:ascii="Times New Roman" w:hAnsi="Times New Roman" w:cs="Times New Roman"/>
              <w:sz w:val="24"/>
              <w:szCs w:val="24"/>
            </w:rPr>
          </w:rPrChange>
        </w:rPr>
      </w:pPr>
      <w:r w:rsidRPr="00111E92">
        <w:rPr>
          <w:rFonts w:ascii="Times New Roman" w:hAnsi="Times New Roman" w:cs="Times New Roman"/>
          <w:strike/>
          <w:color w:val="FF0000"/>
          <w:sz w:val="24"/>
          <w:szCs w:val="24"/>
          <w:rPrChange w:id="167" w:author="budi agus Riswandi" w:date="2021-07-26T11:31:00Z">
            <w:rPr>
              <w:rFonts w:ascii="Times New Roman" w:hAnsi="Times New Roman" w:cs="Times New Roman"/>
              <w:sz w:val="24"/>
              <w:szCs w:val="24"/>
            </w:rPr>
          </w:rPrChange>
        </w:rPr>
        <w:t xml:space="preserve">Berdasarkan teknik yang digunakan dalam Pengadilan Amerika yaitu ada tes </w:t>
      </w:r>
      <w:r w:rsidRPr="00111E92">
        <w:rPr>
          <w:rFonts w:ascii="Times New Roman" w:hAnsi="Times New Roman" w:cs="Times New Roman"/>
          <w:i/>
          <w:strike/>
          <w:color w:val="FF0000"/>
          <w:sz w:val="24"/>
          <w:szCs w:val="24"/>
          <w:rPrChange w:id="168" w:author="budi agus Riswandi" w:date="2021-07-26T11:31:00Z">
            <w:rPr>
              <w:rFonts w:ascii="Times New Roman" w:hAnsi="Times New Roman" w:cs="Times New Roman"/>
              <w:i/>
              <w:sz w:val="24"/>
              <w:szCs w:val="24"/>
            </w:rPr>
          </w:rPrChange>
        </w:rPr>
        <w:t xml:space="preserve">Similiarity and Access, extrinsic and Intrinsic Tests, Total Concept and Feel, The Pattern Test, The Abstraction Test, The Filtration Test. </w:t>
      </w:r>
      <w:r w:rsidRPr="00111E92">
        <w:rPr>
          <w:rFonts w:ascii="Times New Roman" w:hAnsi="Times New Roman" w:cs="Times New Roman"/>
          <w:strike/>
          <w:color w:val="FF0000"/>
          <w:sz w:val="24"/>
          <w:szCs w:val="24"/>
          <w:rPrChange w:id="169" w:author="budi agus Riswandi" w:date="2021-07-26T11:31:00Z">
            <w:rPr>
              <w:rFonts w:ascii="Times New Roman" w:hAnsi="Times New Roman" w:cs="Times New Roman"/>
              <w:sz w:val="24"/>
              <w:szCs w:val="24"/>
            </w:rPr>
          </w:rPrChange>
        </w:rPr>
        <w:t>Selain dari tes tersebut, dapat dilakukan analisis terhadap komposisi musik yang didasarkan pada :</w:t>
      </w:r>
    </w:p>
    <w:p w14:paraId="0A96C695" w14:textId="77777777" w:rsidR="000E5262" w:rsidRPr="00111E92" w:rsidRDefault="000E5262" w:rsidP="00CB58B5">
      <w:pPr>
        <w:pStyle w:val="ListParagraph"/>
        <w:numPr>
          <w:ilvl w:val="0"/>
          <w:numId w:val="73"/>
        </w:numPr>
        <w:spacing w:line="480" w:lineRule="auto"/>
        <w:ind w:left="1418"/>
        <w:jc w:val="both"/>
        <w:rPr>
          <w:rFonts w:ascii="Times New Roman" w:hAnsi="Times New Roman" w:cs="Times New Roman"/>
          <w:strike/>
          <w:color w:val="FF0000"/>
          <w:sz w:val="24"/>
          <w:szCs w:val="24"/>
          <w:rPrChange w:id="170" w:author="budi agus Riswandi" w:date="2021-07-26T11:31:00Z">
            <w:rPr>
              <w:rFonts w:ascii="Times New Roman" w:hAnsi="Times New Roman" w:cs="Times New Roman"/>
              <w:sz w:val="24"/>
              <w:szCs w:val="24"/>
            </w:rPr>
          </w:rPrChange>
        </w:rPr>
      </w:pPr>
      <w:r w:rsidRPr="00111E92">
        <w:rPr>
          <w:rFonts w:ascii="Times New Roman" w:hAnsi="Times New Roman" w:cs="Times New Roman"/>
          <w:strike/>
          <w:color w:val="FF0000"/>
          <w:sz w:val="24"/>
          <w:szCs w:val="24"/>
          <w:rPrChange w:id="171" w:author="budi agus Riswandi" w:date="2021-07-26T11:31:00Z">
            <w:rPr>
              <w:rFonts w:ascii="Times New Roman" w:hAnsi="Times New Roman" w:cs="Times New Roman"/>
              <w:sz w:val="24"/>
              <w:szCs w:val="24"/>
            </w:rPr>
          </w:rPrChange>
        </w:rPr>
        <w:t xml:space="preserve">Adanya kesamaan terhadap bagian judul, harmoni sebuah musik, motif nada baik dari bagian </w:t>
      </w:r>
      <w:r w:rsidRPr="00111E92">
        <w:rPr>
          <w:rFonts w:ascii="Times New Roman" w:hAnsi="Times New Roman" w:cs="Times New Roman"/>
          <w:i/>
          <w:strike/>
          <w:color w:val="FF0000"/>
          <w:sz w:val="24"/>
          <w:szCs w:val="24"/>
          <w:rPrChange w:id="172" w:author="budi agus Riswandi" w:date="2021-07-26T11:31:00Z">
            <w:rPr>
              <w:rFonts w:ascii="Times New Roman" w:hAnsi="Times New Roman" w:cs="Times New Roman"/>
              <w:i/>
              <w:sz w:val="24"/>
              <w:szCs w:val="24"/>
            </w:rPr>
          </w:rPrChange>
        </w:rPr>
        <w:t xml:space="preserve">interlude, reff, </w:t>
      </w:r>
      <w:r w:rsidRPr="00111E92">
        <w:rPr>
          <w:rFonts w:ascii="Times New Roman" w:hAnsi="Times New Roman" w:cs="Times New Roman"/>
          <w:strike/>
          <w:color w:val="FF0000"/>
          <w:sz w:val="24"/>
          <w:szCs w:val="24"/>
          <w:rPrChange w:id="173" w:author="budi agus Riswandi" w:date="2021-07-26T11:31:00Z">
            <w:rPr>
              <w:rFonts w:ascii="Times New Roman" w:hAnsi="Times New Roman" w:cs="Times New Roman"/>
              <w:sz w:val="24"/>
              <w:szCs w:val="24"/>
            </w:rPr>
          </w:rPrChange>
        </w:rPr>
        <w:t xml:space="preserve">ataupun intro sebuah lagu. </w:t>
      </w:r>
    </w:p>
    <w:p w14:paraId="554CFCCC" w14:textId="77777777" w:rsidR="000E5262" w:rsidRPr="00111E92" w:rsidRDefault="000E5262" w:rsidP="00CB58B5">
      <w:pPr>
        <w:pStyle w:val="ListParagraph"/>
        <w:numPr>
          <w:ilvl w:val="0"/>
          <w:numId w:val="73"/>
        </w:numPr>
        <w:spacing w:line="480" w:lineRule="auto"/>
        <w:ind w:left="1418"/>
        <w:jc w:val="both"/>
        <w:rPr>
          <w:rFonts w:ascii="Times New Roman" w:hAnsi="Times New Roman" w:cs="Times New Roman"/>
          <w:strike/>
          <w:color w:val="FF0000"/>
          <w:sz w:val="24"/>
          <w:szCs w:val="24"/>
          <w:rPrChange w:id="174" w:author="budi agus Riswandi" w:date="2021-07-26T11:31:00Z">
            <w:rPr>
              <w:rFonts w:ascii="Times New Roman" w:hAnsi="Times New Roman" w:cs="Times New Roman"/>
              <w:sz w:val="24"/>
              <w:szCs w:val="24"/>
            </w:rPr>
          </w:rPrChange>
        </w:rPr>
      </w:pPr>
      <w:r w:rsidRPr="00111E92">
        <w:rPr>
          <w:rFonts w:ascii="Times New Roman" w:hAnsi="Times New Roman" w:cs="Times New Roman"/>
          <w:strike/>
          <w:color w:val="FF0000"/>
          <w:sz w:val="24"/>
          <w:szCs w:val="24"/>
          <w:rPrChange w:id="175" w:author="budi agus Riswandi" w:date="2021-07-26T11:31:00Z">
            <w:rPr>
              <w:rFonts w:ascii="Times New Roman" w:hAnsi="Times New Roman" w:cs="Times New Roman"/>
              <w:sz w:val="24"/>
              <w:szCs w:val="24"/>
            </w:rPr>
          </w:rPrChange>
        </w:rPr>
        <w:t xml:space="preserve">Terdapat persamaan dalam instrumen dari komposisi musik yang dapat merupakan ciri khas dari musik atau lagu tersebut/ bagian substansial. </w:t>
      </w:r>
    </w:p>
    <w:p w14:paraId="058B0092" w14:textId="77777777" w:rsidR="005116B2" w:rsidRPr="00111E92" w:rsidRDefault="000E5262" w:rsidP="00CB58B5">
      <w:pPr>
        <w:pStyle w:val="ListParagraph"/>
        <w:numPr>
          <w:ilvl w:val="0"/>
          <w:numId w:val="73"/>
        </w:numPr>
        <w:spacing w:line="480" w:lineRule="auto"/>
        <w:ind w:left="1418"/>
        <w:jc w:val="both"/>
        <w:rPr>
          <w:rFonts w:ascii="Times New Roman" w:hAnsi="Times New Roman" w:cs="Times New Roman"/>
          <w:strike/>
          <w:color w:val="FF0000"/>
          <w:sz w:val="24"/>
          <w:szCs w:val="24"/>
          <w:rPrChange w:id="176" w:author="budi agus Riswandi" w:date="2021-07-26T11:31:00Z">
            <w:rPr>
              <w:rFonts w:ascii="Times New Roman" w:hAnsi="Times New Roman" w:cs="Times New Roman"/>
              <w:sz w:val="24"/>
              <w:szCs w:val="24"/>
            </w:rPr>
          </w:rPrChange>
        </w:rPr>
      </w:pPr>
      <w:r w:rsidRPr="00111E92">
        <w:rPr>
          <w:rFonts w:ascii="Times New Roman" w:hAnsi="Times New Roman" w:cs="Times New Roman"/>
          <w:strike/>
          <w:color w:val="FF0000"/>
          <w:sz w:val="24"/>
          <w:szCs w:val="24"/>
          <w:rPrChange w:id="177" w:author="budi agus Riswandi" w:date="2021-07-26T11:31:00Z">
            <w:rPr>
              <w:rFonts w:ascii="Times New Roman" w:hAnsi="Times New Roman" w:cs="Times New Roman"/>
              <w:sz w:val="24"/>
              <w:szCs w:val="24"/>
            </w:rPr>
          </w:rPrChange>
        </w:rPr>
        <w:t xml:space="preserve">Terdapat kesamaan sebanyak 8 bar atau terdapat kemiripan sebanyak 10% dari musik atau lagu tersebut. Dalam hal ini masih terdapat banyak perbedaan pendapat di antara pengamat musik. </w:t>
      </w:r>
    </w:p>
    <w:p w14:paraId="40A18814" w14:textId="77777777" w:rsidR="00F171DE" w:rsidRPr="00C559BD" w:rsidRDefault="00783461" w:rsidP="000E5262">
      <w:pPr>
        <w:pStyle w:val="ListParagraph"/>
        <w:numPr>
          <w:ilvl w:val="0"/>
          <w:numId w:val="54"/>
        </w:numPr>
        <w:spacing w:line="480" w:lineRule="auto"/>
        <w:ind w:left="993" w:firstLine="0"/>
        <w:jc w:val="both"/>
        <w:rPr>
          <w:rFonts w:ascii="Times New Roman" w:hAnsi="Times New Roman" w:cs="Times New Roman"/>
          <w:sz w:val="24"/>
          <w:szCs w:val="24"/>
        </w:rPr>
      </w:pPr>
      <w:r>
        <w:rPr>
          <w:rFonts w:ascii="Times New Roman" w:hAnsi="Times New Roman" w:cs="Times New Roman"/>
          <w:sz w:val="24"/>
          <w:szCs w:val="24"/>
        </w:rPr>
        <w:t>Plagiarisme musik dan lagu di Indonesia sangatlah banyak, akan tetapi hanya terbatas pada dugaan semata</w:t>
      </w:r>
      <w:r w:rsidR="00C559BD">
        <w:rPr>
          <w:rFonts w:ascii="Times New Roman" w:hAnsi="Times New Roman" w:cs="Times New Roman"/>
          <w:sz w:val="24"/>
          <w:szCs w:val="24"/>
        </w:rPr>
        <w:t>.</w:t>
      </w:r>
      <w:r>
        <w:rPr>
          <w:rFonts w:ascii="Times New Roman" w:hAnsi="Times New Roman" w:cs="Times New Roman"/>
          <w:sz w:val="24"/>
          <w:szCs w:val="24"/>
        </w:rPr>
        <w:t xml:space="preserve"> Tidak adanya kasus plagiarisme yang sampai ke tingkat pengadilan pun dianggap sebagai salah satu akibat dari maraknya tindakan plagiarisme musik dan lagu yang terjadi. Selain itu, dikarenakan tidak adanya penegasan yang tepat terhadap standar plagiarisme mengakibatkan banyak musisi yang menganggap hal tersebut sepele. Tidak adanya penyatuan pikiran antar musisi mengakibatkan adanya perbedaan pendapat terhadap standar plagiarisme musik dan lagu. Apakah penilaiannya berdasarkan penilaian kualitatif ataukah kuantitaif dengan memperhitungkan tidak lebih dari 8 bar atau 2 bar, atau kemiripan sebanyak </w:t>
      </w:r>
      <w:commentRangeStart w:id="178"/>
      <w:r>
        <w:rPr>
          <w:rFonts w:ascii="Times New Roman" w:hAnsi="Times New Roman" w:cs="Times New Roman"/>
          <w:sz w:val="24"/>
          <w:szCs w:val="24"/>
        </w:rPr>
        <w:t>10</w:t>
      </w:r>
      <w:commentRangeEnd w:id="178"/>
      <w:r w:rsidR="00D670D6">
        <w:rPr>
          <w:rStyle w:val="CommentReference"/>
        </w:rPr>
        <w:commentReference w:id="178"/>
      </w:r>
      <w:r>
        <w:rPr>
          <w:rFonts w:ascii="Times New Roman" w:hAnsi="Times New Roman" w:cs="Times New Roman"/>
          <w:sz w:val="24"/>
          <w:szCs w:val="24"/>
        </w:rPr>
        <w:t xml:space="preserve">%. </w:t>
      </w:r>
      <w:r w:rsidR="00C559BD">
        <w:rPr>
          <w:rFonts w:ascii="Times New Roman" w:hAnsi="Times New Roman" w:cs="Times New Roman"/>
          <w:sz w:val="24"/>
          <w:szCs w:val="24"/>
        </w:rPr>
        <w:t xml:space="preserve"> </w:t>
      </w:r>
    </w:p>
    <w:p w14:paraId="0FEE3319" w14:textId="77777777" w:rsidR="00B264EF" w:rsidRPr="008146EF" w:rsidRDefault="00B264EF" w:rsidP="000E5262">
      <w:pPr>
        <w:pStyle w:val="Heading2"/>
        <w:numPr>
          <w:ilvl w:val="0"/>
          <w:numId w:val="25"/>
        </w:numPr>
        <w:spacing w:line="480" w:lineRule="auto"/>
        <w:ind w:left="993" w:hanging="567"/>
        <w:rPr>
          <w:rFonts w:ascii="Times New Roman" w:hAnsi="Times New Roman" w:cs="Times New Roman"/>
          <w:b/>
          <w:sz w:val="24"/>
          <w:szCs w:val="24"/>
        </w:rPr>
      </w:pPr>
      <w:bookmarkStart w:id="179" w:name="_Toc78036043"/>
      <w:r w:rsidRPr="008146EF">
        <w:rPr>
          <w:rFonts w:ascii="Times New Roman" w:hAnsi="Times New Roman" w:cs="Times New Roman"/>
          <w:b/>
          <w:color w:val="auto"/>
          <w:sz w:val="24"/>
          <w:szCs w:val="24"/>
        </w:rPr>
        <w:t>Saran</w:t>
      </w:r>
      <w:bookmarkEnd w:id="179"/>
    </w:p>
    <w:p w14:paraId="402AF2AA" w14:textId="77777777" w:rsidR="00B264EF" w:rsidRPr="008146EF" w:rsidRDefault="00CA22D6">
      <w:pPr>
        <w:pStyle w:val="ListParagraph"/>
        <w:numPr>
          <w:ilvl w:val="0"/>
          <w:numId w:val="75"/>
        </w:numPr>
        <w:spacing w:line="480" w:lineRule="auto"/>
        <w:jc w:val="both"/>
        <w:rPr>
          <w:rFonts w:ascii="Times New Roman" w:hAnsi="Times New Roman" w:cs="Times New Roman"/>
          <w:sz w:val="24"/>
          <w:szCs w:val="24"/>
        </w:rPr>
        <w:pPrChange w:id="180" w:author="budi agus Riswandi" w:date="2021-07-26T11:36:00Z">
          <w:pPr>
            <w:pStyle w:val="ListParagraph"/>
            <w:numPr>
              <w:numId w:val="55"/>
            </w:numPr>
            <w:spacing w:line="480" w:lineRule="auto"/>
            <w:ind w:left="993" w:hanging="360"/>
            <w:jc w:val="both"/>
          </w:pPr>
        </w:pPrChange>
      </w:pPr>
      <w:r w:rsidRPr="00D670D6">
        <w:rPr>
          <w:rFonts w:ascii="Times New Roman" w:hAnsi="Times New Roman" w:cs="Times New Roman"/>
          <w:color w:val="FF0000"/>
          <w:sz w:val="24"/>
          <w:szCs w:val="24"/>
          <w:rPrChange w:id="181" w:author="budi agus Riswandi" w:date="2021-07-26T11:36:00Z">
            <w:rPr>
              <w:rFonts w:ascii="Times New Roman" w:hAnsi="Times New Roman" w:cs="Times New Roman"/>
              <w:sz w:val="24"/>
              <w:szCs w:val="24"/>
            </w:rPr>
          </w:rPrChange>
        </w:rPr>
        <w:t xml:space="preserve">Adanya upaya untuk </w:t>
      </w:r>
      <w:r w:rsidR="000E5262" w:rsidRPr="00D670D6">
        <w:rPr>
          <w:rFonts w:ascii="Times New Roman" w:hAnsi="Times New Roman" w:cs="Times New Roman"/>
          <w:color w:val="FF0000"/>
          <w:sz w:val="24"/>
          <w:szCs w:val="24"/>
          <w:rPrChange w:id="182" w:author="budi agus Riswandi" w:date="2021-07-26T11:36:00Z">
            <w:rPr>
              <w:rFonts w:ascii="Times New Roman" w:hAnsi="Times New Roman" w:cs="Times New Roman"/>
              <w:sz w:val="24"/>
              <w:szCs w:val="24"/>
            </w:rPr>
          </w:rPrChange>
        </w:rPr>
        <w:t xml:space="preserve">mempertegas baik berupa defisini maupun standar dari plagiarisme musik dan lagu dengan mengadopsi </w:t>
      </w:r>
      <w:r w:rsidRPr="00D670D6">
        <w:rPr>
          <w:rFonts w:ascii="Times New Roman" w:hAnsi="Times New Roman" w:cs="Times New Roman"/>
          <w:color w:val="FF0000"/>
          <w:sz w:val="24"/>
          <w:szCs w:val="24"/>
          <w:rPrChange w:id="183" w:author="budi agus Riswandi" w:date="2021-07-26T11:36:00Z">
            <w:rPr>
              <w:rFonts w:ascii="Times New Roman" w:hAnsi="Times New Roman" w:cs="Times New Roman"/>
              <w:sz w:val="24"/>
              <w:szCs w:val="24"/>
            </w:rPr>
          </w:rPrChange>
        </w:rPr>
        <w:t>beberapa doktrin yang telah ada</w:t>
      </w:r>
      <w:r w:rsidR="000E5262" w:rsidRPr="00D670D6">
        <w:rPr>
          <w:rFonts w:ascii="Times New Roman" w:hAnsi="Times New Roman" w:cs="Times New Roman"/>
          <w:color w:val="FF0000"/>
          <w:sz w:val="24"/>
          <w:szCs w:val="24"/>
          <w:rPrChange w:id="184" w:author="budi agus Riswandi" w:date="2021-07-26T11:36:00Z">
            <w:rPr>
              <w:rFonts w:ascii="Times New Roman" w:hAnsi="Times New Roman" w:cs="Times New Roman"/>
              <w:sz w:val="24"/>
              <w:szCs w:val="24"/>
            </w:rPr>
          </w:rPrChange>
        </w:rPr>
        <w:t xml:space="preserve">, </w:t>
      </w:r>
      <w:r w:rsidRPr="00D670D6">
        <w:rPr>
          <w:rFonts w:ascii="Times New Roman" w:hAnsi="Times New Roman" w:cs="Times New Roman"/>
          <w:color w:val="FF0000"/>
          <w:sz w:val="24"/>
          <w:szCs w:val="24"/>
          <w:rPrChange w:id="185" w:author="budi agus Riswandi" w:date="2021-07-26T11:36:00Z">
            <w:rPr>
              <w:rFonts w:ascii="Times New Roman" w:hAnsi="Times New Roman" w:cs="Times New Roman"/>
              <w:sz w:val="24"/>
              <w:szCs w:val="24"/>
            </w:rPr>
          </w:rPrChange>
        </w:rPr>
        <w:t>konvensi-konvensi</w:t>
      </w:r>
      <w:r w:rsidR="000E5262" w:rsidRPr="00D670D6">
        <w:rPr>
          <w:rFonts w:ascii="Times New Roman" w:hAnsi="Times New Roman" w:cs="Times New Roman"/>
          <w:color w:val="FF0000"/>
          <w:sz w:val="24"/>
          <w:szCs w:val="24"/>
          <w:rPrChange w:id="186" w:author="budi agus Riswandi" w:date="2021-07-26T11:36:00Z">
            <w:rPr>
              <w:rFonts w:ascii="Times New Roman" w:hAnsi="Times New Roman" w:cs="Times New Roman"/>
              <w:sz w:val="24"/>
              <w:szCs w:val="24"/>
            </w:rPr>
          </w:rPrChange>
        </w:rPr>
        <w:t xml:space="preserve">, </w:t>
      </w:r>
      <w:r w:rsidRPr="00D670D6">
        <w:rPr>
          <w:rFonts w:ascii="Times New Roman" w:hAnsi="Times New Roman" w:cs="Times New Roman"/>
          <w:color w:val="FF0000"/>
          <w:sz w:val="24"/>
          <w:szCs w:val="24"/>
          <w:rPrChange w:id="187" w:author="budi agus Riswandi" w:date="2021-07-26T11:36:00Z">
            <w:rPr>
              <w:rFonts w:ascii="Times New Roman" w:hAnsi="Times New Roman" w:cs="Times New Roman"/>
              <w:sz w:val="24"/>
              <w:szCs w:val="24"/>
            </w:rPr>
          </w:rPrChange>
        </w:rPr>
        <w:t>kasus-kasus yang terselesaikan</w:t>
      </w:r>
      <w:r w:rsidR="000E5262" w:rsidRPr="00D670D6">
        <w:rPr>
          <w:rFonts w:ascii="Times New Roman" w:hAnsi="Times New Roman" w:cs="Times New Roman"/>
          <w:color w:val="FF0000"/>
          <w:sz w:val="24"/>
          <w:szCs w:val="24"/>
          <w:rPrChange w:id="188" w:author="budi agus Riswandi" w:date="2021-07-26T11:36:00Z">
            <w:rPr>
              <w:rFonts w:ascii="Times New Roman" w:hAnsi="Times New Roman" w:cs="Times New Roman"/>
              <w:sz w:val="24"/>
              <w:szCs w:val="24"/>
            </w:rPr>
          </w:rPrChange>
        </w:rPr>
        <w:t xml:space="preserve">, maupun melalui aspirasi dari para musisi dan pengamat musik dan lagu </w:t>
      </w:r>
      <w:r w:rsidRPr="00D670D6">
        <w:rPr>
          <w:rFonts w:ascii="Times New Roman" w:hAnsi="Times New Roman" w:cs="Times New Roman"/>
          <w:color w:val="FF0000"/>
          <w:sz w:val="24"/>
          <w:szCs w:val="24"/>
          <w:rPrChange w:id="189" w:author="budi agus Riswandi" w:date="2021-07-26T11:36:00Z">
            <w:rPr>
              <w:rFonts w:ascii="Times New Roman" w:hAnsi="Times New Roman" w:cs="Times New Roman"/>
              <w:sz w:val="24"/>
              <w:szCs w:val="24"/>
            </w:rPr>
          </w:rPrChange>
        </w:rPr>
        <w:t xml:space="preserve">agar terciptanya suatu aturan hukum yang dapat </w:t>
      </w:r>
      <w:r w:rsidRPr="008146EF">
        <w:rPr>
          <w:rFonts w:ascii="Times New Roman" w:hAnsi="Times New Roman" w:cs="Times New Roman"/>
          <w:sz w:val="24"/>
          <w:szCs w:val="24"/>
        </w:rPr>
        <w:t>memenuhi kebutuhan para seniman dibidang musik dan lagu saat ini</w:t>
      </w:r>
      <w:r w:rsidR="000E5262">
        <w:rPr>
          <w:rFonts w:ascii="Times New Roman" w:hAnsi="Times New Roman" w:cs="Times New Roman"/>
          <w:sz w:val="24"/>
          <w:szCs w:val="24"/>
        </w:rPr>
        <w:t xml:space="preserve"> dan adanya kesesuaian dalam pemikiran</w:t>
      </w:r>
      <w:r w:rsidR="00C559BD">
        <w:rPr>
          <w:rFonts w:ascii="Times New Roman" w:hAnsi="Times New Roman" w:cs="Times New Roman"/>
          <w:sz w:val="24"/>
          <w:szCs w:val="24"/>
        </w:rPr>
        <w:t>.</w:t>
      </w:r>
    </w:p>
    <w:p w14:paraId="4AAC4085" w14:textId="77777777" w:rsidR="005E5A0F" w:rsidRDefault="00CA22D6" w:rsidP="000E5262">
      <w:pPr>
        <w:pStyle w:val="ListParagraph"/>
        <w:numPr>
          <w:ilvl w:val="0"/>
          <w:numId w:val="55"/>
        </w:numPr>
        <w:spacing w:line="480" w:lineRule="auto"/>
        <w:ind w:left="993" w:firstLine="0"/>
        <w:jc w:val="both"/>
        <w:rPr>
          <w:rFonts w:ascii="Times New Roman" w:hAnsi="Times New Roman" w:cs="Times New Roman"/>
          <w:sz w:val="24"/>
          <w:szCs w:val="24"/>
        </w:rPr>
      </w:pPr>
      <w:r w:rsidRPr="008146EF">
        <w:rPr>
          <w:rFonts w:ascii="Times New Roman" w:hAnsi="Times New Roman" w:cs="Times New Roman"/>
          <w:sz w:val="24"/>
          <w:szCs w:val="24"/>
        </w:rPr>
        <w:t xml:space="preserve">Perlunya keterlibatan para ahli dibidang musik untuk berperan secara aktif dalam pemberian aspirasi terhadap pembaharuan Hukum Hak Cipta tentang Standar Plagiarisme agar terciptanya kejelasan </w:t>
      </w:r>
      <w:r w:rsidR="00783461">
        <w:rPr>
          <w:rFonts w:ascii="Times New Roman" w:hAnsi="Times New Roman" w:cs="Times New Roman"/>
          <w:sz w:val="24"/>
          <w:szCs w:val="24"/>
        </w:rPr>
        <w:t xml:space="preserve">dan juga penyatuan pikiran </w:t>
      </w:r>
      <w:r w:rsidRPr="008146EF">
        <w:rPr>
          <w:rFonts w:ascii="Times New Roman" w:hAnsi="Times New Roman" w:cs="Times New Roman"/>
          <w:sz w:val="24"/>
          <w:szCs w:val="24"/>
        </w:rPr>
        <w:t>terhadap</w:t>
      </w:r>
      <w:r w:rsidR="00783461">
        <w:rPr>
          <w:rFonts w:ascii="Times New Roman" w:hAnsi="Times New Roman" w:cs="Times New Roman"/>
          <w:sz w:val="24"/>
          <w:szCs w:val="24"/>
        </w:rPr>
        <w:t xml:space="preserve"> tindakan</w:t>
      </w:r>
      <w:r w:rsidRPr="008146EF">
        <w:rPr>
          <w:rFonts w:ascii="Times New Roman" w:hAnsi="Times New Roman" w:cs="Times New Roman"/>
          <w:sz w:val="24"/>
          <w:szCs w:val="24"/>
        </w:rPr>
        <w:t xml:space="preserve"> plagiarisme di bidang musik dan lagu. </w:t>
      </w:r>
    </w:p>
    <w:p w14:paraId="4D340336" w14:textId="77777777" w:rsidR="00C559BD" w:rsidRDefault="00C559BD" w:rsidP="00C559BD">
      <w:pPr>
        <w:spacing w:line="480" w:lineRule="auto"/>
        <w:jc w:val="both"/>
        <w:rPr>
          <w:rFonts w:ascii="Times New Roman" w:hAnsi="Times New Roman" w:cs="Times New Roman"/>
          <w:sz w:val="24"/>
          <w:szCs w:val="24"/>
        </w:rPr>
      </w:pPr>
    </w:p>
    <w:p w14:paraId="5F6C00BD" w14:textId="77777777" w:rsidR="00C559BD" w:rsidRDefault="00C559BD" w:rsidP="00C559BD">
      <w:pPr>
        <w:spacing w:line="480" w:lineRule="auto"/>
        <w:jc w:val="both"/>
        <w:rPr>
          <w:rFonts w:ascii="Times New Roman" w:hAnsi="Times New Roman" w:cs="Times New Roman"/>
          <w:sz w:val="24"/>
          <w:szCs w:val="24"/>
        </w:rPr>
      </w:pPr>
    </w:p>
    <w:p w14:paraId="4D652F7F" w14:textId="77777777" w:rsidR="00C559BD" w:rsidRDefault="00C559BD" w:rsidP="00C559BD">
      <w:pPr>
        <w:spacing w:line="480" w:lineRule="auto"/>
        <w:jc w:val="both"/>
        <w:rPr>
          <w:rFonts w:ascii="Times New Roman" w:hAnsi="Times New Roman" w:cs="Times New Roman"/>
          <w:sz w:val="24"/>
          <w:szCs w:val="24"/>
        </w:rPr>
      </w:pPr>
    </w:p>
    <w:p w14:paraId="3DDBF700" w14:textId="77777777" w:rsidR="00C559BD" w:rsidRDefault="00C559BD" w:rsidP="00C559BD">
      <w:pPr>
        <w:spacing w:line="480" w:lineRule="auto"/>
        <w:jc w:val="both"/>
        <w:rPr>
          <w:rFonts w:ascii="Times New Roman" w:hAnsi="Times New Roman" w:cs="Times New Roman"/>
          <w:sz w:val="24"/>
          <w:szCs w:val="24"/>
        </w:rPr>
      </w:pPr>
    </w:p>
    <w:p w14:paraId="3A9F8900" w14:textId="77777777" w:rsidR="00C559BD" w:rsidRDefault="00C559BD" w:rsidP="00C559BD">
      <w:pPr>
        <w:spacing w:line="480" w:lineRule="auto"/>
        <w:jc w:val="both"/>
        <w:rPr>
          <w:rFonts w:ascii="Times New Roman" w:hAnsi="Times New Roman" w:cs="Times New Roman"/>
          <w:sz w:val="24"/>
          <w:szCs w:val="24"/>
        </w:rPr>
      </w:pPr>
    </w:p>
    <w:p w14:paraId="1557A237" w14:textId="77777777" w:rsidR="00C559BD" w:rsidRDefault="00C559BD" w:rsidP="00C559BD">
      <w:pPr>
        <w:spacing w:line="480" w:lineRule="auto"/>
        <w:jc w:val="both"/>
        <w:rPr>
          <w:rFonts w:ascii="Times New Roman" w:hAnsi="Times New Roman" w:cs="Times New Roman"/>
          <w:sz w:val="24"/>
          <w:szCs w:val="24"/>
        </w:rPr>
      </w:pPr>
    </w:p>
    <w:p w14:paraId="5DF6C9F5" w14:textId="77777777" w:rsidR="00C559BD" w:rsidRDefault="00C559BD" w:rsidP="00C559BD">
      <w:pPr>
        <w:spacing w:line="480" w:lineRule="auto"/>
        <w:jc w:val="both"/>
        <w:rPr>
          <w:rFonts w:ascii="Times New Roman" w:hAnsi="Times New Roman" w:cs="Times New Roman"/>
          <w:sz w:val="24"/>
          <w:szCs w:val="24"/>
        </w:rPr>
      </w:pPr>
    </w:p>
    <w:p w14:paraId="5FAE9BC3" w14:textId="77777777" w:rsidR="00C559BD" w:rsidRDefault="00C559BD" w:rsidP="00C559BD">
      <w:pPr>
        <w:spacing w:line="480" w:lineRule="auto"/>
        <w:jc w:val="both"/>
        <w:rPr>
          <w:rFonts w:ascii="Times New Roman" w:hAnsi="Times New Roman" w:cs="Times New Roman"/>
          <w:sz w:val="24"/>
          <w:szCs w:val="24"/>
        </w:rPr>
      </w:pPr>
    </w:p>
    <w:p w14:paraId="489A66EC" w14:textId="77777777" w:rsidR="00C559BD" w:rsidRDefault="00C559BD" w:rsidP="00C559BD">
      <w:pPr>
        <w:spacing w:line="480" w:lineRule="auto"/>
        <w:jc w:val="both"/>
        <w:rPr>
          <w:rFonts w:ascii="Times New Roman" w:hAnsi="Times New Roman" w:cs="Times New Roman"/>
          <w:sz w:val="24"/>
          <w:szCs w:val="24"/>
        </w:rPr>
      </w:pPr>
    </w:p>
    <w:p w14:paraId="666B58D4" w14:textId="77777777" w:rsidR="00C559BD" w:rsidRDefault="00C559BD" w:rsidP="00C559BD">
      <w:pPr>
        <w:spacing w:line="480" w:lineRule="auto"/>
        <w:jc w:val="both"/>
        <w:rPr>
          <w:rFonts w:ascii="Times New Roman" w:hAnsi="Times New Roman" w:cs="Times New Roman"/>
          <w:sz w:val="24"/>
          <w:szCs w:val="24"/>
        </w:rPr>
      </w:pPr>
    </w:p>
    <w:p w14:paraId="3F3BA8D6" w14:textId="77777777" w:rsidR="00C559BD" w:rsidRDefault="00C559BD" w:rsidP="00C559BD">
      <w:pPr>
        <w:spacing w:line="480" w:lineRule="auto"/>
        <w:jc w:val="both"/>
        <w:rPr>
          <w:rFonts w:ascii="Times New Roman" w:hAnsi="Times New Roman" w:cs="Times New Roman"/>
          <w:sz w:val="24"/>
          <w:szCs w:val="24"/>
        </w:rPr>
      </w:pPr>
    </w:p>
    <w:p w14:paraId="6EC90231" w14:textId="77777777" w:rsidR="00C559BD" w:rsidRDefault="00C559BD" w:rsidP="00C559BD">
      <w:pPr>
        <w:spacing w:line="480" w:lineRule="auto"/>
        <w:jc w:val="both"/>
        <w:rPr>
          <w:rFonts w:ascii="Times New Roman" w:hAnsi="Times New Roman" w:cs="Times New Roman"/>
          <w:sz w:val="24"/>
          <w:szCs w:val="24"/>
        </w:rPr>
      </w:pPr>
    </w:p>
    <w:p w14:paraId="3065F395" w14:textId="77777777" w:rsidR="00C559BD" w:rsidRPr="00C559BD" w:rsidRDefault="00C559BD" w:rsidP="00C559BD">
      <w:pPr>
        <w:spacing w:line="480" w:lineRule="auto"/>
        <w:jc w:val="both"/>
        <w:rPr>
          <w:rFonts w:ascii="Times New Roman" w:hAnsi="Times New Roman" w:cs="Times New Roman"/>
          <w:sz w:val="24"/>
          <w:szCs w:val="24"/>
        </w:rPr>
      </w:pPr>
    </w:p>
    <w:p w14:paraId="523E769E" w14:textId="77777777" w:rsidR="00C72960" w:rsidRPr="008146EF" w:rsidRDefault="00C72960" w:rsidP="00C72960">
      <w:pPr>
        <w:pStyle w:val="Heading1"/>
        <w:spacing w:line="480" w:lineRule="auto"/>
        <w:jc w:val="center"/>
        <w:rPr>
          <w:rFonts w:ascii="Times New Roman" w:hAnsi="Times New Roman" w:cs="Times New Roman"/>
          <w:b/>
          <w:color w:val="auto"/>
          <w:sz w:val="24"/>
          <w:szCs w:val="24"/>
        </w:rPr>
      </w:pPr>
      <w:bookmarkStart w:id="190" w:name="_Toc78036044"/>
      <w:bookmarkStart w:id="191" w:name="_Hlk77172841"/>
      <w:bookmarkEnd w:id="160"/>
      <w:r w:rsidRPr="008146EF">
        <w:rPr>
          <w:rFonts w:ascii="Times New Roman" w:hAnsi="Times New Roman" w:cs="Times New Roman"/>
          <w:b/>
          <w:color w:val="auto"/>
          <w:sz w:val="24"/>
          <w:szCs w:val="24"/>
        </w:rPr>
        <w:t>DAFTAR PUSTAKA</w:t>
      </w:r>
      <w:bookmarkEnd w:id="190"/>
    </w:p>
    <w:bookmarkEnd w:id="191"/>
    <w:p w14:paraId="41595CEC" w14:textId="77777777" w:rsidR="00C72960" w:rsidRPr="008146EF" w:rsidRDefault="00C72960" w:rsidP="006D7163">
      <w:pPr>
        <w:pStyle w:val="ListParagraph"/>
        <w:numPr>
          <w:ilvl w:val="0"/>
          <w:numId w:val="3"/>
        </w:numPr>
        <w:spacing w:after="0" w:line="480" w:lineRule="auto"/>
        <w:rPr>
          <w:rFonts w:ascii="Times New Roman" w:hAnsi="Times New Roman" w:cs="Times New Roman"/>
          <w:b/>
          <w:sz w:val="24"/>
          <w:szCs w:val="24"/>
        </w:rPr>
      </w:pPr>
      <w:r w:rsidRPr="008146EF">
        <w:rPr>
          <w:rFonts w:ascii="Times New Roman" w:hAnsi="Times New Roman" w:cs="Times New Roman"/>
          <w:b/>
          <w:sz w:val="24"/>
          <w:szCs w:val="24"/>
        </w:rPr>
        <w:t>Buku</w:t>
      </w:r>
    </w:p>
    <w:p w14:paraId="1C4E9531" w14:textId="77777777" w:rsidR="00C72960" w:rsidRPr="008146EF" w:rsidRDefault="00C72960" w:rsidP="00C72960">
      <w:pPr>
        <w:spacing w:after="0" w:line="240" w:lineRule="auto"/>
        <w:ind w:left="1276" w:hanging="916"/>
        <w:jc w:val="both"/>
        <w:rPr>
          <w:rFonts w:ascii="Times New Roman" w:hAnsi="Times New Roman" w:cs="Times New Roman"/>
          <w:sz w:val="24"/>
          <w:szCs w:val="24"/>
          <w:lang w:val="en-GB"/>
        </w:rPr>
      </w:pPr>
      <w:r w:rsidRPr="008146EF">
        <w:rPr>
          <w:rFonts w:ascii="Times New Roman" w:hAnsi="Times New Roman" w:cs="Times New Roman"/>
          <w:sz w:val="24"/>
          <w:szCs w:val="24"/>
          <w:lang w:val="en-GB"/>
        </w:rPr>
        <w:t>Ashibly, “</w:t>
      </w:r>
      <w:r w:rsidRPr="008146EF">
        <w:rPr>
          <w:rFonts w:ascii="Times New Roman" w:hAnsi="Times New Roman" w:cs="Times New Roman"/>
          <w:i/>
          <w:sz w:val="24"/>
          <w:szCs w:val="24"/>
          <w:lang w:val="en-GB"/>
        </w:rPr>
        <w:t xml:space="preserve">HUKUM HAK </w:t>
      </w:r>
      <w:commentRangeStart w:id="192"/>
      <w:r w:rsidRPr="008146EF">
        <w:rPr>
          <w:rFonts w:ascii="Times New Roman" w:hAnsi="Times New Roman" w:cs="Times New Roman"/>
          <w:i/>
          <w:sz w:val="24"/>
          <w:szCs w:val="24"/>
          <w:lang w:val="en-GB"/>
        </w:rPr>
        <w:t>CIPTA</w:t>
      </w:r>
      <w:commentRangeEnd w:id="192"/>
      <w:r w:rsidR="00D670D6">
        <w:rPr>
          <w:rStyle w:val="CommentReference"/>
        </w:rPr>
        <w:commentReference w:id="192"/>
      </w:r>
      <w:r w:rsidRPr="008146EF">
        <w:rPr>
          <w:rFonts w:ascii="Times New Roman" w:hAnsi="Times New Roman" w:cs="Times New Roman"/>
          <w:i/>
          <w:sz w:val="24"/>
          <w:szCs w:val="24"/>
          <w:lang w:val="en-GB"/>
        </w:rPr>
        <w:t>, Tinjauan Khusus Performing Right Lagu Indie Berbasis Nilai Keadilan”</w:t>
      </w:r>
      <w:r w:rsidRPr="008146EF">
        <w:rPr>
          <w:rFonts w:ascii="Times New Roman" w:hAnsi="Times New Roman" w:cs="Times New Roman"/>
          <w:sz w:val="24"/>
          <w:szCs w:val="24"/>
          <w:lang w:val="en-GB"/>
        </w:rPr>
        <w:t>, ctk pertama, Genta Publishing, Yogyakarta, 2016.</w:t>
      </w:r>
    </w:p>
    <w:p w14:paraId="0DBE28E8" w14:textId="77777777" w:rsidR="00C72960" w:rsidRPr="008146EF" w:rsidRDefault="00C72960" w:rsidP="00C72960">
      <w:pPr>
        <w:spacing w:after="0" w:line="240" w:lineRule="auto"/>
        <w:ind w:left="1276" w:hanging="916"/>
        <w:jc w:val="both"/>
        <w:rPr>
          <w:rFonts w:ascii="Times New Roman" w:hAnsi="Times New Roman" w:cs="Times New Roman"/>
          <w:sz w:val="24"/>
          <w:szCs w:val="24"/>
          <w:lang w:val="en-GB"/>
        </w:rPr>
      </w:pPr>
    </w:p>
    <w:p w14:paraId="53341749" w14:textId="77777777" w:rsidR="00C72960" w:rsidRPr="008146EF" w:rsidRDefault="00C72960" w:rsidP="00C72960">
      <w:pPr>
        <w:spacing w:after="0" w:line="240" w:lineRule="auto"/>
        <w:ind w:left="1276" w:hanging="916"/>
        <w:jc w:val="both"/>
        <w:rPr>
          <w:rFonts w:ascii="Times New Roman" w:hAnsi="Times New Roman" w:cs="Times New Roman"/>
          <w:sz w:val="24"/>
          <w:szCs w:val="24"/>
        </w:rPr>
      </w:pPr>
      <w:bookmarkStart w:id="193" w:name="_Hlk77173068"/>
      <w:r w:rsidRPr="008146EF">
        <w:rPr>
          <w:rFonts w:ascii="Times New Roman" w:hAnsi="Times New Roman" w:cs="Times New Roman"/>
          <w:sz w:val="24"/>
          <w:szCs w:val="24"/>
        </w:rPr>
        <w:t>Bernard Nainggolan, “</w:t>
      </w:r>
      <w:r w:rsidRPr="008146EF">
        <w:rPr>
          <w:rFonts w:ascii="Times New Roman" w:hAnsi="Times New Roman" w:cs="Times New Roman"/>
          <w:i/>
          <w:sz w:val="24"/>
          <w:szCs w:val="24"/>
        </w:rPr>
        <w:t>Komentar Undang-Undang Hal Cipta”</w:t>
      </w:r>
      <w:r w:rsidRPr="008146EF">
        <w:rPr>
          <w:rFonts w:ascii="Times New Roman" w:hAnsi="Times New Roman" w:cs="Times New Roman"/>
          <w:sz w:val="24"/>
          <w:szCs w:val="24"/>
        </w:rPr>
        <w:t>, PT.Alumni, Bandung, 2016</w:t>
      </w:r>
      <w:bookmarkEnd w:id="193"/>
      <w:r w:rsidRPr="008146EF">
        <w:rPr>
          <w:rFonts w:ascii="Times New Roman" w:hAnsi="Times New Roman" w:cs="Times New Roman"/>
          <w:sz w:val="24"/>
          <w:szCs w:val="24"/>
        </w:rPr>
        <w:t>.</w:t>
      </w:r>
    </w:p>
    <w:p w14:paraId="106E1E8B" w14:textId="77777777" w:rsidR="00D85700" w:rsidRPr="008146EF" w:rsidRDefault="00D85700" w:rsidP="00C72960">
      <w:pPr>
        <w:spacing w:after="0" w:line="240" w:lineRule="auto"/>
        <w:ind w:left="1276" w:hanging="916"/>
        <w:jc w:val="both"/>
        <w:rPr>
          <w:rFonts w:ascii="Times New Roman" w:hAnsi="Times New Roman" w:cs="Times New Roman"/>
          <w:sz w:val="24"/>
          <w:szCs w:val="24"/>
          <w:lang w:val="en-GB"/>
        </w:rPr>
      </w:pPr>
    </w:p>
    <w:p w14:paraId="6B9677DC" w14:textId="77777777" w:rsidR="00D85700" w:rsidRPr="008146EF" w:rsidRDefault="00D85700" w:rsidP="00D85700">
      <w:pPr>
        <w:spacing w:after="0" w:line="240" w:lineRule="auto"/>
        <w:ind w:left="360"/>
        <w:jc w:val="both"/>
        <w:rPr>
          <w:rFonts w:ascii="Times New Roman" w:hAnsi="Times New Roman" w:cs="Times New Roman"/>
          <w:sz w:val="24"/>
          <w:szCs w:val="24"/>
          <w:lang w:val="en-GB"/>
        </w:rPr>
      </w:pPr>
      <w:r w:rsidRPr="008146EF">
        <w:rPr>
          <w:rFonts w:ascii="Times New Roman" w:hAnsi="Times New Roman" w:cs="Times New Roman"/>
          <w:sz w:val="24"/>
          <w:szCs w:val="24"/>
          <w:lang w:val="en-GB"/>
        </w:rPr>
        <w:t>Budi Agus Riswandi, “</w:t>
      </w:r>
      <w:r w:rsidRPr="008146EF">
        <w:rPr>
          <w:rFonts w:ascii="Times New Roman" w:hAnsi="Times New Roman" w:cs="Times New Roman"/>
          <w:i/>
          <w:sz w:val="24"/>
          <w:szCs w:val="24"/>
          <w:lang w:val="en-GB"/>
        </w:rPr>
        <w:t xml:space="preserve">Doktrin Perlindungan Hak Cipta di Era Digital”, </w:t>
      </w:r>
      <w:r w:rsidRPr="008146EF">
        <w:rPr>
          <w:rFonts w:ascii="Times New Roman" w:hAnsi="Times New Roman" w:cs="Times New Roman"/>
          <w:sz w:val="24"/>
          <w:szCs w:val="24"/>
          <w:lang w:val="en-GB"/>
        </w:rPr>
        <w:t xml:space="preserve">FH </w:t>
      </w:r>
      <w:r w:rsidRPr="008146EF">
        <w:rPr>
          <w:rFonts w:ascii="Times New Roman" w:hAnsi="Times New Roman" w:cs="Times New Roman"/>
          <w:sz w:val="24"/>
          <w:szCs w:val="24"/>
          <w:lang w:val="en-GB"/>
        </w:rPr>
        <w:br/>
        <w:t xml:space="preserve"> </w:t>
      </w:r>
      <w:r w:rsidRPr="008146EF">
        <w:rPr>
          <w:rFonts w:ascii="Times New Roman" w:hAnsi="Times New Roman" w:cs="Times New Roman"/>
          <w:sz w:val="24"/>
          <w:szCs w:val="24"/>
          <w:lang w:val="en-GB"/>
        </w:rPr>
        <w:tab/>
        <w:t xml:space="preserve">         UII Press, Yogyakarta, 2016.</w:t>
      </w:r>
    </w:p>
    <w:p w14:paraId="06812A10" w14:textId="77777777" w:rsidR="00C72960" w:rsidRPr="008146EF" w:rsidRDefault="00C72960" w:rsidP="00D85700">
      <w:pPr>
        <w:spacing w:after="0" w:line="240" w:lineRule="auto"/>
        <w:jc w:val="both"/>
        <w:rPr>
          <w:rFonts w:ascii="Times New Roman" w:hAnsi="Times New Roman" w:cs="Times New Roman"/>
          <w:sz w:val="24"/>
          <w:szCs w:val="24"/>
          <w:lang w:val="en-GB"/>
        </w:rPr>
      </w:pPr>
    </w:p>
    <w:p w14:paraId="24375419" w14:textId="77777777" w:rsidR="00C72960" w:rsidRPr="008146EF" w:rsidRDefault="00D85700" w:rsidP="00C72960">
      <w:pPr>
        <w:spacing w:after="0" w:line="240" w:lineRule="auto"/>
        <w:ind w:left="1276" w:hanging="916"/>
        <w:jc w:val="both"/>
        <w:rPr>
          <w:rFonts w:ascii="Times New Roman" w:hAnsi="Times New Roman" w:cs="Times New Roman"/>
          <w:sz w:val="24"/>
          <w:szCs w:val="24"/>
        </w:rPr>
      </w:pPr>
      <w:r w:rsidRPr="008146EF">
        <w:rPr>
          <w:rFonts w:ascii="Times New Roman" w:hAnsi="Times New Roman" w:cs="Times New Roman"/>
          <w:sz w:val="24"/>
          <w:szCs w:val="24"/>
        </w:rPr>
        <w:t>_____________</w:t>
      </w:r>
      <w:r w:rsidR="00C72960" w:rsidRPr="008146EF">
        <w:rPr>
          <w:rFonts w:ascii="Times New Roman" w:hAnsi="Times New Roman" w:cs="Times New Roman"/>
          <w:sz w:val="24"/>
          <w:szCs w:val="24"/>
        </w:rPr>
        <w:t>, “</w:t>
      </w:r>
      <w:r w:rsidR="00C72960" w:rsidRPr="008146EF">
        <w:rPr>
          <w:rFonts w:ascii="Times New Roman" w:hAnsi="Times New Roman" w:cs="Times New Roman"/>
          <w:i/>
          <w:sz w:val="24"/>
          <w:szCs w:val="24"/>
        </w:rPr>
        <w:t xml:space="preserve">Hak Cipta di Internet Aspek Hukum dan Permasalahannya di Indonesia”, </w:t>
      </w:r>
      <w:r w:rsidR="00C72960" w:rsidRPr="008146EF">
        <w:rPr>
          <w:rFonts w:ascii="Times New Roman" w:hAnsi="Times New Roman" w:cs="Times New Roman"/>
          <w:sz w:val="24"/>
          <w:szCs w:val="24"/>
        </w:rPr>
        <w:t>FH UII Press, Yogyakarta, 2009.</w:t>
      </w:r>
    </w:p>
    <w:p w14:paraId="79A203F7" w14:textId="77777777" w:rsidR="00C72960" w:rsidRPr="008146EF" w:rsidRDefault="00C72960" w:rsidP="00C72960">
      <w:pPr>
        <w:spacing w:after="0" w:line="240" w:lineRule="auto"/>
        <w:ind w:left="1276" w:hanging="916"/>
        <w:jc w:val="both"/>
        <w:rPr>
          <w:rFonts w:ascii="Times New Roman" w:hAnsi="Times New Roman" w:cs="Times New Roman"/>
          <w:sz w:val="24"/>
          <w:szCs w:val="24"/>
          <w:lang w:val="en-GB"/>
        </w:rPr>
      </w:pPr>
    </w:p>
    <w:p w14:paraId="577F2678" w14:textId="77777777" w:rsidR="00C72960" w:rsidRPr="008146EF" w:rsidRDefault="00C72960" w:rsidP="00C72960">
      <w:pPr>
        <w:spacing w:after="0" w:line="240" w:lineRule="auto"/>
        <w:ind w:left="1276" w:hanging="916"/>
        <w:jc w:val="both"/>
        <w:rPr>
          <w:rFonts w:ascii="Times New Roman" w:hAnsi="Times New Roman" w:cs="Times New Roman"/>
          <w:sz w:val="24"/>
          <w:szCs w:val="24"/>
        </w:rPr>
      </w:pPr>
      <w:r w:rsidRPr="008146EF">
        <w:rPr>
          <w:rFonts w:ascii="Times New Roman" w:hAnsi="Times New Roman" w:cs="Times New Roman"/>
          <w:sz w:val="24"/>
          <w:szCs w:val="24"/>
        </w:rPr>
        <w:t>_____________, “</w:t>
      </w:r>
      <w:r w:rsidRPr="008146EF">
        <w:rPr>
          <w:rFonts w:ascii="Times New Roman" w:hAnsi="Times New Roman" w:cs="Times New Roman"/>
          <w:i/>
          <w:sz w:val="24"/>
          <w:szCs w:val="24"/>
        </w:rPr>
        <w:t>Selayang Pandang Hak Cipta di Indonesia”</w:t>
      </w:r>
      <w:r w:rsidRPr="008146EF">
        <w:rPr>
          <w:rFonts w:ascii="Times New Roman" w:hAnsi="Times New Roman" w:cs="Times New Roman"/>
          <w:sz w:val="24"/>
          <w:szCs w:val="24"/>
        </w:rPr>
        <w:t>, Total Media, Yogyakarta, 2009.</w:t>
      </w:r>
    </w:p>
    <w:p w14:paraId="43F3C0A8" w14:textId="77777777" w:rsidR="00C72960" w:rsidRPr="008146EF" w:rsidRDefault="00C72960" w:rsidP="00C72960">
      <w:pPr>
        <w:spacing w:after="0" w:line="240" w:lineRule="auto"/>
        <w:ind w:left="1276" w:hanging="916"/>
        <w:jc w:val="both"/>
        <w:rPr>
          <w:rFonts w:ascii="Times New Roman" w:hAnsi="Times New Roman" w:cs="Times New Roman"/>
          <w:sz w:val="24"/>
          <w:szCs w:val="24"/>
        </w:rPr>
      </w:pPr>
    </w:p>
    <w:p w14:paraId="7932B88E" w14:textId="77777777" w:rsidR="00C72960" w:rsidRPr="008146EF" w:rsidRDefault="00C72960" w:rsidP="00C72960">
      <w:pPr>
        <w:spacing w:after="0" w:line="240" w:lineRule="auto"/>
        <w:ind w:left="1276" w:hanging="916"/>
        <w:jc w:val="both"/>
        <w:rPr>
          <w:rFonts w:ascii="Times New Roman" w:hAnsi="Times New Roman" w:cs="Times New Roman"/>
          <w:sz w:val="24"/>
          <w:szCs w:val="24"/>
          <w:lang w:val="en-GB"/>
        </w:rPr>
      </w:pPr>
      <w:bookmarkStart w:id="194" w:name="_Hlk77172982"/>
      <w:r w:rsidRPr="008146EF">
        <w:rPr>
          <w:rFonts w:ascii="Times New Roman" w:hAnsi="Times New Roman" w:cs="Times New Roman"/>
          <w:sz w:val="24"/>
          <w:szCs w:val="24"/>
          <w:lang w:val="en-GB"/>
        </w:rPr>
        <w:t>Eddy Damian, “</w:t>
      </w:r>
      <w:r w:rsidRPr="008146EF">
        <w:rPr>
          <w:rFonts w:ascii="Times New Roman" w:hAnsi="Times New Roman" w:cs="Times New Roman"/>
          <w:i/>
          <w:sz w:val="24"/>
          <w:szCs w:val="24"/>
          <w:lang w:val="en-GB"/>
        </w:rPr>
        <w:t xml:space="preserve">Hukum Hak Cipta”, </w:t>
      </w:r>
      <w:r w:rsidRPr="008146EF">
        <w:rPr>
          <w:rFonts w:ascii="Times New Roman" w:hAnsi="Times New Roman" w:cs="Times New Roman"/>
          <w:sz w:val="24"/>
          <w:szCs w:val="24"/>
          <w:lang w:val="en-GB"/>
        </w:rPr>
        <w:t>Edisi Keempat, Cetakan ke-1, Alumni Bandung, Bandung, 2014</w:t>
      </w:r>
      <w:bookmarkEnd w:id="194"/>
      <w:r w:rsidRPr="008146EF">
        <w:rPr>
          <w:rFonts w:ascii="Times New Roman" w:hAnsi="Times New Roman" w:cs="Times New Roman"/>
          <w:sz w:val="24"/>
          <w:szCs w:val="24"/>
          <w:lang w:val="en-GB"/>
        </w:rPr>
        <w:t>.</w:t>
      </w:r>
    </w:p>
    <w:p w14:paraId="29DF2363" w14:textId="77777777" w:rsidR="00AD3D78" w:rsidRPr="008146EF" w:rsidRDefault="00AD3D78" w:rsidP="00C72960">
      <w:pPr>
        <w:spacing w:after="0" w:line="240" w:lineRule="auto"/>
        <w:ind w:left="1276" w:hanging="916"/>
        <w:jc w:val="both"/>
        <w:rPr>
          <w:rFonts w:ascii="Times New Roman" w:hAnsi="Times New Roman" w:cs="Times New Roman"/>
          <w:sz w:val="24"/>
          <w:szCs w:val="24"/>
          <w:lang w:val="en-GB"/>
        </w:rPr>
      </w:pPr>
    </w:p>
    <w:p w14:paraId="705D53EB" w14:textId="77777777" w:rsidR="006E0725" w:rsidRPr="008146EF" w:rsidRDefault="00AD3D78" w:rsidP="00C72960">
      <w:pPr>
        <w:spacing w:after="0" w:line="240" w:lineRule="auto"/>
        <w:ind w:left="1276" w:hanging="916"/>
        <w:jc w:val="both"/>
        <w:rPr>
          <w:rFonts w:ascii="Times New Roman" w:hAnsi="Times New Roman" w:cs="Times New Roman"/>
          <w:sz w:val="24"/>
          <w:szCs w:val="24"/>
          <w:lang w:val="en-GB"/>
        </w:rPr>
      </w:pPr>
      <w:r w:rsidRPr="008146EF">
        <w:rPr>
          <w:rFonts w:ascii="Times New Roman" w:hAnsi="Times New Roman" w:cs="Times New Roman"/>
          <w:sz w:val="24"/>
          <w:szCs w:val="24"/>
        </w:rPr>
        <w:t>____________, “</w:t>
      </w:r>
      <w:r w:rsidRPr="008146EF">
        <w:rPr>
          <w:rFonts w:ascii="Times New Roman" w:hAnsi="Times New Roman" w:cs="Times New Roman"/>
          <w:i/>
          <w:sz w:val="24"/>
          <w:szCs w:val="24"/>
        </w:rPr>
        <w:t>Glosarium Hak Cipta dan Hak Terkait</w:t>
      </w:r>
      <w:r w:rsidRPr="008146EF">
        <w:rPr>
          <w:rFonts w:ascii="Times New Roman" w:hAnsi="Times New Roman" w:cs="Times New Roman"/>
          <w:sz w:val="24"/>
          <w:szCs w:val="24"/>
        </w:rPr>
        <w:t xml:space="preserve">”, PT Alumni, Bandung, 2012. </w:t>
      </w:r>
    </w:p>
    <w:p w14:paraId="47695F19" w14:textId="77777777" w:rsidR="00C72960" w:rsidRPr="008146EF" w:rsidRDefault="00C72960" w:rsidP="00C72960">
      <w:pPr>
        <w:spacing w:after="0" w:line="240" w:lineRule="auto"/>
        <w:ind w:left="1418" w:hanging="992"/>
        <w:jc w:val="both"/>
        <w:rPr>
          <w:rFonts w:ascii="Times New Roman" w:hAnsi="Times New Roman" w:cs="Times New Roman"/>
          <w:sz w:val="24"/>
          <w:szCs w:val="24"/>
        </w:rPr>
      </w:pPr>
    </w:p>
    <w:p w14:paraId="30721E52" w14:textId="77777777" w:rsidR="002519E3" w:rsidRPr="008146EF" w:rsidRDefault="002519E3" w:rsidP="00F46B2B">
      <w:pPr>
        <w:spacing w:after="0" w:line="240" w:lineRule="auto"/>
        <w:ind w:left="426"/>
        <w:jc w:val="both"/>
        <w:rPr>
          <w:rFonts w:ascii="Times New Roman" w:hAnsi="Times New Roman" w:cs="Times New Roman"/>
          <w:sz w:val="24"/>
          <w:szCs w:val="24"/>
          <w:lang w:val="en-GB"/>
        </w:rPr>
      </w:pPr>
      <w:r w:rsidRPr="008146EF">
        <w:rPr>
          <w:rFonts w:ascii="Times New Roman" w:hAnsi="Times New Roman" w:cs="Times New Roman"/>
          <w:sz w:val="24"/>
          <w:szCs w:val="24"/>
          <w:lang w:val="en-GB"/>
        </w:rPr>
        <w:t>Hulman Panjaitan dan Wetmen Sinaga, “</w:t>
      </w:r>
      <w:r w:rsidRPr="008146EF">
        <w:rPr>
          <w:rFonts w:ascii="Times New Roman" w:hAnsi="Times New Roman" w:cs="Times New Roman"/>
          <w:i/>
          <w:sz w:val="24"/>
          <w:szCs w:val="24"/>
          <w:lang w:val="en-GB"/>
        </w:rPr>
        <w:t xml:space="preserve">Performing Right Hak Cipta atas </w:t>
      </w:r>
      <w:r w:rsidR="00F46B2B">
        <w:rPr>
          <w:rFonts w:ascii="Times New Roman" w:hAnsi="Times New Roman" w:cs="Times New Roman"/>
          <w:i/>
          <w:sz w:val="24"/>
          <w:szCs w:val="24"/>
          <w:lang w:val="en-GB"/>
        </w:rPr>
        <w:br/>
        <w:t xml:space="preserve"> </w:t>
      </w:r>
      <w:r w:rsidR="00F46B2B">
        <w:rPr>
          <w:rFonts w:ascii="Times New Roman" w:hAnsi="Times New Roman" w:cs="Times New Roman"/>
          <w:i/>
          <w:sz w:val="24"/>
          <w:szCs w:val="24"/>
          <w:lang w:val="en-GB"/>
        </w:rPr>
        <w:tab/>
      </w:r>
      <w:r w:rsidR="00F46B2B">
        <w:rPr>
          <w:rFonts w:ascii="Times New Roman" w:hAnsi="Times New Roman" w:cs="Times New Roman"/>
          <w:i/>
          <w:sz w:val="24"/>
          <w:szCs w:val="24"/>
          <w:lang w:val="en-GB"/>
        </w:rPr>
        <w:tab/>
      </w:r>
      <w:r w:rsidRPr="008146EF">
        <w:rPr>
          <w:rFonts w:ascii="Times New Roman" w:hAnsi="Times New Roman" w:cs="Times New Roman"/>
          <w:i/>
          <w:sz w:val="24"/>
          <w:szCs w:val="24"/>
          <w:lang w:val="en-GB"/>
        </w:rPr>
        <w:t>Karya Musik dan Lagu Serta Aspeknya”,</w:t>
      </w:r>
      <w:r w:rsidRPr="008146EF">
        <w:rPr>
          <w:rFonts w:ascii="Times New Roman" w:hAnsi="Times New Roman" w:cs="Times New Roman"/>
          <w:sz w:val="24"/>
          <w:szCs w:val="24"/>
          <w:lang w:val="en-GB"/>
        </w:rPr>
        <w:t xml:space="preserve"> Edisi Revisi, UKI Press, </w:t>
      </w:r>
      <w:r w:rsidR="00F46B2B">
        <w:rPr>
          <w:rFonts w:ascii="Times New Roman" w:hAnsi="Times New Roman" w:cs="Times New Roman"/>
          <w:sz w:val="24"/>
          <w:szCs w:val="24"/>
          <w:lang w:val="en-GB"/>
        </w:rPr>
        <w:br/>
        <w:t xml:space="preserve"> </w:t>
      </w:r>
      <w:r w:rsidR="00F46B2B">
        <w:rPr>
          <w:rFonts w:ascii="Times New Roman" w:hAnsi="Times New Roman" w:cs="Times New Roman"/>
          <w:sz w:val="24"/>
          <w:szCs w:val="24"/>
          <w:lang w:val="en-GB"/>
        </w:rPr>
        <w:tab/>
      </w:r>
      <w:r w:rsidR="00F46B2B">
        <w:rPr>
          <w:rFonts w:ascii="Times New Roman" w:hAnsi="Times New Roman" w:cs="Times New Roman"/>
          <w:sz w:val="24"/>
          <w:szCs w:val="24"/>
          <w:lang w:val="en-GB"/>
        </w:rPr>
        <w:tab/>
      </w:r>
      <w:r w:rsidRPr="008146EF">
        <w:rPr>
          <w:rFonts w:ascii="Times New Roman" w:hAnsi="Times New Roman" w:cs="Times New Roman"/>
          <w:sz w:val="24"/>
          <w:szCs w:val="24"/>
          <w:lang w:val="en-GB"/>
        </w:rPr>
        <w:t>Jakarta, 2017</w:t>
      </w:r>
    </w:p>
    <w:p w14:paraId="2501FA45" w14:textId="77777777" w:rsidR="002519E3" w:rsidRPr="008146EF" w:rsidRDefault="002519E3" w:rsidP="00C72960">
      <w:pPr>
        <w:spacing w:after="0" w:line="240" w:lineRule="auto"/>
        <w:ind w:left="1418" w:hanging="992"/>
        <w:jc w:val="both"/>
        <w:rPr>
          <w:rFonts w:ascii="Times New Roman" w:hAnsi="Times New Roman" w:cs="Times New Roman"/>
          <w:sz w:val="24"/>
          <w:szCs w:val="24"/>
        </w:rPr>
      </w:pPr>
    </w:p>
    <w:p w14:paraId="57EAF1AC" w14:textId="77777777" w:rsidR="00C72960" w:rsidRPr="008146EF" w:rsidRDefault="00C72960" w:rsidP="00F46B2B">
      <w:pPr>
        <w:spacing w:after="0" w:line="240" w:lineRule="auto"/>
        <w:ind w:firstLine="360"/>
        <w:jc w:val="both"/>
        <w:rPr>
          <w:rFonts w:ascii="Times New Roman" w:hAnsi="Times New Roman" w:cs="Times New Roman"/>
          <w:sz w:val="24"/>
          <w:szCs w:val="24"/>
          <w:lang w:val="en-GB"/>
        </w:rPr>
      </w:pPr>
      <w:r w:rsidRPr="008146EF">
        <w:rPr>
          <w:rFonts w:ascii="Times New Roman" w:hAnsi="Times New Roman" w:cs="Times New Roman"/>
          <w:sz w:val="24"/>
          <w:szCs w:val="24"/>
          <w:lang w:val="en-GB"/>
        </w:rPr>
        <w:t>Hendra Tanu Atmadja, “</w:t>
      </w:r>
      <w:r w:rsidRPr="008146EF">
        <w:rPr>
          <w:rFonts w:ascii="Times New Roman" w:hAnsi="Times New Roman" w:cs="Times New Roman"/>
          <w:i/>
          <w:sz w:val="24"/>
          <w:szCs w:val="24"/>
          <w:lang w:val="en-GB"/>
        </w:rPr>
        <w:t>Hak Cipta Musik atau Lagu</w:t>
      </w:r>
      <w:r w:rsidRPr="008146EF">
        <w:rPr>
          <w:rFonts w:ascii="Times New Roman" w:hAnsi="Times New Roman" w:cs="Times New Roman"/>
          <w:sz w:val="24"/>
          <w:szCs w:val="24"/>
          <w:lang w:val="en-GB"/>
        </w:rPr>
        <w:t xml:space="preserve">”, Universitas Indonesia, </w:t>
      </w:r>
      <w:r w:rsidR="00F46B2B">
        <w:rPr>
          <w:rFonts w:ascii="Times New Roman" w:hAnsi="Times New Roman" w:cs="Times New Roman"/>
          <w:sz w:val="24"/>
          <w:szCs w:val="24"/>
          <w:lang w:val="en-GB"/>
        </w:rPr>
        <w:br/>
        <w:t xml:space="preserve"> </w:t>
      </w:r>
      <w:r w:rsidR="00F46B2B">
        <w:rPr>
          <w:rFonts w:ascii="Times New Roman" w:hAnsi="Times New Roman" w:cs="Times New Roman"/>
          <w:sz w:val="24"/>
          <w:szCs w:val="24"/>
          <w:lang w:val="en-GB"/>
        </w:rPr>
        <w:tab/>
      </w:r>
      <w:r w:rsidR="00F46B2B">
        <w:rPr>
          <w:rFonts w:ascii="Times New Roman" w:hAnsi="Times New Roman" w:cs="Times New Roman"/>
          <w:sz w:val="24"/>
          <w:szCs w:val="24"/>
          <w:lang w:val="en-GB"/>
        </w:rPr>
        <w:tab/>
      </w:r>
      <w:r w:rsidRPr="008146EF">
        <w:rPr>
          <w:rFonts w:ascii="Times New Roman" w:hAnsi="Times New Roman" w:cs="Times New Roman"/>
          <w:sz w:val="24"/>
          <w:szCs w:val="24"/>
          <w:lang w:val="en-GB"/>
        </w:rPr>
        <w:t>Jakarta, 2003</w:t>
      </w:r>
    </w:p>
    <w:p w14:paraId="6B462DB2" w14:textId="77777777" w:rsidR="00C72960" w:rsidRPr="008146EF" w:rsidRDefault="00C72960" w:rsidP="00C72960">
      <w:pPr>
        <w:spacing w:after="0" w:line="240" w:lineRule="auto"/>
        <w:ind w:left="1418" w:hanging="992"/>
        <w:jc w:val="both"/>
        <w:rPr>
          <w:rFonts w:ascii="Times New Roman" w:hAnsi="Times New Roman" w:cs="Times New Roman"/>
          <w:sz w:val="24"/>
          <w:szCs w:val="24"/>
        </w:rPr>
      </w:pPr>
    </w:p>
    <w:p w14:paraId="7E53FA2D" w14:textId="77777777" w:rsidR="00C72960" w:rsidRPr="008146EF" w:rsidRDefault="00C72960" w:rsidP="00C72960">
      <w:pPr>
        <w:spacing w:after="0" w:line="240" w:lineRule="auto"/>
        <w:ind w:left="360"/>
        <w:jc w:val="both"/>
        <w:rPr>
          <w:rFonts w:ascii="Times New Roman" w:hAnsi="Times New Roman" w:cs="Times New Roman"/>
          <w:sz w:val="24"/>
          <w:szCs w:val="24"/>
        </w:rPr>
      </w:pPr>
      <w:r w:rsidRPr="008146EF">
        <w:rPr>
          <w:rFonts w:ascii="Times New Roman" w:hAnsi="Times New Roman" w:cs="Times New Roman"/>
          <w:sz w:val="24"/>
          <w:szCs w:val="24"/>
        </w:rPr>
        <w:t xml:space="preserve">Henry Soelistyo, </w:t>
      </w:r>
      <w:r w:rsidRPr="008146EF">
        <w:rPr>
          <w:rFonts w:ascii="Times New Roman" w:hAnsi="Times New Roman" w:cs="Times New Roman"/>
          <w:i/>
          <w:sz w:val="24"/>
          <w:szCs w:val="24"/>
        </w:rPr>
        <w:t>Hak Cipta Tanpa Hak Moral</w:t>
      </w:r>
      <w:r w:rsidRPr="008146EF">
        <w:rPr>
          <w:rFonts w:ascii="Times New Roman" w:hAnsi="Times New Roman" w:cs="Times New Roman"/>
          <w:sz w:val="24"/>
          <w:szCs w:val="24"/>
        </w:rPr>
        <w:t xml:space="preserve">, Ctk. Kedua, Rajawali Pers,  </w:t>
      </w:r>
      <w:r w:rsidRPr="008146EF">
        <w:rPr>
          <w:rFonts w:ascii="Times New Roman" w:hAnsi="Times New Roman" w:cs="Times New Roman"/>
          <w:sz w:val="24"/>
          <w:szCs w:val="24"/>
        </w:rPr>
        <w:br/>
        <w:t xml:space="preserve"> </w:t>
      </w:r>
      <w:r w:rsidRPr="008146EF">
        <w:rPr>
          <w:rFonts w:ascii="Times New Roman" w:hAnsi="Times New Roman" w:cs="Times New Roman"/>
          <w:sz w:val="24"/>
          <w:szCs w:val="24"/>
        </w:rPr>
        <w:tab/>
      </w:r>
      <w:r w:rsidRPr="008146EF">
        <w:rPr>
          <w:rFonts w:ascii="Times New Roman" w:hAnsi="Times New Roman" w:cs="Times New Roman"/>
          <w:sz w:val="24"/>
          <w:szCs w:val="24"/>
        </w:rPr>
        <w:tab/>
        <w:t>Depok, 2017.</w:t>
      </w:r>
    </w:p>
    <w:p w14:paraId="76B17B91" w14:textId="77777777" w:rsidR="00C72960" w:rsidRPr="008146EF" w:rsidRDefault="00C72960" w:rsidP="00C72960">
      <w:pPr>
        <w:spacing w:after="0" w:line="240" w:lineRule="auto"/>
        <w:ind w:left="360"/>
        <w:jc w:val="both"/>
        <w:rPr>
          <w:rFonts w:ascii="Times New Roman" w:hAnsi="Times New Roman" w:cs="Times New Roman"/>
          <w:sz w:val="24"/>
          <w:szCs w:val="24"/>
        </w:rPr>
      </w:pPr>
    </w:p>
    <w:p w14:paraId="11DE672F" w14:textId="77777777" w:rsidR="00C72960" w:rsidRPr="008146EF" w:rsidRDefault="00C72960" w:rsidP="00C72960">
      <w:pPr>
        <w:spacing w:after="0" w:line="240" w:lineRule="auto"/>
        <w:ind w:left="1418" w:hanging="1058"/>
        <w:jc w:val="both"/>
        <w:rPr>
          <w:rFonts w:ascii="Times New Roman" w:hAnsi="Times New Roman" w:cs="Times New Roman"/>
          <w:sz w:val="24"/>
          <w:szCs w:val="24"/>
        </w:rPr>
      </w:pPr>
      <w:r w:rsidRPr="008146EF">
        <w:rPr>
          <w:rFonts w:ascii="Times New Roman" w:hAnsi="Times New Roman" w:cs="Times New Roman"/>
          <w:sz w:val="24"/>
          <w:szCs w:val="24"/>
        </w:rPr>
        <w:t>_____________, “</w:t>
      </w:r>
      <w:r w:rsidRPr="008146EF">
        <w:rPr>
          <w:rFonts w:ascii="Times New Roman" w:hAnsi="Times New Roman" w:cs="Times New Roman"/>
          <w:i/>
          <w:sz w:val="24"/>
          <w:szCs w:val="24"/>
        </w:rPr>
        <w:t>Plagiarisme:Pelanggaran Hak Cipta dan Etika”</w:t>
      </w:r>
      <w:r w:rsidRPr="008146EF">
        <w:rPr>
          <w:rFonts w:ascii="Times New Roman" w:hAnsi="Times New Roman" w:cs="Times New Roman"/>
          <w:sz w:val="24"/>
          <w:szCs w:val="24"/>
        </w:rPr>
        <w:t>, Kanisius, Yogyakarta, 2011.</w:t>
      </w:r>
    </w:p>
    <w:p w14:paraId="1C293325" w14:textId="77777777" w:rsidR="00C72960" w:rsidRPr="008146EF" w:rsidRDefault="00C72960" w:rsidP="00C72960">
      <w:pPr>
        <w:spacing w:after="0" w:line="240" w:lineRule="auto"/>
        <w:ind w:left="1418" w:hanging="1058"/>
        <w:jc w:val="both"/>
        <w:rPr>
          <w:rFonts w:ascii="Times New Roman" w:hAnsi="Times New Roman" w:cs="Times New Roman"/>
          <w:sz w:val="24"/>
          <w:szCs w:val="24"/>
        </w:rPr>
      </w:pPr>
    </w:p>
    <w:p w14:paraId="739BC757" w14:textId="77777777" w:rsidR="00C72960" w:rsidRPr="008146EF" w:rsidRDefault="00C72960" w:rsidP="00C72960">
      <w:pPr>
        <w:spacing w:after="0" w:line="240" w:lineRule="auto"/>
        <w:ind w:left="1560" w:hanging="1200"/>
        <w:jc w:val="both"/>
        <w:rPr>
          <w:rFonts w:ascii="Times New Roman" w:hAnsi="Times New Roman" w:cs="Times New Roman"/>
          <w:sz w:val="24"/>
          <w:szCs w:val="24"/>
        </w:rPr>
      </w:pPr>
      <w:r w:rsidRPr="008146EF">
        <w:rPr>
          <w:rFonts w:ascii="Times New Roman" w:hAnsi="Times New Roman" w:cs="Times New Roman"/>
          <w:sz w:val="24"/>
          <w:szCs w:val="24"/>
        </w:rPr>
        <w:t>I Made Pasek Diantha, “</w:t>
      </w:r>
      <w:r w:rsidRPr="008146EF">
        <w:rPr>
          <w:rFonts w:ascii="Times New Roman" w:hAnsi="Times New Roman" w:cs="Times New Roman"/>
          <w:i/>
          <w:sz w:val="24"/>
          <w:szCs w:val="24"/>
        </w:rPr>
        <w:t>Metodologi Penelitian Hukum Normatif Dalam Justifikasi Teori Hukum”</w:t>
      </w:r>
      <w:r w:rsidRPr="008146EF">
        <w:rPr>
          <w:rFonts w:ascii="Times New Roman" w:hAnsi="Times New Roman" w:cs="Times New Roman"/>
          <w:sz w:val="24"/>
          <w:szCs w:val="24"/>
        </w:rPr>
        <w:t xml:space="preserve">, Ctk. Kedua, Predana Media Group, Jakarta, 2017. </w:t>
      </w:r>
    </w:p>
    <w:p w14:paraId="3A3B3796" w14:textId="77777777" w:rsidR="00465424" w:rsidRPr="008146EF" w:rsidRDefault="00465424" w:rsidP="00465424">
      <w:pPr>
        <w:spacing w:after="0" w:line="240" w:lineRule="auto"/>
        <w:jc w:val="both"/>
        <w:rPr>
          <w:rFonts w:ascii="Times New Roman" w:hAnsi="Times New Roman" w:cs="Times New Roman"/>
          <w:sz w:val="24"/>
          <w:szCs w:val="24"/>
        </w:rPr>
      </w:pPr>
    </w:p>
    <w:p w14:paraId="0CD04D63" w14:textId="77777777" w:rsidR="001B16D3" w:rsidRDefault="00465424" w:rsidP="00465424">
      <w:pPr>
        <w:spacing w:after="0" w:line="240" w:lineRule="auto"/>
        <w:ind w:left="284" w:firstLine="76"/>
        <w:jc w:val="both"/>
        <w:rPr>
          <w:rFonts w:ascii="Times New Roman" w:hAnsi="Times New Roman" w:cs="Times New Roman"/>
          <w:sz w:val="24"/>
          <w:szCs w:val="24"/>
          <w:lang w:val="en-GB"/>
        </w:rPr>
      </w:pPr>
      <w:r w:rsidRPr="008146EF">
        <w:rPr>
          <w:rFonts w:ascii="Times New Roman" w:hAnsi="Times New Roman" w:cs="Times New Roman"/>
          <w:sz w:val="24"/>
          <w:szCs w:val="24"/>
          <w:lang w:val="en-GB"/>
        </w:rPr>
        <w:t>Khoirul Hidayah, “</w:t>
      </w:r>
      <w:r w:rsidRPr="008146EF">
        <w:rPr>
          <w:rFonts w:ascii="Times New Roman" w:hAnsi="Times New Roman" w:cs="Times New Roman"/>
          <w:i/>
          <w:sz w:val="24"/>
          <w:szCs w:val="24"/>
          <w:lang w:val="en-GB"/>
        </w:rPr>
        <w:t>Hukum Hak Kekayaan Intelektual”,</w:t>
      </w:r>
      <w:r w:rsidRPr="008146EF">
        <w:rPr>
          <w:rFonts w:ascii="Times New Roman" w:hAnsi="Times New Roman" w:cs="Times New Roman"/>
          <w:sz w:val="24"/>
          <w:szCs w:val="24"/>
          <w:lang w:val="en-GB"/>
        </w:rPr>
        <w:t xml:space="preserve"> Setara Press, Malang, </w:t>
      </w:r>
      <w:r w:rsidRPr="008146EF">
        <w:rPr>
          <w:rFonts w:ascii="Times New Roman" w:hAnsi="Times New Roman" w:cs="Times New Roman"/>
          <w:sz w:val="24"/>
          <w:szCs w:val="24"/>
          <w:lang w:val="en-GB"/>
        </w:rPr>
        <w:br/>
        <w:t xml:space="preserve"> </w:t>
      </w:r>
      <w:r w:rsidRPr="008146EF">
        <w:rPr>
          <w:rFonts w:ascii="Times New Roman" w:hAnsi="Times New Roman" w:cs="Times New Roman"/>
          <w:sz w:val="24"/>
          <w:szCs w:val="24"/>
          <w:lang w:val="en-GB"/>
        </w:rPr>
        <w:tab/>
      </w:r>
      <w:r w:rsidRPr="008146EF">
        <w:rPr>
          <w:rFonts w:ascii="Times New Roman" w:hAnsi="Times New Roman" w:cs="Times New Roman"/>
          <w:sz w:val="24"/>
          <w:szCs w:val="24"/>
          <w:lang w:val="en-GB"/>
        </w:rPr>
        <w:tab/>
        <w:t xml:space="preserve">2017. </w:t>
      </w:r>
    </w:p>
    <w:p w14:paraId="2E3584EA" w14:textId="77777777" w:rsidR="001B16D3" w:rsidRDefault="001B16D3" w:rsidP="00465424">
      <w:pPr>
        <w:spacing w:after="0" w:line="240" w:lineRule="auto"/>
        <w:ind w:left="284" w:firstLine="76"/>
        <w:jc w:val="both"/>
        <w:rPr>
          <w:rFonts w:ascii="Times New Roman" w:hAnsi="Times New Roman" w:cs="Times New Roman"/>
          <w:sz w:val="24"/>
          <w:szCs w:val="24"/>
          <w:lang w:val="en-GB"/>
        </w:rPr>
      </w:pPr>
    </w:p>
    <w:p w14:paraId="5638D674" w14:textId="77777777" w:rsidR="00621B0E" w:rsidRDefault="001B16D3" w:rsidP="001B16D3">
      <w:pPr>
        <w:spacing w:after="0" w:line="240" w:lineRule="auto"/>
        <w:ind w:left="360"/>
        <w:jc w:val="both"/>
        <w:rPr>
          <w:rFonts w:ascii="Times New Roman" w:hAnsi="Times New Roman" w:cs="Times New Roman"/>
          <w:sz w:val="24"/>
          <w:szCs w:val="24"/>
        </w:rPr>
      </w:pPr>
      <w:r w:rsidRPr="008146EF">
        <w:rPr>
          <w:rFonts w:ascii="Times New Roman" w:hAnsi="Times New Roman" w:cs="Times New Roman"/>
          <w:sz w:val="24"/>
          <w:szCs w:val="24"/>
        </w:rPr>
        <w:t>_____________</w:t>
      </w:r>
      <w:r w:rsidRPr="001B16D3">
        <w:rPr>
          <w:rFonts w:ascii="Times New Roman" w:hAnsi="Times New Roman" w:cs="Times New Roman"/>
          <w:sz w:val="24"/>
          <w:szCs w:val="24"/>
        </w:rPr>
        <w:t>, “</w:t>
      </w:r>
      <w:r w:rsidRPr="001B16D3">
        <w:rPr>
          <w:rFonts w:ascii="Times New Roman" w:hAnsi="Times New Roman" w:cs="Times New Roman"/>
          <w:i/>
          <w:sz w:val="24"/>
          <w:szCs w:val="24"/>
        </w:rPr>
        <w:t xml:space="preserve">Hukum HKI (Hak Kekayaan Intelektual) di Indonesia Kajian </w:t>
      </w:r>
      <w:r>
        <w:rPr>
          <w:rFonts w:ascii="Times New Roman" w:hAnsi="Times New Roman" w:cs="Times New Roman"/>
          <w:i/>
          <w:sz w:val="24"/>
          <w:szCs w:val="24"/>
        </w:rPr>
        <w:br/>
        <w:t xml:space="preserve"> </w:t>
      </w:r>
      <w:r>
        <w:rPr>
          <w:rFonts w:ascii="Times New Roman" w:hAnsi="Times New Roman" w:cs="Times New Roman"/>
          <w:i/>
          <w:sz w:val="24"/>
          <w:szCs w:val="24"/>
        </w:rPr>
        <w:tab/>
      </w:r>
      <w:r>
        <w:rPr>
          <w:rFonts w:ascii="Times New Roman" w:hAnsi="Times New Roman" w:cs="Times New Roman"/>
          <w:i/>
          <w:sz w:val="24"/>
          <w:szCs w:val="24"/>
        </w:rPr>
        <w:tab/>
      </w:r>
      <w:r w:rsidRPr="001B16D3">
        <w:rPr>
          <w:rFonts w:ascii="Times New Roman" w:hAnsi="Times New Roman" w:cs="Times New Roman"/>
          <w:i/>
          <w:sz w:val="24"/>
          <w:szCs w:val="24"/>
        </w:rPr>
        <w:t>Undang-undang &amp; Integrasi Islam</w:t>
      </w:r>
      <w:r w:rsidRPr="001B16D3">
        <w:rPr>
          <w:rFonts w:ascii="Times New Roman" w:hAnsi="Times New Roman" w:cs="Times New Roman"/>
          <w:sz w:val="24"/>
          <w:szCs w:val="24"/>
        </w:rPr>
        <w:t xml:space="preserve">”, UIN Maliki Press, Malang, </w:t>
      </w:r>
      <w:r>
        <w:rPr>
          <w:rFonts w:ascii="Times New Roman" w:hAnsi="Times New Roman" w:cs="Times New Roman"/>
          <w:sz w:val="24"/>
          <w:szCs w:val="24"/>
        </w:rPr>
        <w:br/>
        <w:t xml:space="preserve"> </w:t>
      </w:r>
      <w:r>
        <w:rPr>
          <w:rFonts w:ascii="Times New Roman" w:hAnsi="Times New Roman" w:cs="Times New Roman"/>
          <w:sz w:val="24"/>
          <w:szCs w:val="24"/>
        </w:rPr>
        <w:tab/>
      </w:r>
      <w:r>
        <w:rPr>
          <w:rFonts w:ascii="Times New Roman" w:hAnsi="Times New Roman" w:cs="Times New Roman"/>
          <w:sz w:val="24"/>
          <w:szCs w:val="24"/>
        </w:rPr>
        <w:tab/>
      </w:r>
      <w:r w:rsidRPr="001B16D3">
        <w:rPr>
          <w:rFonts w:ascii="Times New Roman" w:hAnsi="Times New Roman" w:cs="Times New Roman"/>
          <w:sz w:val="24"/>
          <w:szCs w:val="24"/>
        </w:rPr>
        <w:t>2012.</w:t>
      </w:r>
    </w:p>
    <w:p w14:paraId="5D880AFD" w14:textId="77777777" w:rsidR="00621B0E" w:rsidRDefault="00621B0E" w:rsidP="001B16D3">
      <w:pPr>
        <w:spacing w:after="0" w:line="240" w:lineRule="auto"/>
        <w:ind w:left="360"/>
        <w:jc w:val="both"/>
        <w:rPr>
          <w:rFonts w:ascii="Times New Roman" w:hAnsi="Times New Roman" w:cs="Times New Roman"/>
          <w:sz w:val="24"/>
          <w:szCs w:val="24"/>
          <w:lang w:val="en-GB"/>
        </w:rPr>
      </w:pPr>
    </w:p>
    <w:p w14:paraId="471A6680" w14:textId="77777777" w:rsidR="00C72960" w:rsidRPr="008146EF" w:rsidRDefault="00C72960" w:rsidP="00C72960">
      <w:pPr>
        <w:spacing w:after="0" w:line="240" w:lineRule="auto"/>
        <w:ind w:left="1560" w:hanging="1200"/>
        <w:jc w:val="both"/>
        <w:rPr>
          <w:rFonts w:ascii="Times New Roman" w:hAnsi="Times New Roman" w:cs="Times New Roman"/>
          <w:sz w:val="24"/>
          <w:szCs w:val="24"/>
        </w:rPr>
      </w:pPr>
      <w:r w:rsidRPr="008146EF">
        <w:rPr>
          <w:rFonts w:ascii="Times New Roman" w:hAnsi="Times New Roman" w:cs="Times New Roman"/>
          <w:sz w:val="24"/>
          <w:szCs w:val="24"/>
          <w:lang w:val="en-GB"/>
        </w:rPr>
        <w:t>Lexy J.</w:t>
      </w:r>
      <w:r w:rsidRPr="008146EF">
        <w:rPr>
          <w:rFonts w:ascii="Times New Roman" w:hAnsi="Times New Roman" w:cs="Times New Roman"/>
          <w:lang w:val="en-GB"/>
        </w:rPr>
        <w:t xml:space="preserve"> </w:t>
      </w:r>
      <w:r w:rsidRPr="008146EF">
        <w:rPr>
          <w:rFonts w:ascii="Times New Roman" w:hAnsi="Times New Roman" w:cs="Times New Roman"/>
          <w:sz w:val="24"/>
          <w:szCs w:val="24"/>
          <w:lang w:val="en-GB"/>
        </w:rPr>
        <w:t>Moleong, “</w:t>
      </w:r>
      <w:r w:rsidRPr="008146EF">
        <w:rPr>
          <w:rFonts w:ascii="Times New Roman" w:hAnsi="Times New Roman" w:cs="Times New Roman"/>
          <w:i/>
          <w:sz w:val="24"/>
          <w:szCs w:val="24"/>
          <w:lang w:val="en-GB"/>
        </w:rPr>
        <w:t>Metodologi Penelitian Kualitatif”,</w:t>
      </w:r>
      <w:r w:rsidRPr="008146EF">
        <w:rPr>
          <w:rFonts w:ascii="Times New Roman" w:hAnsi="Times New Roman" w:cs="Times New Roman"/>
          <w:sz w:val="24"/>
          <w:szCs w:val="24"/>
          <w:lang w:val="en-GB"/>
        </w:rPr>
        <w:t xml:space="preserve"> Remadja Karya, Bandung, 1989.</w:t>
      </w:r>
    </w:p>
    <w:p w14:paraId="5ADB0721" w14:textId="77777777" w:rsidR="00C72960" w:rsidRPr="008146EF" w:rsidRDefault="00C72960" w:rsidP="00C72960">
      <w:pPr>
        <w:spacing w:after="0" w:line="240" w:lineRule="auto"/>
        <w:ind w:left="1560" w:hanging="1200"/>
        <w:jc w:val="both"/>
        <w:rPr>
          <w:rFonts w:ascii="Times New Roman" w:hAnsi="Times New Roman" w:cs="Times New Roman"/>
          <w:sz w:val="24"/>
          <w:szCs w:val="24"/>
        </w:rPr>
      </w:pPr>
    </w:p>
    <w:p w14:paraId="1FAD5388" w14:textId="77777777" w:rsidR="00C72960" w:rsidRPr="008146EF" w:rsidRDefault="00C72960" w:rsidP="00C72960">
      <w:pPr>
        <w:spacing w:after="0" w:line="240" w:lineRule="auto"/>
        <w:ind w:left="1560" w:hanging="1200"/>
        <w:jc w:val="both"/>
        <w:rPr>
          <w:rFonts w:ascii="Times New Roman" w:hAnsi="Times New Roman" w:cs="Times New Roman"/>
          <w:sz w:val="24"/>
          <w:szCs w:val="24"/>
          <w:lang w:val="en-GB"/>
        </w:rPr>
      </w:pPr>
      <w:r w:rsidRPr="008146EF">
        <w:rPr>
          <w:rFonts w:ascii="Times New Roman" w:hAnsi="Times New Roman" w:cs="Times New Roman"/>
          <w:sz w:val="24"/>
          <w:szCs w:val="24"/>
          <w:lang w:val="en-GB"/>
        </w:rPr>
        <w:t>M. Iqbal Hasan, “</w:t>
      </w:r>
      <w:r w:rsidRPr="008146EF">
        <w:rPr>
          <w:rFonts w:ascii="Times New Roman" w:hAnsi="Times New Roman" w:cs="Times New Roman"/>
          <w:i/>
          <w:sz w:val="24"/>
          <w:szCs w:val="24"/>
          <w:lang w:val="en-GB"/>
        </w:rPr>
        <w:t>Pokok-Pokok Materi Metodologi Penelitian &amp; Aplikasinya”</w:t>
      </w:r>
      <w:r w:rsidRPr="008146EF">
        <w:rPr>
          <w:rFonts w:ascii="Times New Roman" w:hAnsi="Times New Roman" w:cs="Times New Roman"/>
          <w:sz w:val="24"/>
          <w:szCs w:val="24"/>
          <w:lang w:val="en-GB"/>
        </w:rPr>
        <w:t>, Ghalia Indonesia, Jakarta, 2002</w:t>
      </w:r>
    </w:p>
    <w:p w14:paraId="576A5A60" w14:textId="77777777" w:rsidR="00C72960" w:rsidRPr="008146EF" w:rsidRDefault="00C72960" w:rsidP="00C72960">
      <w:pPr>
        <w:spacing w:after="0" w:line="240" w:lineRule="auto"/>
        <w:ind w:left="1560" w:hanging="1200"/>
        <w:jc w:val="both"/>
        <w:rPr>
          <w:rFonts w:ascii="Times New Roman" w:hAnsi="Times New Roman" w:cs="Times New Roman"/>
          <w:sz w:val="24"/>
          <w:szCs w:val="24"/>
          <w:lang w:val="en-GB"/>
        </w:rPr>
      </w:pPr>
    </w:p>
    <w:p w14:paraId="261A0A24" w14:textId="77777777" w:rsidR="00C72960" w:rsidRPr="008146EF" w:rsidRDefault="00C72960" w:rsidP="00C72960">
      <w:pPr>
        <w:spacing w:after="0" w:line="240" w:lineRule="auto"/>
        <w:ind w:left="1560" w:hanging="1200"/>
        <w:jc w:val="both"/>
        <w:rPr>
          <w:rFonts w:ascii="Times New Roman" w:hAnsi="Times New Roman" w:cs="Times New Roman"/>
          <w:sz w:val="24"/>
          <w:szCs w:val="24"/>
        </w:rPr>
      </w:pPr>
      <w:r w:rsidRPr="008146EF">
        <w:rPr>
          <w:rFonts w:ascii="Times New Roman" w:hAnsi="Times New Roman" w:cs="Times New Roman"/>
          <w:sz w:val="24"/>
          <w:szCs w:val="24"/>
        </w:rPr>
        <w:t>Moh. Nazir, “</w:t>
      </w:r>
      <w:r w:rsidRPr="008146EF">
        <w:rPr>
          <w:rFonts w:ascii="Times New Roman" w:hAnsi="Times New Roman" w:cs="Times New Roman"/>
          <w:i/>
          <w:sz w:val="24"/>
          <w:szCs w:val="24"/>
        </w:rPr>
        <w:t>Metode Penelitian”</w:t>
      </w:r>
      <w:r w:rsidRPr="008146EF">
        <w:rPr>
          <w:rFonts w:ascii="Times New Roman" w:hAnsi="Times New Roman" w:cs="Times New Roman"/>
          <w:sz w:val="24"/>
          <w:szCs w:val="24"/>
        </w:rPr>
        <w:t>, Ghalia Indonesia, Jakarta, 1983.</w:t>
      </w:r>
    </w:p>
    <w:p w14:paraId="5003C4D2" w14:textId="77777777" w:rsidR="00C72960" w:rsidRPr="008146EF" w:rsidRDefault="00C72960" w:rsidP="00C72960">
      <w:pPr>
        <w:spacing w:after="0" w:line="240" w:lineRule="auto"/>
        <w:ind w:left="1560" w:hanging="1200"/>
        <w:jc w:val="both"/>
        <w:rPr>
          <w:rFonts w:ascii="Times New Roman" w:hAnsi="Times New Roman" w:cs="Times New Roman"/>
          <w:sz w:val="24"/>
          <w:szCs w:val="24"/>
          <w:lang w:val="en-GB"/>
        </w:rPr>
      </w:pPr>
    </w:p>
    <w:p w14:paraId="3BA2798A" w14:textId="77777777" w:rsidR="00C72960" w:rsidRPr="008146EF" w:rsidRDefault="00C72960" w:rsidP="00C72960">
      <w:pPr>
        <w:spacing w:after="0" w:line="240" w:lineRule="auto"/>
        <w:ind w:left="1560" w:hanging="1200"/>
        <w:jc w:val="both"/>
        <w:rPr>
          <w:rFonts w:ascii="Times New Roman" w:hAnsi="Times New Roman" w:cs="Times New Roman"/>
          <w:sz w:val="24"/>
          <w:szCs w:val="24"/>
          <w:lang w:val="en-GB"/>
        </w:rPr>
      </w:pPr>
      <w:r w:rsidRPr="008146EF">
        <w:rPr>
          <w:rFonts w:ascii="Times New Roman" w:hAnsi="Times New Roman" w:cs="Times New Roman"/>
          <w:sz w:val="24"/>
          <w:szCs w:val="24"/>
        </w:rPr>
        <w:t>Rahmi Jened, “</w:t>
      </w:r>
      <w:r w:rsidRPr="008146EF">
        <w:rPr>
          <w:rFonts w:ascii="Times New Roman" w:hAnsi="Times New Roman" w:cs="Times New Roman"/>
          <w:i/>
          <w:sz w:val="24"/>
          <w:szCs w:val="24"/>
        </w:rPr>
        <w:t xml:space="preserve">Hukum Hak Cipta (copyright’s law), </w:t>
      </w:r>
      <w:r w:rsidRPr="008146EF">
        <w:rPr>
          <w:rFonts w:ascii="Times New Roman" w:hAnsi="Times New Roman" w:cs="Times New Roman"/>
          <w:sz w:val="24"/>
          <w:szCs w:val="24"/>
        </w:rPr>
        <w:t>PT Citra Aditya Bakti, Bandung, 2014.</w:t>
      </w:r>
    </w:p>
    <w:p w14:paraId="631D8763" w14:textId="77777777" w:rsidR="00C72960" w:rsidRPr="008146EF" w:rsidRDefault="00C72960" w:rsidP="00C72960">
      <w:pPr>
        <w:spacing w:after="0" w:line="240" w:lineRule="auto"/>
        <w:ind w:left="1560" w:hanging="1200"/>
        <w:jc w:val="both"/>
        <w:rPr>
          <w:rFonts w:ascii="Times New Roman" w:hAnsi="Times New Roman" w:cs="Times New Roman"/>
          <w:sz w:val="24"/>
          <w:szCs w:val="24"/>
        </w:rPr>
      </w:pPr>
    </w:p>
    <w:p w14:paraId="7EDFBC26" w14:textId="77777777" w:rsidR="00C72960" w:rsidRPr="008146EF" w:rsidRDefault="00C72960" w:rsidP="00C72960">
      <w:pPr>
        <w:spacing w:after="0" w:line="240" w:lineRule="auto"/>
        <w:ind w:left="360"/>
        <w:jc w:val="both"/>
        <w:rPr>
          <w:rFonts w:ascii="Times New Roman" w:hAnsi="Times New Roman" w:cs="Times New Roman"/>
          <w:sz w:val="24"/>
          <w:szCs w:val="24"/>
          <w:lang w:val="en-GB"/>
        </w:rPr>
      </w:pPr>
      <w:r w:rsidRPr="008146EF">
        <w:rPr>
          <w:rFonts w:ascii="Times New Roman" w:hAnsi="Times New Roman" w:cs="Times New Roman"/>
          <w:sz w:val="24"/>
          <w:szCs w:val="24"/>
          <w:lang w:val="en-GB"/>
        </w:rPr>
        <w:t xml:space="preserve">Ramdlon Naning, </w:t>
      </w:r>
      <w:r w:rsidRPr="008146EF">
        <w:rPr>
          <w:rFonts w:ascii="Times New Roman" w:hAnsi="Times New Roman" w:cs="Times New Roman"/>
          <w:i/>
          <w:sz w:val="24"/>
          <w:szCs w:val="24"/>
          <w:lang w:val="en-GB"/>
        </w:rPr>
        <w:t xml:space="preserve">“Tinjauan Terhadap : Auteurswet 1912 dan Undang-Undang </w:t>
      </w:r>
      <w:r w:rsidRPr="008146EF">
        <w:rPr>
          <w:rFonts w:ascii="Times New Roman" w:hAnsi="Times New Roman" w:cs="Times New Roman"/>
          <w:i/>
          <w:sz w:val="24"/>
          <w:szCs w:val="24"/>
          <w:lang w:val="en-GB"/>
        </w:rPr>
        <w:br/>
        <w:t xml:space="preserve"> </w:t>
      </w:r>
      <w:r w:rsidRPr="008146EF">
        <w:rPr>
          <w:rFonts w:ascii="Times New Roman" w:hAnsi="Times New Roman" w:cs="Times New Roman"/>
          <w:i/>
          <w:sz w:val="24"/>
          <w:szCs w:val="24"/>
          <w:lang w:val="en-GB"/>
        </w:rPr>
        <w:tab/>
      </w:r>
      <w:r w:rsidRPr="008146EF">
        <w:rPr>
          <w:rFonts w:ascii="Times New Roman" w:hAnsi="Times New Roman" w:cs="Times New Roman"/>
          <w:i/>
          <w:sz w:val="24"/>
          <w:szCs w:val="24"/>
          <w:lang w:val="en-GB"/>
        </w:rPr>
        <w:tab/>
        <w:t xml:space="preserve">Hak Cipta 1982”, </w:t>
      </w:r>
      <w:r w:rsidRPr="008146EF">
        <w:rPr>
          <w:rFonts w:ascii="Times New Roman" w:hAnsi="Times New Roman" w:cs="Times New Roman"/>
          <w:sz w:val="24"/>
          <w:szCs w:val="24"/>
          <w:lang w:val="en-GB"/>
        </w:rPr>
        <w:t>Liberty, Yogyakarta, 1982.</w:t>
      </w:r>
    </w:p>
    <w:p w14:paraId="6842002E" w14:textId="77777777" w:rsidR="0006019F" w:rsidRPr="008146EF" w:rsidRDefault="0006019F" w:rsidP="00C72960">
      <w:pPr>
        <w:spacing w:after="0" w:line="240" w:lineRule="auto"/>
        <w:ind w:left="360"/>
        <w:jc w:val="both"/>
        <w:rPr>
          <w:rFonts w:ascii="Times New Roman" w:hAnsi="Times New Roman" w:cs="Times New Roman"/>
          <w:sz w:val="24"/>
          <w:szCs w:val="24"/>
        </w:rPr>
      </w:pPr>
    </w:p>
    <w:p w14:paraId="470DC0A6" w14:textId="77777777" w:rsidR="0006019F" w:rsidRPr="008146EF" w:rsidRDefault="0006019F" w:rsidP="0006019F">
      <w:pPr>
        <w:spacing w:after="0" w:line="240" w:lineRule="auto"/>
        <w:ind w:left="360"/>
        <w:jc w:val="both"/>
        <w:rPr>
          <w:rFonts w:ascii="Times New Roman" w:hAnsi="Times New Roman" w:cs="Times New Roman"/>
          <w:sz w:val="24"/>
          <w:szCs w:val="24"/>
        </w:rPr>
      </w:pPr>
      <w:r w:rsidRPr="008146EF">
        <w:rPr>
          <w:rStyle w:val="highlight"/>
          <w:rFonts w:ascii="Times New Roman" w:hAnsi="Times New Roman" w:cs="Times New Roman"/>
          <w:sz w:val="24"/>
          <w:szCs w:val="24"/>
        </w:rPr>
        <w:t xml:space="preserve">Tim </w:t>
      </w:r>
      <w:r w:rsidRPr="008146EF">
        <w:rPr>
          <w:rStyle w:val="markedcontent"/>
          <w:rFonts w:ascii="Times New Roman" w:hAnsi="Times New Roman" w:cs="Times New Roman"/>
          <w:sz w:val="24"/>
          <w:szCs w:val="24"/>
        </w:rPr>
        <w:t>Lindsey dkk, “</w:t>
      </w:r>
      <w:r w:rsidRPr="008146EF">
        <w:rPr>
          <w:rStyle w:val="markedcontent"/>
          <w:rFonts w:ascii="Times New Roman" w:hAnsi="Times New Roman" w:cs="Times New Roman"/>
          <w:i/>
          <w:sz w:val="24"/>
          <w:szCs w:val="24"/>
        </w:rPr>
        <w:t>Hak Kekayaan Intelektual Suatu Pengantar</w:t>
      </w:r>
      <w:r w:rsidRPr="008146EF">
        <w:rPr>
          <w:rStyle w:val="markedcontent"/>
          <w:rFonts w:ascii="Times New Roman" w:hAnsi="Times New Roman" w:cs="Times New Roman"/>
          <w:sz w:val="24"/>
          <w:szCs w:val="24"/>
        </w:rPr>
        <w:t xml:space="preserve">”, PT Alumni, </w:t>
      </w:r>
      <w:r w:rsidRPr="008146EF">
        <w:rPr>
          <w:rStyle w:val="markedcontent"/>
          <w:rFonts w:ascii="Times New Roman" w:hAnsi="Times New Roman" w:cs="Times New Roman"/>
          <w:sz w:val="24"/>
          <w:szCs w:val="24"/>
        </w:rPr>
        <w:br/>
        <w:t xml:space="preserve"> </w:t>
      </w:r>
      <w:r w:rsidRPr="008146EF">
        <w:rPr>
          <w:rStyle w:val="markedcontent"/>
          <w:rFonts w:ascii="Times New Roman" w:hAnsi="Times New Roman" w:cs="Times New Roman"/>
          <w:sz w:val="24"/>
          <w:szCs w:val="24"/>
        </w:rPr>
        <w:tab/>
      </w:r>
      <w:r w:rsidRPr="008146EF">
        <w:rPr>
          <w:rStyle w:val="markedcontent"/>
          <w:rFonts w:ascii="Times New Roman" w:hAnsi="Times New Roman" w:cs="Times New Roman"/>
          <w:sz w:val="24"/>
          <w:szCs w:val="24"/>
        </w:rPr>
        <w:tab/>
        <w:t>Bandung, 2013.</w:t>
      </w:r>
    </w:p>
    <w:p w14:paraId="75A47545" w14:textId="77777777" w:rsidR="00C72960" w:rsidRPr="008146EF" w:rsidRDefault="00C72960" w:rsidP="0006019F">
      <w:pPr>
        <w:spacing w:after="0" w:line="240" w:lineRule="auto"/>
        <w:jc w:val="both"/>
        <w:rPr>
          <w:rFonts w:ascii="Times New Roman" w:hAnsi="Times New Roman" w:cs="Times New Roman"/>
          <w:sz w:val="24"/>
          <w:szCs w:val="24"/>
        </w:rPr>
      </w:pPr>
    </w:p>
    <w:p w14:paraId="4133D785" w14:textId="77777777" w:rsidR="00C72960" w:rsidRPr="008146EF" w:rsidRDefault="00C72960" w:rsidP="00C72960">
      <w:pPr>
        <w:spacing w:after="0" w:line="240" w:lineRule="auto"/>
        <w:ind w:left="1560" w:hanging="1200"/>
        <w:jc w:val="both"/>
        <w:rPr>
          <w:rFonts w:ascii="Times New Roman" w:hAnsi="Times New Roman" w:cs="Times New Roman"/>
          <w:sz w:val="24"/>
          <w:szCs w:val="24"/>
          <w:lang w:val="en-GB"/>
        </w:rPr>
      </w:pPr>
      <w:r w:rsidRPr="008146EF">
        <w:rPr>
          <w:rFonts w:ascii="Times New Roman" w:hAnsi="Times New Roman" w:cs="Times New Roman"/>
          <w:sz w:val="24"/>
          <w:szCs w:val="24"/>
          <w:lang w:val="en-GB"/>
        </w:rPr>
        <w:t xml:space="preserve">Yusran Isnaini, “Hak Cipta dan Tantangannya di Era </w:t>
      </w:r>
      <w:r w:rsidRPr="008146EF">
        <w:rPr>
          <w:rFonts w:ascii="Times New Roman" w:hAnsi="Times New Roman" w:cs="Times New Roman"/>
          <w:i/>
          <w:sz w:val="24"/>
          <w:szCs w:val="24"/>
          <w:lang w:val="en-GB"/>
        </w:rPr>
        <w:t>Cyber Space</w:t>
      </w:r>
      <w:r w:rsidRPr="008146EF">
        <w:rPr>
          <w:rFonts w:ascii="Times New Roman" w:hAnsi="Times New Roman" w:cs="Times New Roman"/>
          <w:sz w:val="24"/>
          <w:szCs w:val="24"/>
          <w:lang w:val="en-GB"/>
        </w:rPr>
        <w:t xml:space="preserve">” , Ghalia  </w:t>
      </w:r>
      <w:r w:rsidRPr="008146EF">
        <w:rPr>
          <w:rFonts w:ascii="Times New Roman" w:hAnsi="Times New Roman" w:cs="Times New Roman"/>
          <w:sz w:val="24"/>
          <w:szCs w:val="24"/>
          <w:lang w:val="en-GB"/>
        </w:rPr>
        <w:br/>
        <w:t xml:space="preserve">Indonesia, Bogor, 2009. </w:t>
      </w:r>
    </w:p>
    <w:p w14:paraId="7CDFE21A" w14:textId="77777777" w:rsidR="00C72960" w:rsidRPr="008146EF" w:rsidRDefault="00C72960" w:rsidP="00C72960">
      <w:pPr>
        <w:spacing w:after="0" w:line="240" w:lineRule="auto"/>
        <w:ind w:left="1560" w:hanging="1134"/>
        <w:jc w:val="both"/>
        <w:rPr>
          <w:rFonts w:ascii="Times New Roman" w:hAnsi="Times New Roman" w:cs="Times New Roman"/>
          <w:sz w:val="24"/>
          <w:szCs w:val="24"/>
        </w:rPr>
      </w:pPr>
    </w:p>
    <w:p w14:paraId="33F20904" w14:textId="77777777" w:rsidR="00013D0B" w:rsidRPr="001B376E" w:rsidRDefault="00136242" w:rsidP="001B376E">
      <w:pPr>
        <w:pStyle w:val="ListParagraph"/>
        <w:numPr>
          <w:ilvl w:val="0"/>
          <w:numId w:val="3"/>
        </w:numPr>
        <w:spacing w:after="0" w:line="480" w:lineRule="auto"/>
        <w:rPr>
          <w:rFonts w:ascii="Times New Roman" w:hAnsi="Times New Roman" w:cs="Times New Roman"/>
          <w:b/>
          <w:sz w:val="24"/>
          <w:szCs w:val="24"/>
        </w:rPr>
      </w:pPr>
      <w:bookmarkStart w:id="195" w:name="_Hlk77173447"/>
      <w:r w:rsidRPr="008146EF">
        <w:rPr>
          <w:rFonts w:ascii="Times New Roman" w:hAnsi="Times New Roman" w:cs="Times New Roman"/>
          <w:b/>
          <w:sz w:val="24"/>
          <w:szCs w:val="24"/>
        </w:rPr>
        <w:t xml:space="preserve">Skripsi &amp; </w:t>
      </w:r>
      <w:r w:rsidR="00C72960" w:rsidRPr="008146EF">
        <w:rPr>
          <w:rFonts w:ascii="Times New Roman" w:hAnsi="Times New Roman" w:cs="Times New Roman"/>
          <w:b/>
          <w:sz w:val="24"/>
          <w:szCs w:val="24"/>
        </w:rPr>
        <w:t>Jurnal</w:t>
      </w:r>
    </w:p>
    <w:p w14:paraId="6750A4CF" w14:textId="77777777" w:rsidR="001B376E" w:rsidRPr="001B376E" w:rsidRDefault="001B376E" w:rsidP="001B376E">
      <w:pPr>
        <w:pStyle w:val="FootnoteText"/>
        <w:jc w:val="both"/>
        <w:rPr>
          <w:rFonts w:ascii="Times New Roman" w:hAnsi="Times New Roman" w:cs="Times New Roman"/>
          <w:sz w:val="24"/>
          <w:szCs w:val="24"/>
          <w:lang w:val="en-GB"/>
        </w:rPr>
      </w:pPr>
    </w:p>
    <w:p w14:paraId="1BCF888C" w14:textId="77777777" w:rsidR="00D42B23" w:rsidRDefault="00D42B23" w:rsidP="00D42B23">
      <w:pPr>
        <w:pStyle w:val="FootnoteText"/>
        <w:ind w:left="1418" w:hanging="1058"/>
        <w:jc w:val="both"/>
        <w:rPr>
          <w:rFonts w:ascii="Times New Roman" w:hAnsi="Times New Roman" w:cs="Times New Roman"/>
          <w:sz w:val="24"/>
          <w:szCs w:val="24"/>
          <w:lang w:val="en-GB"/>
        </w:rPr>
      </w:pPr>
      <w:r w:rsidRPr="00D42B23">
        <w:rPr>
          <w:rFonts w:ascii="Times New Roman" w:hAnsi="Times New Roman" w:cs="Times New Roman"/>
          <w:sz w:val="24"/>
          <w:szCs w:val="24"/>
        </w:rPr>
        <w:t xml:space="preserve">Adik Wibowo, </w:t>
      </w:r>
      <w:r w:rsidRPr="00D42B23">
        <w:rPr>
          <w:rFonts w:ascii="Times New Roman" w:hAnsi="Times New Roman" w:cs="Times New Roman"/>
          <w:i/>
          <w:sz w:val="24"/>
          <w:szCs w:val="24"/>
        </w:rPr>
        <w:t xml:space="preserve">Mencegahh dan menanggulangi Plagiarisme di Dunia, </w:t>
      </w:r>
      <w:r w:rsidRPr="00D42B23">
        <w:rPr>
          <w:rFonts w:ascii="Times New Roman" w:hAnsi="Times New Roman" w:cs="Times New Roman"/>
          <w:sz w:val="24"/>
          <w:szCs w:val="24"/>
          <w:lang w:val="en-GB"/>
        </w:rPr>
        <w:t>Kesmas, Jurnal Kesehatan Masyarakat Nasional Vol. 6, No. 5, April 2012, terdapat dalam https://journal.fkm.ui.ac.id/kesmas/article/view/84/85 , Diakses tanggal 16 Juli 2021.</w:t>
      </w:r>
    </w:p>
    <w:p w14:paraId="03B61331" w14:textId="77777777" w:rsidR="006458CC" w:rsidRPr="006458CC" w:rsidRDefault="006458CC" w:rsidP="00D42B23">
      <w:pPr>
        <w:pStyle w:val="FootnoteText"/>
        <w:ind w:left="1418" w:hanging="1058"/>
        <w:jc w:val="both"/>
        <w:rPr>
          <w:rFonts w:ascii="Times New Roman" w:hAnsi="Times New Roman" w:cs="Times New Roman"/>
          <w:sz w:val="24"/>
          <w:szCs w:val="24"/>
          <w:lang w:val="en-GB"/>
        </w:rPr>
      </w:pPr>
    </w:p>
    <w:p w14:paraId="7B0AF858" w14:textId="77777777" w:rsidR="006458CC" w:rsidRPr="00C371C4" w:rsidRDefault="006458CC" w:rsidP="00D42B23">
      <w:pPr>
        <w:pStyle w:val="FootnoteText"/>
        <w:ind w:left="1418" w:hanging="1058"/>
        <w:jc w:val="both"/>
        <w:rPr>
          <w:rFonts w:ascii="Times New Roman" w:hAnsi="Times New Roman" w:cs="Times New Roman"/>
          <w:sz w:val="24"/>
          <w:szCs w:val="24"/>
        </w:rPr>
      </w:pPr>
      <w:r w:rsidRPr="006458CC">
        <w:rPr>
          <w:rFonts w:ascii="Times New Roman" w:hAnsi="Times New Roman" w:cs="Times New Roman"/>
          <w:sz w:val="24"/>
          <w:szCs w:val="24"/>
        </w:rPr>
        <w:t xml:space="preserve">Agus Suryana, </w:t>
      </w:r>
      <w:r w:rsidRPr="006458CC">
        <w:rPr>
          <w:rFonts w:ascii="Times New Roman" w:hAnsi="Times New Roman" w:cs="Times New Roman"/>
          <w:i/>
          <w:sz w:val="24"/>
          <w:szCs w:val="24"/>
        </w:rPr>
        <w:t xml:space="preserve">Hak Cipta Perspektif Hukum Islam, </w:t>
      </w:r>
      <w:r w:rsidRPr="006458CC">
        <w:rPr>
          <w:rFonts w:ascii="Times New Roman" w:hAnsi="Times New Roman" w:cs="Times New Roman"/>
          <w:sz w:val="24"/>
          <w:szCs w:val="24"/>
        </w:rPr>
        <w:t xml:space="preserve">Al Mashlahah Jurnal Hukum dan Pranata Sosial Islam, Terdapat dalam </w:t>
      </w:r>
      <w:hyperlink r:id="rId14" w:history="1">
        <w:r w:rsidRPr="00C371C4">
          <w:rPr>
            <w:rStyle w:val="Hyperlink"/>
            <w:rFonts w:ascii="Times New Roman" w:hAnsi="Times New Roman" w:cs="Times New Roman"/>
            <w:color w:val="auto"/>
            <w:sz w:val="24"/>
            <w:szCs w:val="24"/>
            <w:u w:val="none"/>
          </w:rPr>
          <w:t>https://jurnal.staialhidayahbogor.ac.id/index.php/am/article/view/144</w:t>
        </w:r>
      </w:hyperlink>
      <w:r w:rsidRPr="00C371C4">
        <w:rPr>
          <w:rFonts w:ascii="Times New Roman" w:hAnsi="Times New Roman" w:cs="Times New Roman"/>
          <w:sz w:val="24"/>
          <w:szCs w:val="24"/>
        </w:rPr>
        <w:t>, diakses terakhir tanggal 16 Juli 2021</w:t>
      </w:r>
    </w:p>
    <w:p w14:paraId="6EE634FD" w14:textId="77777777" w:rsidR="00EE6BB0" w:rsidRPr="00C371C4" w:rsidRDefault="00EE6BB0" w:rsidP="00D42B23">
      <w:pPr>
        <w:pStyle w:val="FootnoteText"/>
        <w:ind w:left="1418" w:hanging="1058"/>
        <w:jc w:val="both"/>
        <w:rPr>
          <w:rFonts w:ascii="Times New Roman" w:hAnsi="Times New Roman" w:cs="Times New Roman"/>
          <w:sz w:val="24"/>
          <w:szCs w:val="24"/>
          <w:lang w:val="en-GB"/>
        </w:rPr>
      </w:pPr>
    </w:p>
    <w:p w14:paraId="108BB2D7" w14:textId="77777777" w:rsidR="00EE6BB0" w:rsidRDefault="00EE6BB0" w:rsidP="00D42B23">
      <w:pPr>
        <w:pStyle w:val="FootnoteText"/>
        <w:ind w:left="1418" w:hanging="1058"/>
        <w:jc w:val="both"/>
        <w:rPr>
          <w:rFonts w:ascii="Times New Roman" w:hAnsi="Times New Roman" w:cs="Times New Roman"/>
          <w:sz w:val="24"/>
          <w:szCs w:val="24"/>
        </w:rPr>
      </w:pPr>
      <w:r w:rsidRPr="00C371C4">
        <w:rPr>
          <w:rFonts w:ascii="Times New Roman" w:hAnsi="Times New Roman" w:cs="Times New Roman"/>
          <w:sz w:val="24"/>
          <w:szCs w:val="24"/>
        </w:rPr>
        <w:t>Anshar Aziz Machmuda, “</w:t>
      </w:r>
      <w:r w:rsidRPr="00C371C4">
        <w:rPr>
          <w:rFonts w:ascii="Times New Roman" w:hAnsi="Times New Roman" w:cs="Times New Roman"/>
          <w:i/>
          <w:sz w:val="24"/>
          <w:szCs w:val="24"/>
        </w:rPr>
        <w:t>Pembatasan dan Pengecualian Hak Cipta Musik dan Lagu</w:t>
      </w:r>
      <w:r w:rsidRPr="00C371C4">
        <w:rPr>
          <w:rFonts w:ascii="Times New Roman" w:hAnsi="Times New Roman" w:cs="Times New Roman"/>
          <w:sz w:val="24"/>
          <w:szCs w:val="24"/>
        </w:rPr>
        <w:t xml:space="preserve">”, Skripsi, FH UII, Yogyakarta, 2016, hlm. 69,   terdapat dalam </w:t>
      </w:r>
      <w:hyperlink r:id="rId15" w:history="1">
        <w:r w:rsidRPr="00C371C4">
          <w:rPr>
            <w:rStyle w:val="Hyperlink"/>
            <w:rFonts w:ascii="Times New Roman" w:hAnsi="Times New Roman" w:cs="Times New Roman"/>
            <w:color w:val="auto"/>
            <w:sz w:val="24"/>
            <w:szCs w:val="24"/>
            <w:u w:val="none"/>
          </w:rPr>
          <w:t>https://dspace.uii.ac.id/bitstream/handle/123456789/4139/01.0%20cover.pdf?sequence=1&amp;isAllowed=y</w:t>
        </w:r>
      </w:hyperlink>
      <w:r w:rsidRPr="00C371C4">
        <w:rPr>
          <w:rFonts w:ascii="Times New Roman" w:hAnsi="Times New Roman" w:cs="Times New Roman"/>
          <w:sz w:val="24"/>
          <w:szCs w:val="24"/>
        </w:rPr>
        <w:t xml:space="preserve"> , </w:t>
      </w:r>
      <w:r w:rsidRPr="00EE6BB0">
        <w:rPr>
          <w:rFonts w:ascii="Times New Roman" w:hAnsi="Times New Roman" w:cs="Times New Roman"/>
          <w:sz w:val="24"/>
          <w:szCs w:val="24"/>
        </w:rPr>
        <w:t>Diakses terakhir tanggal 17 Juli 2021.</w:t>
      </w:r>
    </w:p>
    <w:p w14:paraId="5A58AF5B" w14:textId="77777777" w:rsidR="009C6149" w:rsidRDefault="009C6149" w:rsidP="00D42B23">
      <w:pPr>
        <w:pStyle w:val="FootnoteText"/>
        <w:ind w:left="1418" w:hanging="1058"/>
        <w:jc w:val="both"/>
        <w:rPr>
          <w:rFonts w:ascii="Times New Roman" w:hAnsi="Times New Roman" w:cs="Times New Roman"/>
          <w:sz w:val="24"/>
          <w:szCs w:val="24"/>
          <w:lang w:val="en-GB"/>
        </w:rPr>
      </w:pPr>
    </w:p>
    <w:p w14:paraId="174C1A51" w14:textId="77777777" w:rsidR="009C6149" w:rsidRPr="009C6149" w:rsidRDefault="009C6149" w:rsidP="009C6149">
      <w:pPr>
        <w:pStyle w:val="FootnoteText"/>
        <w:ind w:left="1418" w:hanging="1134"/>
        <w:jc w:val="both"/>
        <w:rPr>
          <w:rFonts w:ascii="Times New Roman" w:hAnsi="Times New Roman" w:cs="Times New Roman"/>
          <w:sz w:val="24"/>
          <w:szCs w:val="24"/>
          <w:lang w:val="en-GB"/>
        </w:rPr>
      </w:pPr>
      <w:r w:rsidRPr="009C6149">
        <w:rPr>
          <w:rFonts w:ascii="Times New Roman" w:hAnsi="Times New Roman" w:cs="Times New Roman"/>
          <w:sz w:val="24"/>
          <w:szCs w:val="24"/>
        </w:rPr>
        <w:t>Anton Risparyanto, “</w:t>
      </w:r>
      <w:r w:rsidRPr="009C6149">
        <w:rPr>
          <w:rFonts w:ascii="Times New Roman" w:hAnsi="Times New Roman" w:cs="Times New Roman"/>
          <w:i/>
          <w:sz w:val="24"/>
          <w:szCs w:val="24"/>
        </w:rPr>
        <w:t xml:space="preserve">Turnitin Sebagai Alat Deteksi Plagiarisme”, </w:t>
      </w:r>
      <w:r w:rsidRPr="009C6149">
        <w:rPr>
          <w:rFonts w:ascii="Times New Roman" w:hAnsi="Times New Roman" w:cs="Times New Roman"/>
          <w:sz w:val="24"/>
          <w:szCs w:val="24"/>
        </w:rPr>
        <w:t>Jurnal Perpustakaan Vol. 11 No. 2 Tahun 2020, Terdapat dalam https://journal.uii.ac.id/unilib/article/view/15606 , diakses terakhir tanggal 19 Juli 2021.</w:t>
      </w:r>
    </w:p>
    <w:p w14:paraId="5D9A4A40" w14:textId="77777777" w:rsidR="00D42B23" w:rsidRDefault="00D42B23" w:rsidP="00D42B23">
      <w:pPr>
        <w:pStyle w:val="FootnoteText"/>
        <w:ind w:left="1418" w:hanging="1058"/>
        <w:jc w:val="both"/>
        <w:rPr>
          <w:rFonts w:ascii="Times New Roman" w:hAnsi="Times New Roman" w:cs="Times New Roman"/>
          <w:sz w:val="24"/>
          <w:szCs w:val="24"/>
          <w:lang w:val="en-GB"/>
        </w:rPr>
      </w:pPr>
    </w:p>
    <w:p w14:paraId="031F5544" w14:textId="77777777" w:rsidR="00990102" w:rsidRPr="00C371C4" w:rsidRDefault="00990102" w:rsidP="009C6149">
      <w:pPr>
        <w:pStyle w:val="FootnoteText"/>
        <w:ind w:left="1418" w:hanging="1134"/>
        <w:jc w:val="both"/>
        <w:rPr>
          <w:rFonts w:ascii="Times New Roman" w:hAnsi="Times New Roman" w:cs="Times New Roman"/>
          <w:sz w:val="24"/>
          <w:szCs w:val="24"/>
          <w:lang w:val="en-GB"/>
        </w:rPr>
      </w:pPr>
      <w:r w:rsidRPr="00990102">
        <w:rPr>
          <w:rFonts w:ascii="Times New Roman" w:hAnsi="Times New Roman" w:cs="Times New Roman"/>
          <w:sz w:val="24"/>
          <w:szCs w:val="24"/>
          <w:lang w:val="en-GB"/>
        </w:rPr>
        <w:t>BPPM, “</w:t>
      </w:r>
      <w:r w:rsidRPr="00990102">
        <w:rPr>
          <w:rFonts w:ascii="Times New Roman" w:hAnsi="Times New Roman" w:cs="Times New Roman"/>
          <w:i/>
          <w:sz w:val="24"/>
          <w:szCs w:val="24"/>
          <w:lang w:val="en-GB"/>
        </w:rPr>
        <w:t xml:space="preserve">Kriptomnesia : Plagiarisme yang Tidak Disengaja”, </w:t>
      </w:r>
      <w:r w:rsidRPr="00990102">
        <w:rPr>
          <w:rFonts w:ascii="Times New Roman" w:hAnsi="Times New Roman" w:cs="Times New Roman"/>
          <w:sz w:val="24"/>
          <w:szCs w:val="24"/>
          <w:lang w:val="en-GB"/>
        </w:rPr>
        <w:t xml:space="preserve">terdapat dalam </w:t>
      </w:r>
      <w:hyperlink r:id="rId16" w:history="1">
        <w:r w:rsidRPr="00C371C4">
          <w:rPr>
            <w:rStyle w:val="Hyperlink"/>
            <w:rFonts w:ascii="Times New Roman" w:hAnsi="Times New Roman" w:cs="Times New Roman"/>
            <w:color w:val="auto"/>
            <w:sz w:val="24"/>
            <w:szCs w:val="24"/>
            <w:u w:val="none"/>
            <w:lang w:val="en-GB"/>
          </w:rPr>
          <w:t>https://psikomedia.net/kriptomnesia-plagiarisme-yang-tidak-disengaja/</w:t>
        </w:r>
      </w:hyperlink>
      <w:r w:rsidRPr="00C371C4">
        <w:rPr>
          <w:rFonts w:ascii="Times New Roman" w:hAnsi="Times New Roman" w:cs="Times New Roman"/>
          <w:sz w:val="24"/>
          <w:szCs w:val="24"/>
          <w:lang w:val="en-GB"/>
        </w:rPr>
        <w:t xml:space="preserve"> , diakses terakhir tanggal 19 Juli 2021.</w:t>
      </w:r>
    </w:p>
    <w:p w14:paraId="6416C746" w14:textId="77777777" w:rsidR="00990102" w:rsidRPr="00C371C4" w:rsidRDefault="00990102" w:rsidP="00D42B23">
      <w:pPr>
        <w:pStyle w:val="FootnoteText"/>
        <w:ind w:left="1418" w:hanging="1058"/>
        <w:jc w:val="both"/>
        <w:rPr>
          <w:rFonts w:ascii="Times New Roman" w:hAnsi="Times New Roman" w:cs="Times New Roman"/>
          <w:sz w:val="24"/>
          <w:szCs w:val="24"/>
        </w:rPr>
      </w:pPr>
    </w:p>
    <w:p w14:paraId="58E7C3C3" w14:textId="77777777" w:rsidR="00990102" w:rsidRPr="00C371C4" w:rsidRDefault="00990102" w:rsidP="00D42B23">
      <w:pPr>
        <w:pStyle w:val="FootnoteText"/>
        <w:ind w:left="1418" w:hanging="1058"/>
        <w:jc w:val="both"/>
        <w:rPr>
          <w:rFonts w:ascii="Times New Roman" w:hAnsi="Times New Roman" w:cs="Times New Roman"/>
          <w:sz w:val="24"/>
          <w:szCs w:val="24"/>
        </w:rPr>
      </w:pPr>
    </w:p>
    <w:p w14:paraId="4E4DFFEF" w14:textId="77777777" w:rsidR="00D42B23" w:rsidRPr="00C371C4" w:rsidRDefault="00D42B23" w:rsidP="00D42B23">
      <w:pPr>
        <w:pStyle w:val="FootnoteText"/>
        <w:ind w:left="1418" w:hanging="1058"/>
        <w:jc w:val="both"/>
        <w:rPr>
          <w:rFonts w:ascii="Times New Roman" w:hAnsi="Times New Roman" w:cs="Times New Roman"/>
          <w:sz w:val="24"/>
          <w:szCs w:val="24"/>
        </w:rPr>
      </w:pPr>
      <w:r w:rsidRPr="00C371C4">
        <w:rPr>
          <w:rFonts w:ascii="Times New Roman" w:hAnsi="Times New Roman" w:cs="Times New Roman"/>
          <w:sz w:val="24"/>
          <w:szCs w:val="24"/>
        </w:rPr>
        <w:t xml:space="preserve">Emis Suryana, </w:t>
      </w:r>
      <w:r w:rsidRPr="00C371C4">
        <w:rPr>
          <w:rFonts w:ascii="Times New Roman" w:hAnsi="Times New Roman" w:cs="Times New Roman"/>
          <w:i/>
          <w:sz w:val="24"/>
          <w:szCs w:val="24"/>
        </w:rPr>
        <w:t xml:space="preserve">Self Efficacy dan Plagiarisme di Perguruan Tinggi, </w:t>
      </w:r>
      <w:r w:rsidRPr="00C371C4">
        <w:rPr>
          <w:rFonts w:ascii="Times New Roman" w:hAnsi="Times New Roman" w:cs="Times New Roman"/>
          <w:sz w:val="24"/>
          <w:szCs w:val="24"/>
        </w:rPr>
        <w:t xml:space="preserve">Tadrib, Vol. II No. 2 Edisi Desember 2016, terdapat dalam http://jurnal.radenfatah.ac.id/index.php/Tadrib/article/view/1169 , Diakses tanggal 16 Juli 2021. </w:t>
      </w:r>
    </w:p>
    <w:p w14:paraId="2160437A" w14:textId="77777777" w:rsidR="009C6149" w:rsidRPr="00C371C4" w:rsidRDefault="009C6149" w:rsidP="00D42B23">
      <w:pPr>
        <w:pStyle w:val="FootnoteText"/>
        <w:ind w:left="1418" w:hanging="1058"/>
        <w:jc w:val="both"/>
        <w:rPr>
          <w:rFonts w:ascii="Times New Roman" w:hAnsi="Times New Roman" w:cs="Times New Roman"/>
          <w:sz w:val="24"/>
          <w:szCs w:val="24"/>
        </w:rPr>
      </w:pPr>
    </w:p>
    <w:p w14:paraId="05095606" w14:textId="77777777" w:rsidR="00D42B23" w:rsidRPr="00C371C4" w:rsidRDefault="009C6149" w:rsidP="009C6149">
      <w:pPr>
        <w:pStyle w:val="FootnoteText"/>
        <w:ind w:left="1418" w:hanging="1058"/>
        <w:jc w:val="both"/>
        <w:rPr>
          <w:rFonts w:ascii="Times New Roman" w:hAnsi="Times New Roman" w:cs="Times New Roman"/>
          <w:sz w:val="24"/>
          <w:szCs w:val="24"/>
        </w:rPr>
      </w:pPr>
      <w:r w:rsidRPr="00C371C4">
        <w:rPr>
          <w:rFonts w:ascii="Times New Roman" w:hAnsi="Times New Roman" w:cs="Times New Roman"/>
          <w:sz w:val="24"/>
          <w:szCs w:val="24"/>
        </w:rPr>
        <w:t>E</w:t>
      </w:r>
      <w:r w:rsidRPr="00C371C4">
        <w:rPr>
          <w:rFonts w:ascii="Times New Roman" w:hAnsi="Times New Roman" w:cs="Times New Roman"/>
          <w:sz w:val="24"/>
          <w:szCs w:val="24"/>
          <w:lang w:val="en-GB"/>
        </w:rPr>
        <w:t>ricko Ruly Hartanto, “</w:t>
      </w:r>
      <w:r w:rsidRPr="00C371C4">
        <w:rPr>
          <w:rFonts w:ascii="Times New Roman" w:hAnsi="Times New Roman" w:cs="Times New Roman"/>
          <w:i/>
          <w:sz w:val="24"/>
          <w:szCs w:val="24"/>
          <w:lang w:val="en-GB"/>
        </w:rPr>
        <w:t>Aplikasi Deteksi Kemiripan Nada Lagu”</w:t>
      </w:r>
      <w:r w:rsidRPr="00C371C4">
        <w:rPr>
          <w:rFonts w:ascii="Times New Roman" w:hAnsi="Times New Roman" w:cs="Times New Roman"/>
          <w:sz w:val="24"/>
          <w:szCs w:val="24"/>
          <w:lang w:val="en-GB"/>
        </w:rPr>
        <w:t xml:space="preserve">, skripsi, terdapat dalam </w:t>
      </w:r>
      <w:hyperlink r:id="rId17" w:history="1">
        <w:r w:rsidRPr="00C371C4">
          <w:rPr>
            <w:rStyle w:val="Hyperlink"/>
            <w:rFonts w:ascii="Times New Roman" w:hAnsi="Times New Roman" w:cs="Times New Roman"/>
            <w:color w:val="auto"/>
            <w:sz w:val="24"/>
            <w:szCs w:val="24"/>
            <w:u w:val="none"/>
            <w:lang w:val="en-GB"/>
          </w:rPr>
          <w:t>https://repository.its.ac.id/62569/1/undergraduated%20thesis.pdf</w:t>
        </w:r>
      </w:hyperlink>
      <w:r w:rsidRPr="00C371C4">
        <w:rPr>
          <w:rFonts w:ascii="Times New Roman" w:hAnsi="Times New Roman" w:cs="Times New Roman"/>
          <w:sz w:val="24"/>
          <w:szCs w:val="24"/>
          <w:lang w:val="en-GB"/>
        </w:rPr>
        <w:t xml:space="preserve"> , diakses terakhir tanggal 19 Juli 2021.</w:t>
      </w:r>
    </w:p>
    <w:p w14:paraId="5235C838" w14:textId="77777777" w:rsidR="00D42B23" w:rsidRPr="00C371C4" w:rsidRDefault="00D42B23" w:rsidP="00D42B23">
      <w:pPr>
        <w:pStyle w:val="FootnoteText"/>
        <w:ind w:left="1418" w:hanging="1058"/>
        <w:jc w:val="both"/>
        <w:rPr>
          <w:rFonts w:ascii="Times New Roman" w:hAnsi="Times New Roman" w:cs="Times New Roman"/>
          <w:sz w:val="24"/>
          <w:szCs w:val="24"/>
          <w:lang w:val="en-GB"/>
        </w:rPr>
      </w:pPr>
    </w:p>
    <w:p w14:paraId="744EF457" w14:textId="77777777" w:rsidR="00D42B23" w:rsidRPr="00D42B23" w:rsidRDefault="00D42B23" w:rsidP="00D42B23">
      <w:pPr>
        <w:pStyle w:val="FootnoteText"/>
        <w:ind w:left="1418" w:hanging="1058"/>
        <w:jc w:val="both"/>
        <w:rPr>
          <w:rFonts w:ascii="Times New Roman" w:hAnsi="Times New Roman" w:cs="Times New Roman"/>
          <w:sz w:val="24"/>
          <w:szCs w:val="24"/>
        </w:rPr>
      </w:pPr>
      <w:r w:rsidRPr="00C371C4">
        <w:rPr>
          <w:rFonts w:ascii="Times New Roman" w:hAnsi="Times New Roman" w:cs="Times New Roman"/>
          <w:sz w:val="24"/>
          <w:szCs w:val="24"/>
        </w:rPr>
        <w:t>Faisal Vero Gerungan, “</w:t>
      </w:r>
      <w:r w:rsidRPr="00C371C4">
        <w:rPr>
          <w:rFonts w:ascii="Times New Roman" w:hAnsi="Times New Roman" w:cs="Times New Roman"/>
          <w:i/>
          <w:sz w:val="24"/>
          <w:szCs w:val="24"/>
        </w:rPr>
        <w:t>Penyidikan Terhadap Plagiat Karya Musik dan Lagu di Indonesia”,</w:t>
      </w:r>
      <w:r w:rsidRPr="00C371C4">
        <w:rPr>
          <w:rFonts w:ascii="Times New Roman" w:hAnsi="Times New Roman" w:cs="Times New Roman"/>
          <w:sz w:val="24"/>
          <w:szCs w:val="24"/>
        </w:rPr>
        <w:t xml:space="preserve"> Lex Privatum, Vol.I/No.4/Oktober/2013. Terdapat dalam </w:t>
      </w:r>
      <w:hyperlink r:id="rId18" w:history="1">
        <w:r w:rsidRPr="00C371C4">
          <w:rPr>
            <w:rStyle w:val="Hyperlink"/>
            <w:rFonts w:ascii="Times New Roman" w:hAnsi="Times New Roman" w:cs="Times New Roman"/>
            <w:color w:val="auto"/>
            <w:sz w:val="24"/>
            <w:szCs w:val="24"/>
            <w:u w:val="none"/>
          </w:rPr>
          <w:t>https://media.neliti.com/media/publications/148120-ID-penyidikan-terhadap-plagiat-karya-musik.pdf</w:t>
        </w:r>
      </w:hyperlink>
      <w:r w:rsidRPr="00C371C4">
        <w:rPr>
          <w:rFonts w:ascii="Times New Roman" w:hAnsi="Times New Roman" w:cs="Times New Roman"/>
          <w:sz w:val="24"/>
          <w:szCs w:val="24"/>
        </w:rPr>
        <w:t xml:space="preserve"> . </w:t>
      </w:r>
      <w:r w:rsidRPr="00866864">
        <w:rPr>
          <w:rFonts w:ascii="Times New Roman" w:hAnsi="Times New Roman" w:cs="Times New Roman"/>
          <w:sz w:val="24"/>
          <w:szCs w:val="24"/>
        </w:rPr>
        <w:t>Diakses terakhir tanggal 12 Juli 2021</w:t>
      </w:r>
    </w:p>
    <w:p w14:paraId="1400B24E" w14:textId="77777777" w:rsidR="00D42B23" w:rsidRDefault="00D42B23" w:rsidP="00C72960">
      <w:pPr>
        <w:pStyle w:val="FootnoteText"/>
        <w:ind w:left="1418" w:hanging="1058"/>
        <w:jc w:val="both"/>
        <w:rPr>
          <w:rFonts w:ascii="Times New Roman" w:hAnsi="Times New Roman" w:cs="Times New Roman"/>
          <w:sz w:val="24"/>
          <w:szCs w:val="24"/>
        </w:rPr>
      </w:pPr>
    </w:p>
    <w:p w14:paraId="79C5282F" w14:textId="77777777" w:rsidR="00C72960" w:rsidRPr="00C371C4" w:rsidRDefault="00C72960" w:rsidP="00C72960">
      <w:pPr>
        <w:pStyle w:val="FootnoteText"/>
        <w:ind w:left="1418" w:hanging="1058"/>
        <w:jc w:val="both"/>
        <w:rPr>
          <w:rFonts w:ascii="Times New Roman" w:hAnsi="Times New Roman" w:cs="Times New Roman"/>
          <w:sz w:val="24"/>
          <w:szCs w:val="24"/>
        </w:rPr>
      </w:pPr>
      <w:r w:rsidRPr="008146EF">
        <w:rPr>
          <w:rFonts w:ascii="Times New Roman" w:hAnsi="Times New Roman" w:cs="Times New Roman"/>
          <w:sz w:val="24"/>
          <w:szCs w:val="24"/>
        </w:rPr>
        <w:t xml:space="preserve">Felicia Utorodewo dkk, “Bahasa Indonesia : Sebuah Pengantar Penulisan Ilmiah”, dikutip </w:t>
      </w:r>
      <w:r w:rsidR="00963052">
        <w:rPr>
          <w:rFonts w:ascii="Times New Roman" w:hAnsi="Times New Roman" w:cs="Times New Roman"/>
          <w:sz w:val="24"/>
          <w:szCs w:val="24"/>
        </w:rPr>
        <w:t>dari</w:t>
      </w:r>
      <w:r w:rsidRPr="008146EF">
        <w:rPr>
          <w:rFonts w:ascii="Times New Roman" w:hAnsi="Times New Roman" w:cs="Times New Roman"/>
          <w:sz w:val="24"/>
          <w:szCs w:val="24"/>
        </w:rPr>
        <w:t xml:space="preserve"> Nahrowi, “</w:t>
      </w:r>
      <w:r w:rsidRPr="008146EF">
        <w:rPr>
          <w:rFonts w:ascii="Times New Roman" w:hAnsi="Times New Roman" w:cs="Times New Roman"/>
          <w:i/>
          <w:sz w:val="24"/>
          <w:szCs w:val="24"/>
        </w:rPr>
        <w:t>Plagiat dan Pembajakan Karya Cipta Dalam Hak Kekayaan Intelektual</w:t>
      </w:r>
      <w:r w:rsidRPr="008146EF">
        <w:rPr>
          <w:rFonts w:ascii="Times New Roman" w:hAnsi="Times New Roman" w:cs="Times New Roman"/>
          <w:sz w:val="24"/>
          <w:szCs w:val="24"/>
        </w:rPr>
        <w:t xml:space="preserve">”, Fakultas Syariah dan Hukum UIN Jakarta. Terdapat dalam </w:t>
      </w:r>
      <w:hyperlink r:id="rId19" w:history="1">
        <w:r w:rsidRPr="00C371C4">
          <w:rPr>
            <w:rStyle w:val="Hyperlink"/>
            <w:rFonts w:ascii="Times New Roman" w:hAnsi="Times New Roman" w:cs="Times New Roman"/>
            <w:color w:val="auto"/>
            <w:sz w:val="24"/>
            <w:szCs w:val="24"/>
            <w:u w:val="none"/>
          </w:rPr>
          <w:t>https://www.academia.edu/9997804/PLAGIAT_DAN_PEMBAJAKAN_KARYA_CIPTA_DALAM_HAK_KEKAYAAN_INTELEKTUAL_Nahrowi</w:t>
        </w:r>
      </w:hyperlink>
      <w:r w:rsidRPr="00C371C4">
        <w:rPr>
          <w:rStyle w:val="Hyperlink"/>
          <w:rFonts w:ascii="Times New Roman" w:hAnsi="Times New Roman" w:cs="Times New Roman"/>
          <w:color w:val="auto"/>
          <w:sz w:val="24"/>
          <w:szCs w:val="24"/>
          <w:u w:val="none"/>
        </w:rPr>
        <w:t xml:space="preserve"> . </w:t>
      </w:r>
      <w:r w:rsidRPr="00C371C4">
        <w:rPr>
          <w:rFonts w:ascii="Times New Roman" w:hAnsi="Times New Roman" w:cs="Times New Roman"/>
          <w:sz w:val="24"/>
          <w:szCs w:val="24"/>
        </w:rPr>
        <w:t>Diakses tanggal 07 April 2021</w:t>
      </w:r>
    </w:p>
    <w:p w14:paraId="1BA388B7" w14:textId="77777777" w:rsidR="001B376E" w:rsidRPr="00C371C4" w:rsidRDefault="001B376E" w:rsidP="00C72960">
      <w:pPr>
        <w:pStyle w:val="FootnoteText"/>
        <w:ind w:left="1418" w:hanging="1058"/>
        <w:jc w:val="both"/>
        <w:rPr>
          <w:rFonts w:ascii="Times New Roman" w:hAnsi="Times New Roman" w:cs="Times New Roman"/>
          <w:sz w:val="24"/>
          <w:szCs w:val="24"/>
        </w:rPr>
      </w:pPr>
    </w:p>
    <w:p w14:paraId="6BC08ED9" w14:textId="77777777" w:rsidR="001B376E" w:rsidRPr="00C371C4" w:rsidRDefault="001B376E" w:rsidP="001B376E">
      <w:pPr>
        <w:pStyle w:val="FootnoteText"/>
        <w:ind w:left="1418" w:hanging="1058"/>
        <w:jc w:val="both"/>
        <w:rPr>
          <w:rFonts w:ascii="Times New Roman" w:hAnsi="Times New Roman" w:cs="Times New Roman"/>
          <w:sz w:val="24"/>
          <w:szCs w:val="24"/>
          <w:lang w:val="en-GB"/>
        </w:rPr>
      </w:pPr>
      <w:r w:rsidRPr="00C371C4">
        <w:rPr>
          <w:rFonts w:ascii="Times New Roman" w:hAnsi="Times New Roman" w:cs="Times New Roman"/>
          <w:sz w:val="24"/>
          <w:szCs w:val="24"/>
        </w:rPr>
        <w:t>Fitra Rizal</w:t>
      </w:r>
      <w:r w:rsidRPr="00C371C4">
        <w:rPr>
          <w:sz w:val="24"/>
          <w:szCs w:val="24"/>
        </w:rPr>
        <w:t xml:space="preserve">, </w:t>
      </w:r>
      <w:r w:rsidRPr="00C371C4">
        <w:rPr>
          <w:rFonts w:ascii="Times New Roman" w:hAnsi="Times New Roman" w:cs="Times New Roman"/>
          <w:i/>
          <w:sz w:val="24"/>
          <w:szCs w:val="24"/>
        </w:rPr>
        <w:t>Nalar Kritis Pelanggaran Hak Cipta dalam Islam</w:t>
      </w:r>
      <w:r w:rsidRPr="00C371C4">
        <w:rPr>
          <w:rFonts w:ascii="Times New Roman" w:hAnsi="Times New Roman" w:cs="Times New Roman"/>
          <w:sz w:val="24"/>
          <w:szCs w:val="24"/>
        </w:rPr>
        <w:t xml:space="preserve">, </w:t>
      </w:r>
      <w:r w:rsidRPr="00C371C4">
        <w:rPr>
          <w:rFonts w:ascii="Times New Roman" w:hAnsi="Times New Roman" w:cs="Times New Roman"/>
          <w:sz w:val="24"/>
          <w:szCs w:val="24"/>
          <w:lang w:val="en-GB"/>
        </w:rPr>
        <w:t xml:space="preserve">Al-Manhaj : Jurnal Hukum dan Pranata Sosial Islam Vol. 2 (1), 2020, terdapat dalam </w:t>
      </w:r>
      <w:hyperlink r:id="rId20" w:history="1">
        <w:r w:rsidRPr="00C371C4">
          <w:rPr>
            <w:rStyle w:val="Hyperlink"/>
            <w:rFonts w:ascii="Times New Roman" w:hAnsi="Times New Roman" w:cs="Times New Roman"/>
            <w:color w:val="auto"/>
            <w:sz w:val="24"/>
            <w:szCs w:val="24"/>
            <w:u w:val="none"/>
            <w:lang w:val="en-GB"/>
          </w:rPr>
          <w:t>https://ejournal.insuriponorogo.ac.id/index.php/almanhaj/article/download/307/201/</w:t>
        </w:r>
      </w:hyperlink>
      <w:r w:rsidRPr="00C371C4">
        <w:rPr>
          <w:rFonts w:ascii="Times New Roman" w:hAnsi="Times New Roman" w:cs="Times New Roman"/>
          <w:sz w:val="24"/>
          <w:szCs w:val="24"/>
          <w:lang w:val="en-GB"/>
        </w:rPr>
        <w:t>, Diakses terakhir tanggal 16 Juli 2021.</w:t>
      </w:r>
    </w:p>
    <w:p w14:paraId="553507C7" w14:textId="77777777" w:rsidR="00136242" w:rsidRPr="00C371C4" w:rsidRDefault="00136242" w:rsidP="00C72960">
      <w:pPr>
        <w:pStyle w:val="FootnoteText"/>
        <w:ind w:left="1418" w:hanging="1058"/>
        <w:jc w:val="both"/>
        <w:rPr>
          <w:rStyle w:val="Hyperlink"/>
          <w:rFonts w:ascii="Times New Roman" w:hAnsi="Times New Roman" w:cs="Times New Roman"/>
          <w:color w:val="auto"/>
          <w:sz w:val="24"/>
          <w:szCs w:val="24"/>
          <w:u w:val="none"/>
        </w:rPr>
      </w:pPr>
    </w:p>
    <w:p w14:paraId="6E783B53" w14:textId="77777777" w:rsidR="00E90EA3" w:rsidRPr="00E90EA3" w:rsidRDefault="00E90EA3" w:rsidP="00C72960">
      <w:pPr>
        <w:pStyle w:val="FootnoteText"/>
        <w:ind w:left="1418" w:hanging="1058"/>
        <w:jc w:val="both"/>
        <w:rPr>
          <w:rStyle w:val="Hyperlink"/>
          <w:rFonts w:ascii="Times New Roman" w:hAnsi="Times New Roman" w:cs="Times New Roman"/>
          <w:sz w:val="24"/>
          <w:szCs w:val="24"/>
        </w:rPr>
      </w:pPr>
      <w:r w:rsidRPr="00C371C4">
        <w:rPr>
          <w:rFonts w:ascii="Times New Roman" w:hAnsi="Times New Roman" w:cs="Times New Roman"/>
          <w:sz w:val="24"/>
          <w:szCs w:val="24"/>
        </w:rPr>
        <w:t xml:space="preserve">Hulman Panjaitan, </w:t>
      </w:r>
      <w:r w:rsidRPr="00C371C4">
        <w:rPr>
          <w:rFonts w:ascii="Times New Roman" w:hAnsi="Times New Roman" w:cs="Times New Roman"/>
          <w:i/>
          <w:sz w:val="24"/>
          <w:szCs w:val="24"/>
        </w:rPr>
        <w:t xml:space="preserve">“Penggunaan Karya Cipta Musik dan Lagu Tanpa Izin dan Akibat </w:t>
      </w:r>
      <w:r w:rsidRPr="00C371C4">
        <w:rPr>
          <w:rFonts w:ascii="Times New Roman" w:hAnsi="Times New Roman" w:cs="Times New Roman"/>
          <w:sz w:val="24"/>
          <w:szCs w:val="24"/>
        </w:rPr>
        <w:t xml:space="preserve">Hukumnya”, </w:t>
      </w:r>
      <w:r w:rsidRPr="00C371C4">
        <w:rPr>
          <w:rFonts w:ascii="Times New Roman" w:hAnsi="Times New Roman" w:cs="Times New Roman"/>
          <w:sz w:val="24"/>
          <w:szCs w:val="24"/>
          <w:lang w:val="en-GB"/>
        </w:rPr>
        <w:t xml:space="preserve">Jurnal Hukum to-ra, Vol. 1 No. 2, Agustus 2015, terdapat dalam </w:t>
      </w:r>
      <w:hyperlink r:id="rId21" w:history="1">
        <w:r w:rsidRPr="00C371C4">
          <w:rPr>
            <w:rStyle w:val="Hyperlink"/>
            <w:rFonts w:ascii="Times New Roman" w:hAnsi="Times New Roman" w:cs="Times New Roman"/>
            <w:color w:val="auto"/>
            <w:sz w:val="24"/>
            <w:szCs w:val="24"/>
            <w:u w:val="none"/>
            <w:lang w:val="en-GB"/>
          </w:rPr>
          <w:t>http://ejournal.uki.ac.id/index.php/tora/article/view/1139/967</w:t>
        </w:r>
      </w:hyperlink>
      <w:r w:rsidRPr="00C371C4">
        <w:rPr>
          <w:rFonts w:ascii="Times New Roman" w:hAnsi="Times New Roman" w:cs="Times New Roman"/>
          <w:sz w:val="24"/>
          <w:szCs w:val="24"/>
          <w:lang w:val="en-GB"/>
        </w:rPr>
        <w:t xml:space="preserve">, </w:t>
      </w:r>
      <w:r w:rsidRPr="00E90EA3">
        <w:rPr>
          <w:rFonts w:ascii="Times New Roman" w:hAnsi="Times New Roman" w:cs="Times New Roman"/>
          <w:sz w:val="24"/>
          <w:szCs w:val="24"/>
          <w:lang w:val="en-GB"/>
        </w:rPr>
        <w:t>Diakses terakhir tanggal 17 Juli 2021.</w:t>
      </w:r>
    </w:p>
    <w:p w14:paraId="1588DDC9" w14:textId="77777777" w:rsidR="00E90EA3" w:rsidRPr="008146EF" w:rsidRDefault="00E90EA3" w:rsidP="00C72960">
      <w:pPr>
        <w:pStyle w:val="FootnoteText"/>
        <w:ind w:left="1418" w:hanging="1058"/>
        <w:jc w:val="both"/>
        <w:rPr>
          <w:rStyle w:val="Hyperlink"/>
          <w:rFonts w:ascii="Times New Roman" w:hAnsi="Times New Roman" w:cs="Times New Roman"/>
          <w:sz w:val="24"/>
          <w:szCs w:val="24"/>
        </w:rPr>
      </w:pPr>
    </w:p>
    <w:p w14:paraId="3EB11A99" w14:textId="77777777" w:rsidR="00C72960" w:rsidRPr="008146EF" w:rsidRDefault="00136242" w:rsidP="00136242">
      <w:pPr>
        <w:pStyle w:val="FootnoteText"/>
        <w:ind w:left="1418" w:hanging="1058"/>
        <w:jc w:val="both"/>
        <w:rPr>
          <w:rStyle w:val="Hyperlink"/>
          <w:rFonts w:ascii="Times New Roman" w:hAnsi="Times New Roman" w:cs="Times New Roman"/>
          <w:sz w:val="24"/>
          <w:szCs w:val="24"/>
        </w:rPr>
      </w:pPr>
      <w:r w:rsidRPr="008146EF">
        <w:rPr>
          <w:rFonts w:ascii="Times New Roman" w:hAnsi="Times New Roman" w:cs="Times New Roman"/>
          <w:sz w:val="24"/>
          <w:szCs w:val="24"/>
        </w:rPr>
        <w:t xml:space="preserve">Irfan Nurianto, “Doktrin </w:t>
      </w:r>
      <w:r w:rsidRPr="008146EF">
        <w:rPr>
          <w:rFonts w:ascii="Times New Roman" w:hAnsi="Times New Roman" w:cs="Times New Roman"/>
          <w:i/>
          <w:sz w:val="24"/>
          <w:szCs w:val="24"/>
        </w:rPr>
        <w:t>Fair Use</w:t>
      </w:r>
      <w:r w:rsidRPr="008146EF">
        <w:rPr>
          <w:rFonts w:ascii="Times New Roman" w:hAnsi="Times New Roman" w:cs="Times New Roman"/>
          <w:sz w:val="24"/>
          <w:szCs w:val="24"/>
        </w:rPr>
        <w:t xml:space="preserve"> Mengenai Karya Tulis dalam Hak Cipta di Indonesia”, Universitas Kristen Satya Wacana, Salatiga, 2018. Terdapat dalam </w:t>
      </w:r>
      <w:hyperlink r:id="rId22" w:history="1">
        <w:r w:rsidRPr="00C371C4">
          <w:rPr>
            <w:rStyle w:val="Hyperlink"/>
            <w:rFonts w:ascii="Times New Roman" w:hAnsi="Times New Roman" w:cs="Times New Roman"/>
            <w:color w:val="auto"/>
            <w:sz w:val="24"/>
            <w:szCs w:val="24"/>
            <w:u w:val="none"/>
          </w:rPr>
          <w:t>https://repository.uksw.edu/bitstream/123456789/17004/2/T1_312013042_BAB%20II.pdf</w:t>
        </w:r>
      </w:hyperlink>
      <w:r w:rsidRPr="00C371C4">
        <w:rPr>
          <w:rFonts w:ascii="Times New Roman" w:hAnsi="Times New Roman" w:cs="Times New Roman"/>
          <w:sz w:val="24"/>
          <w:szCs w:val="24"/>
        </w:rPr>
        <w:t xml:space="preserve"> . </w:t>
      </w:r>
      <w:r w:rsidRPr="008146EF">
        <w:rPr>
          <w:rFonts w:ascii="Times New Roman" w:hAnsi="Times New Roman" w:cs="Times New Roman"/>
          <w:sz w:val="24"/>
          <w:szCs w:val="24"/>
        </w:rPr>
        <w:t>Diakses tanggal 09 April 2021</w:t>
      </w:r>
    </w:p>
    <w:p w14:paraId="2B562A5D" w14:textId="77777777" w:rsidR="00C72960" w:rsidRPr="008146EF" w:rsidRDefault="00C72960" w:rsidP="00C72960">
      <w:pPr>
        <w:pStyle w:val="FootnoteText"/>
        <w:ind w:left="1418" w:hanging="1058"/>
        <w:jc w:val="both"/>
        <w:rPr>
          <w:rFonts w:ascii="Times New Roman" w:hAnsi="Times New Roman" w:cs="Times New Roman"/>
          <w:sz w:val="24"/>
          <w:szCs w:val="24"/>
        </w:rPr>
      </w:pPr>
    </w:p>
    <w:p w14:paraId="23A3EFE7" w14:textId="77777777" w:rsidR="00D42B23" w:rsidRDefault="00D42B23" w:rsidP="00D42B23">
      <w:pPr>
        <w:pStyle w:val="FootnoteText"/>
        <w:ind w:left="1418" w:hanging="1058"/>
        <w:jc w:val="both"/>
        <w:rPr>
          <w:rStyle w:val="Hyperlink"/>
          <w:rFonts w:ascii="Times New Roman" w:hAnsi="Times New Roman" w:cs="Times New Roman"/>
          <w:sz w:val="24"/>
          <w:szCs w:val="24"/>
          <w:lang w:val="en-GB"/>
        </w:rPr>
      </w:pPr>
      <w:r w:rsidRPr="00866864">
        <w:rPr>
          <w:rFonts w:ascii="Times New Roman" w:hAnsi="Times New Roman" w:cs="Times New Roman"/>
          <w:sz w:val="24"/>
          <w:szCs w:val="24"/>
        </w:rPr>
        <w:t xml:space="preserve">Iyar Stav, </w:t>
      </w:r>
      <w:r w:rsidRPr="00866864">
        <w:rPr>
          <w:rFonts w:ascii="Times New Roman" w:hAnsi="Times New Roman" w:cs="Times New Roman"/>
          <w:i/>
          <w:sz w:val="24"/>
          <w:szCs w:val="24"/>
        </w:rPr>
        <w:t>“Muscial Plagiarism : a True Challenge for the Copyright Law,</w:t>
      </w:r>
      <w:r w:rsidRPr="00866864">
        <w:rPr>
          <w:sz w:val="24"/>
          <w:szCs w:val="24"/>
        </w:rPr>
        <w:t xml:space="preserve"> </w:t>
      </w:r>
      <w:r w:rsidRPr="00866864">
        <w:rPr>
          <w:rFonts w:ascii="Times New Roman" w:hAnsi="Times New Roman" w:cs="Times New Roman"/>
          <w:sz w:val="24"/>
          <w:szCs w:val="24"/>
          <w:lang w:val="en-GB"/>
        </w:rPr>
        <w:t xml:space="preserve">DePaul </w:t>
      </w:r>
      <w:r w:rsidRPr="00866864">
        <w:rPr>
          <w:rFonts w:ascii="Times New Roman" w:hAnsi="Times New Roman" w:cs="Times New Roman"/>
          <w:i/>
          <w:sz w:val="24"/>
          <w:szCs w:val="24"/>
          <w:lang w:val="en-GB"/>
        </w:rPr>
        <w:t xml:space="preserve">Journal of Art, Technology &amp; Intellectual Property Law, </w:t>
      </w:r>
      <w:r w:rsidRPr="00C371C4">
        <w:rPr>
          <w:rFonts w:ascii="Times New Roman" w:hAnsi="Times New Roman" w:cs="Times New Roman"/>
          <w:i/>
          <w:sz w:val="24"/>
          <w:szCs w:val="24"/>
          <w:lang w:val="en-GB"/>
        </w:rPr>
        <w:t>Volume</w:t>
      </w:r>
      <w:r w:rsidRPr="00C371C4">
        <w:rPr>
          <w:rFonts w:ascii="Times New Roman" w:hAnsi="Times New Roman" w:cs="Times New Roman"/>
          <w:sz w:val="24"/>
          <w:szCs w:val="24"/>
          <w:lang w:val="en-GB"/>
        </w:rPr>
        <w:t xml:space="preserve"> 25 </w:t>
      </w:r>
      <w:r w:rsidRPr="00C371C4">
        <w:rPr>
          <w:rFonts w:ascii="Times New Roman" w:hAnsi="Times New Roman" w:cs="Times New Roman"/>
          <w:i/>
          <w:sz w:val="24"/>
          <w:szCs w:val="24"/>
          <w:lang w:val="en-GB"/>
        </w:rPr>
        <w:t xml:space="preserve">Issue 1 Fall 2014. </w:t>
      </w:r>
      <w:r w:rsidRPr="00C371C4">
        <w:rPr>
          <w:rFonts w:ascii="Times New Roman" w:hAnsi="Times New Roman" w:cs="Times New Roman"/>
          <w:sz w:val="24"/>
          <w:szCs w:val="24"/>
          <w:lang w:val="en-GB"/>
        </w:rPr>
        <w:t xml:space="preserve">Terdapat dalam </w:t>
      </w:r>
      <w:hyperlink r:id="rId23" w:history="1">
        <w:r w:rsidRPr="00C371C4">
          <w:rPr>
            <w:rStyle w:val="Hyperlink"/>
            <w:rFonts w:ascii="Times New Roman" w:hAnsi="Times New Roman" w:cs="Times New Roman"/>
            <w:color w:val="auto"/>
            <w:sz w:val="24"/>
            <w:szCs w:val="24"/>
            <w:u w:val="none"/>
            <w:lang w:val="en-GB"/>
          </w:rPr>
          <w:t>https://core.ac.uk/download/pdf/232975012.pdf</w:t>
        </w:r>
      </w:hyperlink>
    </w:p>
    <w:p w14:paraId="63373AA5" w14:textId="77777777" w:rsidR="00F46B2B" w:rsidRDefault="00F46B2B" w:rsidP="00D42B23">
      <w:pPr>
        <w:pStyle w:val="FootnoteText"/>
        <w:ind w:left="1418" w:hanging="1058"/>
        <w:jc w:val="both"/>
        <w:rPr>
          <w:rStyle w:val="Hyperlink"/>
          <w:rFonts w:ascii="Times New Roman" w:hAnsi="Times New Roman" w:cs="Times New Roman"/>
          <w:sz w:val="24"/>
          <w:szCs w:val="24"/>
          <w:lang w:val="en-GB"/>
        </w:rPr>
      </w:pPr>
    </w:p>
    <w:p w14:paraId="58D1C1F4" w14:textId="77777777" w:rsidR="00F46B2B" w:rsidRPr="00F46B2B" w:rsidRDefault="00F46B2B" w:rsidP="00D42B23">
      <w:pPr>
        <w:pStyle w:val="FootnoteText"/>
        <w:ind w:left="1418" w:hanging="1058"/>
        <w:jc w:val="both"/>
        <w:rPr>
          <w:rFonts w:ascii="Times New Roman" w:hAnsi="Times New Roman" w:cs="Times New Roman"/>
          <w:color w:val="000000" w:themeColor="text1"/>
          <w:sz w:val="24"/>
          <w:szCs w:val="24"/>
          <w:lang w:val="en-GB"/>
        </w:rPr>
      </w:pPr>
      <w:r w:rsidRPr="00F46B2B">
        <w:rPr>
          <w:rFonts w:ascii="Times New Roman" w:hAnsi="Times New Roman" w:cs="Times New Roman"/>
          <w:sz w:val="24"/>
          <w:szCs w:val="24"/>
        </w:rPr>
        <w:t>M.Musyafa, “</w:t>
      </w:r>
      <w:r w:rsidRPr="00F46B2B">
        <w:rPr>
          <w:rFonts w:ascii="Times New Roman" w:hAnsi="Times New Roman" w:cs="Times New Roman"/>
          <w:i/>
          <w:sz w:val="24"/>
          <w:szCs w:val="24"/>
        </w:rPr>
        <w:t>Kekayaan Intelektual Dalam Perspektif Ekonomi Islam</w:t>
      </w:r>
      <w:r w:rsidRPr="00F46B2B">
        <w:rPr>
          <w:rFonts w:ascii="Times New Roman" w:hAnsi="Times New Roman" w:cs="Times New Roman"/>
          <w:sz w:val="24"/>
          <w:szCs w:val="24"/>
        </w:rPr>
        <w:t xml:space="preserve">, Al-Iqtishad : Vol.V, No1, Januari 2013, terdapat dalam </w:t>
      </w:r>
      <w:hyperlink r:id="rId24" w:history="1">
        <w:r w:rsidRPr="00C371C4">
          <w:rPr>
            <w:rStyle w:val="Hyperlink"/>
            <w:rFonts w:ascii="Times New Roman" w:hAnsi="Times New Roman" w:cs="Times New Roman"/>
            <w:color w:val="auto"/>
            <w:sz w:val="24"/>
            <w:szCs w:val="24"/>
            <w:u w:val="none"/>
          </w:rPr>
          <w:t>https://media.neliti.com/media/publications/195013-ID-kekayaan-intelektual-dalam-perspektif-ek.pdf</w:t>
        </w:r>
      </w:hyperlink>
      <w:r w:rsidRPr="00C371C4">
        <w:rPr>
          <w:rFonts w:ascii="Times New Roman" w:hAnsi="Times New Roman" w:cs="Times New Roman"/>
          <w:sz w:val="24"/>
          <w:szCs w:val="24"/>
        </w:rPr>
        <w:t>, Diakses terakhir tanggal 17 Juli 2021.</w:t>
      </w:r>
    </w:p>
    <w:p w14:paraId="020A8AB5" w14:textId="77777777" w:rsidR="000F0EBB" w:rsidRPr="008146EF" w:rsidRDefault="000F0EBB" w:rsidP="00F46B2B">
      <w:pPr>
        <w:pStyle w:val="FootnoteText"/>
        <w:jc w:val="both"/>
        <w:rPr>
          <w:rFonts w:ascii="Times New Roman" w:hAnsi="Times New Roman" w:cs="Times New Roman"/>
          <w:sz w:val="24"/>
          <w:szCs w:val="24"/>
        </w:rPr>
      </w:pPr>
    </w:p>
    <w:p w14:paraId="6977E5CB" w14:textId="77777777" w:rsidR="00D42B23" w:rsidRPr="00D42B23" w:rsidRDefault="00682F4D" w:rsidP="00D42B23">
      <w:pPr>
        <w:pStyle w:val="FootnoteText"/>
        <w:ind w:left="1418" w:hanging="1058"/>
        <w:jc w:val="both"/>
        <w:rPr>
          <w:rFonts w:ascii="Times New Roman" w:hAnsi="Times New Roman" w:cs="Times New Roman"/>
          <w:sz w:val="24"/>
          <w:szCs w:val="24"/>
          <w:lang w:val="en-GB"/>
        </w:rPr>
      </w:pPr>
      <w:r w:rsidRPr="00682F4D">
        <w:rPr>
          <w:rFonts w:ascii="Times New Roman" w:hAnsi="Times New Roman" w:cs="Times New Roman"/>
          <w:sz w:val="24"/>
          <w:szCs w:val="24"/>
        </w:rPr>
        <w:t xml:space="preserve">Ningrum Dwi Lestari, </w:t>
      </w:r>
      <w:r w:rsidRPr="00682F4D">
        <w:rPr>
          <w:rFonts w:ascii="Times New Roman" w:hAnsi="Times New Roman" w:cs="Times New Roman"/>
          <w:i/>
          <w:sz w:val="24"/>
          <w:szCs w:val="24"/>
        </w:rPr>
        <w:t xml:space="preserve">Proses Produksi Dalam Industri Musik Independen di Indonesia, </w:t>
      </w:r>
      <w:r w:rsidRPr="00682F4D">
        <w:rPr>
          <w:rFonts w:ascii="Times New Roman" w:hAnsi="Times New Roman" w:cs="Times New Roman"/>
          <w:sz w:val="24"/>
          <w:szCs w:val="24"/>
          <w:lang w:val="en-GB"/>
        </w:rPr>
        <w:t xml:space="preserve">Jurnal Volume 10 No. 2 September 2019, Hlm. 163. Terdapat dalam </w:t>
      </w:r>
      <w:hyperlink r:id="rId25" w:history="1">
        <w:r w:rsidRPr="00C371C4">
          <w:rPr>
            <w:rStyle w:val="Hyperlink"/>
            <w:rFonts w:ascii="Times New Roman" w:hAnsi="Times New Roman" w:cs="Times New Roman"/>
            <w:color w:val="auto"/>
            <w:sz w:val="24"/>
            <w:szCs w:val="24"/>
            <w:u w:val="none"/>
            <w:lang w:val="en-GB"/>
          </w:rPr>
          <w:t>http://ejpurnal.bsi.ac.id/ejurnal/index.php/jkom</w:t>
        </w:r>
      </w:hyperlink>
      <w:r w:rsidRPr="00C371C4">
        <w:rPr>
          <w:rFonts w:ascii="Times New Roman" w:hAnsi="Times New Roman" w:cs="Times New Roman"/>
          <w:sz w:val="24"/>
          <w:szCs w:val="24"/>
          <w:lang w:val="en-GB"/>
        </w:rPr>
        <w:t>. Diakses terakhir tanggal 15 April 2021.</w:t>
      </w:r>
    </w:p>
    <w:p w14:paraId="37B784C0" w14:textId="77777777" w:rsidR="00D42B23" w:rsidRPr="00D42B23" w:rsidRDefault="00D42B23" w:rsidP="00C72960">
      <w:pPr>
        <w:pStyle w:val="FootnoteText"/>
        <w:ind w:left="1418" w:hanging="1058"/>
        <w:jc w:val="both"/>
        <w:rPr>
          <w:rFonts w:ascii="Times New Roman" w:hAnsi="Times New Roman" w:cs="Times New Roman"/>
          <w:sz w:val="24"/>
          <w:szCs w:val="24"/>
        </w:rPr>
      </w:pPr>
    </w:p>
    <w:p w14:paraId="166C88BA" w14:textId="77777777" w:rsidR="00866864" w:rsidRPr="008146EF" w:rsidRDefault="00866864" w:rsidP="00C72960">
      <w:pPr>
        <w:pStyle w:val="FootnoteText"/>
        <w:ind w:left="1418" w:hanging="1058"/>
        <w:jc w:val="both"/>
        <w:rPr>
          <w:rFonts w:ascii="Times New Roman" w:hAnsi="Times New Roman" w:cs="Times New Roman"/>
          <w:sz w:val="24"/>
          <w:szCs w:val="24"/>
        </w:rPr>
      </w:pPr>
    </w:p>
    <w:p w14:paraId="5CC60C47" w14:textId="77777777" w:rsidR="00D42B23" w:rsidRDefault="00D42B23" w:rsidP="00D42B23">
      <w:pPr>
        <w:pStyle w:val="FootnoteText"/>
        <w:ind w:left="1418" w:hanging="1058"/>
        <w:jc w:val="both"/>
        <w:rPr>
          <w:rFonts w:ascii="Times New Roman" w:hAnsi="Times New Roman" w:cs="Times New Roman"/>
          <w:sz w:val="24"/>
          <w:szCs w:val="24"/>
        </w:rPr>
      </w:pPr>
      <w:r w:rsidRPr="00682F4D">
        <w:rPr>
          <w:rFonts w:ascii="Times New Roman" w:hAnsi="Times New Roman" w:cs="Times New Roman"/>
          <w:sz w:val="24"/>
          <w:szCs w:val="24"/>
        </w:rPr>
        <w:t xml:space="preserve">Oksidelfa Yanto, </w:t>
      </w:r>
      <w:r w:rsidRPr="00682F4D">
        <w:rPr>
          <w:rFonts w:ascii="Times New Roman" w:hAnsi="Times New Roman" w:cs="Times New Roman"/>
          <w:i/>
          <w:sz w:val="24"/>
          <w:szCs w:val="24"/>
        </w:rPr>
        <w:t xml:space="preserve">Konvensi Bern dan Perlindungan Hak Cipta, </w:t>
      </w:r>
      <w:r w:rsidRPr="00682F4D">
        <w:rPr>
          <w:rFonts w:ascii="Times New Roman" w:hAnsi="Times New Roman" w:cs="Times New Roman"/>
          <w:sz w:val="24"/>
          <w:szCs w:val="24"/>
        </w:rPr>
        <w:t>Jurnal Surya Kencana Dua : Dinamika Masalah Hukum dan keadilan</w:t>
      </w:r>
      <w:r w:rsidRPr="00682F4D">
        <w:rPr>
          <w:rFonts w:ascii="Times New Roman" w:hAnsi="Times New Roman" w:cs="Times New Roman"/>
          <w:i/>
          <w:sz w:val="24"/>
          <w:szCs w:val="24"/>
        </w:rPr>
        <w:t xml:space="preserve">, </w:t>
      </w:r>
      <w:r w:rsidRPr="00682F4D">
        <w:rPr>
          <w:rFonts w:ascii="Times New Roman" w:hAnsi="Times New Roman" w:cs="Times New Roman"/>
          <w:sz w:val="24"/>
          <w:szCs w:val="24"/>
        </w:rPr>
        <w:t xml:space="preserve">Vol. 6 No.1, Universitas Pamulang, 2016. Terdapat dalam </w:t>
      </w:r>
      <w:hyperlink r:id="rId26" w:history="1">
        <w:r w:rsidRPr="00C371C4">
          <w:rPr>
            <w:rStyle w:val="Hyperlink"/>
            <w:rFonts w:ascii="Times New Roman" w:hAnsi="Times New Roman" w:cs="Times New Roman"/>
            <w:color w:val="auto"/>
            <w:sz w:val="24"/>
            <w:szCs w:val="24"/>
            <w:u w:val="none"/>
          </w:rPr>
          <w:t>http://download.garuda.ristekdikti.go.id/article.php?article=1012514&amp;val=15363&amp;title=KONVENSI%20BERN%20DAN%20PERLINDUNGAN%20HAK%20CIPTA</w:t>
        </w:r>
      </w:hyperlink>
      <w:r w:rsidRPr="00C371C4">
        <w:rPr>
          <w:rFonts w:ascii="Times New Roman" w:hAnsi="Times New Roman" w:cs="Times New Roman"/>
          <w:sz w:val="24"/>
          <w:szCs w:val="24"/>
        </w:rPr>
        <w:t xml:space="preserve">, </w:t>
      </w:r>
      <w:r w:rsidRPr="00682F4D">
        <w:rPr>
          <w:rFonts w:ascii="Times New Roman" w:hAnsi="Times New Roman" w:cs="Times New Roman"/>
          <w:sz w:val="24"/>
          <w:szCs w:val="24"/>
        </w:rPr>
        <w:t xml:space="preserve">Diakses terakhir tanggal 16 Juli 2021. </w:t>
      </w:r>
    </w:p>
    <w:p w14:paraId="34D1EF4A" w14:textId="77777777" w:rsidR="00860C76" w:rsidRDefault="00860C76" w:rsidP="00D42B23">
      <w:pPr>
        <w:pStyle w:val="FootnoteText"/>
        <w:ind w:left="1418" w:hanging="1058"/>
        <w:jc w:val="both"/>
        <w:rPr>
          <w:rFonts w:ascii="Times New Roman" w:hAnsi="Times New Roman" w:cs="Times New Roman"/>
          <w:sz w:val="24"/>
          <w:szCs w:val="24"/>
        </w:rPr>
      </w:pPr>
    </w:p>
    <w:p w14:paraId="74D5A825" w14:textId="77777777" w:rsidR="00860C76" w:rsidRPr="00860C76" w:rsidRDefault="00860C76" w:rsidP="00860C76">
      <w:pPr>
        <w:pStyle w:val="FootnoteText"/>
        <w:ind w:left="1418" w:hanging="992"/>
        <w:jc w:val="both"/>
        <w:rPr>
          <w:rFonts w:ascii="Times New Roman" w:hAnsi="Times New Roman" w:cs="Times New Roman"/>
          <w:sz w:val="24"/>
          <w:szCs w:val="24"/>
          <w:lang w:val="en-GB"/>
        </w:rPr>
      </w:pPr>
      <w:r w:rsidRPr="00860C76">
        <w:rPr>
          <w:rFonts w:ascii="Times New Roman" w:hAnsi="Times New Roman" w:cs="Times New Roman"/>
          <w:sz w:val="24"/>
          <w:szCs w:val="24"/>
        </w:rPr>
        <w:t>Reinhard R.I. Sudabalok, “</w:t>
      </w:r>
      <w:r w:rsidRPr="00860C76">
        <w:rPr>
          <w:rFonts w:ascii="Times New Roman" w:hAnsi="Times New Roman" w:cs="Times New Roman"/>
          <w:i/>
          <w:sz w:val="24"/>
          <w:szCs w:val="24"/>
        </w:rPr>
        <w:t xml:space="preserve">Perlindungan Hak Cipta Karya Musik Terkait Kesamaan Melodi Dalam Dua Komposisi Musik Berbeda”, </w:t>
      </w:r>
      <w:r>
        <w:rPr>
          <w:rFonts w:ascii="Times New Roman" w:hAnsi="Times New Roman" w:cs="Times New Roman"/>
          <w:sz w:val="24"/>
          <w:szCs w:val="24"/>
        </w:rPr>
        <w:t xml:space="preserve">Skripsi, </w:t>
      </w:r>
      <w:r w:rsidRPr="00860C76">
        <w:rPr>
          <w:rFonts w:ascii="Times New Roman" w:hAnsi="Times New Roman" w:cs="Times New Roman"/>
          <w:sz w:val="24"/>
          <w:szCs w:val="24"/>
        </w:rPr>
        <w:t xml:space="preserve">Terdapat dalam http://repositori.usu.ac.id/handle/123456789/4474, diakses terakhir tanggal 24 Juli 2021. </w:t>
      </w:r>
    </w:p>
    <w:p w14:paraId="43A09179" w14:textId="77777777" w:rsidR="00860C76" w:rsidRPr="008146EF" w:rsidRDefault="00860C76" w:rsidP="00D42B23">
      <w:pPr>
        <w:pStyle w:val="FootnoteText"/>
        <w:ind w:left="1418" w:hanging="1058"/>
        <w:jc w:val="both"/>
        <w:rPr>
          <w:rFonts w:ascii="Times New Roman" w:hAnsi="Times New Roman" w:cs="Times New Roman"/>
          <w:sz w:val="24"/>
          <w:szCs w:val="24"/>
        </w:rPr>
      </w:pPr>
    </w:p>
    <w:p w14:paraId="01F99685" w14:textId="77777777" w:rsidR="000902DF" w:rsidRPr="008146EF" w:rsidRDefault="000902DF" w:rsidP="00C72960">
      <w:pPr>
        <w:pStyle w:val="FootnoteText"/>
        <w:ind w:left="1418" w:hanging="1058"/>
        <w:jc w:val="both"/>
        <w:rPr>
          <w:rFonts w:ascii="Times New Roman" w:hAnsi="Times New Roman" w:cs="Times New Roman"/>
          <w:sz w:val="24"/>
          <w:szCs w:val="24"/>
        </w:rPr>
      </w:pPr>
    </w:p>
    <w:p w14:paraId="5F100B56" w14:textId="77777777" w:rsidR="00C72960" w:rsidRDefault="00682F4D" w:rsidP="00C72960">
      <w:pPr>
        <w:pStyle w:val="FootnoteText"/>
        <w:ind w:left="1418" w:hanging="1058"/>
        <w:jc w:val="both"/>
        <w:rPr>
          <w:rFonts w:ascii="Times New Roman" w:hAnsi="Times New Roman" w:cs="Times New Roman"/>
          <w:sz w:val="24"/>
          <w:szCs w:val="24"/>
          <w:lang w:val="en-GB"/>
        </w:rPr>
      </w:pPr>
      <w:r w:rsidRPr="00682F4D">
        <w:rPr>
          <w:rFonts w:ascii="Times New Roman" w:hAnsi="Times New Roman" w:cs="Times New Roman"/>
          <w:sz w:val="24"/>
          <w:szCs w:val="24"/>
        </w:rPr>
        <w:t xml:space="preserve">Riandhani Septian Chandrika, </w:t>
      </w:r>
      <w:r w:rsidRPr="00682F4D">
        <w:rPr>
          <w:rFonts w:ascii="Times New Roman" w:hAnsi="Times New Roman" w:cs="Times New Roman"/>
          <w:i/>
          <w:sz w:val="24"/>
          <w:szCs w:val="24"/>
        </w:rPr>
        <w:t xml:space="preserve">Kajian Kritis Konsep Pembajakan di Bidang Hak Cipta dalam Perspektif Hukum Posifit dan Hukum Islam, </w:t>
      </w:r>
      <w:r w:rsidRPr="00682F4D">
        <w:rPr>
          <w:rFonts w:ascii="Times New Roman" w:hAnsi="Times New Roman" w:cs="Times New Roman"/>
          <w:sz w:val="24"/>
          <w:szCs w:val="24"/>
          <w:lang w:val="en-GB"/>
        </w:rPr>
        <w:t>RechtIdee, Vol. 14, No. 1 Juni 2019., Terdapat dalam https://journal.trunojoyo.ac.id/rechtidee/article/view/5476/pdf7, diakses terakhir tanggal 12 Juli 2021.</w:t>
      </w:r>
    </w:p>
    <w:p w14:paraId="058FC3BB" w14:textId="77777777" w:rsidR="00682F4D" w:rsidRPr="00682F4D" w:rsidRDefault="00682F4D" w:rsidP="00C72960">
      <w:pPr>
        <w:pStyle w:val="FootnoteText"/>
        <w:ind w:left="1418" w:hanging="1058"/>
        <w:jc w:val="both"/>
        <w:rPr>
          <w:rFonts w:ascii="Times New Roman" w:hAnsi="Times New Roman" w:cs="Times New Roman"/>
          <w:sz w:val="24"/>
          <w:szCs w:val="24"/>
        </w:rPr>
      </w:pPr>
    </w:p>
    <w:p w14:paraId="77548D1C" w14:textId="77777777" w:rsidR="00C72960" w:rsidRDefault="00C72960" w:rsidP="001B376E">
      <w:pPr>
        <w:pStyle w:val="FootnoteText"/>
        <w:ind w:left="1418" w:hanging="1058"/>
        <w:jc w:val="both"/>
        <w:rPr>
          <w:rFonts w:ascii="Times New Roman" w:hAnsi="Times New Roman" w:cs="Times New Roman"/>
          <w:sz w:val="24"/>
          <w:szCs w:val="24"/>
        </w:rPr>
      </w:pPr>
      <w:r w:rsidRPr="008146EF">
        <w:rPr>
          <w:rFonts w:ascii="Times New Roman" w:hAnsi="Times New Roman" w:cs="Times New Roman"/>
          <w:sz w:val="24"/>
          <w:szCs w:val="24"/>
        </w:rPr>
        <w:t xml:space="preserve">S. Gautama, </w:t>
      </w:r>
      <w:r w:rsidRPr="008146EF">
        <w:rPr>
          <w:rFonts w:ascii="Times New Roman" w:hAnsi="Times New Roman" w:cs="Times New Roman"/>
          <w:i/>
          <w:sz w:val="24"/>
          <w:szCs w:val="24"/>
        </w:rPr>
        <w:t>”Indonesia dan Konvensi-Konvensi tentang Hak Cipta</w:t>
      </w:r>
      <w:r w:rsidRPr="008146EF">
        <w:rPr>
          <w:rFonts w:ascii="Times New Roman" w:hAnsi="Times New Roman" w:cs="Times New Roman"/>
          <w:sz w:val="24"/>
          <w:szCs w:val="24"/>
        </w:rPr>
        <w:t xml:space="preserve">”, Majalah  </w:t>
      </w:r>
      <w:r w:rsidRPr="008146EF">
        <w:rPr>
          <w:rFonts w:ascii="Times New Roman" w:hAnsi="Times New Roman" w:cs="Times New Roman"/>
          <w:sz w:val="24"/>
          <w:szCs w:val="24"/>
        </w:rPr>
        <w:br/>
        <w:t xml:space="preserve"> FHUI, 1975. </w:t>
      </w:r>
      <w:r w:rsidR="001B376E">
        <w:rPr>
          <w:rFonts w:ascii="Times New Roman" w:hAnsi="Times New Roman" w:cs="Times New Roman"/>
          <w:sz w:val="24"/>
          <w:szCs w:val="24"/>
        </w:rPr>
        <w:t>T</w:t>
      </w:r>
      <w:r w:rsidRPr="008146EF">
        <w:rPr>
          <w:rFonts w:ascii="Times New Roman" w:hAnsi="Times New Roman" w:cs="Times New Roman"/>
          <w:sz w:val="24"/>
          <w:szCs w:val="24"/>
        </w:rPr>
        <w:t xml:space="preserve">erdapat dalam </w:t>
      </w:r>
      <w:hyperlink r:id="rId27" w:history="1">
        <w:r w:rsidRPr="00C371C4">
          <w:rPr>
            <w:rStyle w:val="Hyperlink"/>
            <w:rFonts w:ascii="Times New Roman" w:hAnsi="Times New Roman" w:cs="Times New Roman"/>
            <w:color w:val="auto"/>
            <w:sz w:val="24"/>
            <w:szCs w:val="24"/>
            <w:u w:val="none"/>
          </w:rPr>
          <w:t>https://www.researchgate.net/publication/318651000_Indonesia_dan_Konvensi-Konvensi_Tentang_Hak_Cipta/fulltext/5975500baca2728d02545979/Indonesia-dan-Konvensi-Konvensi-Tentang-Hak-Cipta.pdf</w:t>
        </w:r>
      </w:hyperlink>
      <w:r w:rsidRPr="00C371C4">
        <w:rPr>
          <w:rFonts w:ascii="Times New Roman" w:hAnsi="Times New Roman" w:cs="Times New Roman"/>
          <w:sz w:val="24"/>
          <w:szCs w:val="24"/>
        </w:rPr>
        <w:t xml:space="preserve"> </w:t>
      </w:r>
      <w:r w:rsidRPr="008146EF">
        <w:rPr>
          <w:rFonts w:ascii="Times New Roman" w:hAnsi="Times New Roman" w:cs="Times New Roman"/>
          <w:sz w:val="24"/>
          <w:szCs w:val="24"/>
        </w:rPr>
        <w:t xml:space="preserve">Diakses </w:t>
      </w:r>
      <w:r w:rsidR="001B376E">
        <w:rPr>
          <w:rFonts w:ascii="Times New Roman" w:hAnsi="Times New Roman" w:cs="Times New Roman"/>
          <w:sz w:val="24"/>
          <w:szCs w:val="24"/>
        </w:rPr>
        <w:t>terakhir tanggal</w:t>
      </w:r>
      <w:r w:rsidRPr="008146EF">
        <w:rPr>
          <w:rFonts w:ascii="Times New Roman" w:hAnsi="Times New Roman" w:cs="Times New Roman"/>
          <w:sz w:val="24"/>
          <w:szCs w:val="24"/>
        </w:rPr>
        <w:t xml:space="preserve"> 29 Oktober 2020</w:t>
      </w:r>
      <w:r w:rsidR="001B376E">
        <w:rPr>
          <w:rFonts w:ascii="Times New Roman" w:hAnsi="Times New Roman" w:cs="Times New Roman"/>
          <w:sz w:val="24"/>
          <w:szCs w:val="24"/>
        </w:rPr>
        <w:t>.</w:t>
      </w:r>
    </w:p>
    <w:p w14:paraId="01B66383" w14:textId="77777777" w:rsidR="00C11A92" w:rsidRDefault="00C11A92" w:rsidP="001B376E">
      <w:pPr>
        <w:pStyle w:val="FootnoteText"/>
        <w:ind w:left="1418" w:hanging="1058"/>
        <w:jc w:val="both"/>
        <w:rPr>
          <w:rFonts w:ascii="Times New Roman" w:hAnsi="Times New Roman" w:cs="Times New Roman"/>
          <w:sz w:val="24"/>
          <w:szCs w:val="24"/>
        </w:rPr>
      </w:pPr>
    </w:p>
    <w:p w14:paraId="4D144147" w14:textId="77777777" w:rsidR="00C11A92" w:rsidRPr="00C11A92" w:rsidRDefault="00C11A92" w:rsidP="001B376E">
      <w:pPr>
        <w:pStyle w:val="FootnoteText"/>
        <w:ind w:left="1418" w:hanging="1058"/>
        <w:jc w:val="both"/>
        <w:rPr>
          <w:rFonts w:ascii="Times New Roman" w:hAnsi="Times New Roman" w:cs="Times New Roman"/>
          <w:sz w:val="24"/>
          <w:szCs w:val="24"/>
        </w:rPr>
      </w:pPr>
      <w:r w:rsidRPr="00C11A92">
        <w:rPr>
          <w:rFonts w:ascii="Times New Roman" w:hAnsi="Times New Roman" w:cs="Times New Roman"/>
          <w:sz w:val="24"/>
          <w:szCs w:val="24"/>
        </w:rPr>
        <w:t>Sudjana, “</w:t>
      </w:r>
      <w:r w:rsidRPr="00C11A92">
        <w:rPr>
          <w:rFonts w:ascii="Times New Roman" w:hAnsi="Times New Roman" w:cs="Times New Roman"/>
          <w:i/>
          <w:sz w:val="24"/>
          <w:szCs w:val="24"/>
        </w:rPr>
        <w:t xml:space="preserve">Implikasi Doktrin “Fair use” Terahadap Pengembangan Ilmu Pengetahuan Oleh Akademisi (Dosen) Atau Peneliti Dalam Perspektif Hukum Hak Cipta,” </w:t>
      </w:r>
      <w:r w:rsidRPr="00C11A92">
        <w:rPr>
          <w:rFonts w:ascii="Times New Roman" w:hAnsi="Times New Roman" w:cs="Times New Roman"/>
          <w:sz w:val="24"/>
          <w:szCs w:val="24"/>
        </w:rPr>
        <w:t xml:space="preserve">Jurnal Vej Volume 4 Nomor 2 , 2018, Terdapat dalam </w:t>
      </w:r>
      <w:hyperlink r:id="rId28" w:history="1">
        <w:r w:rsidRPr="00C11A92">
          <w:rPr>
            <w:rStyle w:val="Hyperlink"/>
            <w:rFonts w:ascii="Times New Roman" w:hAnsi="Times New Roman" w:cs="Times New Roman"/>
            <w:color w:val="auto"/>
            <w:sz w:val="24"/>
            <w:szCs w:val="24"/>
            <w:u w:val="none"/>
          </w:rPr>
          <w:t>https://journal.unpar.ac.id/index.php/veritas/article/view/2993</w:t>
        </w:r>
      </w:hyperlink>
      <w:r w:rsidRPr="00C11A92">
        <w:rPr>
          <w:rFonts w:ascii="Times New Roman" w:hAnsi="Times New Roman" w:cs="Times New Roman"/>
          <w:sz w:val="24"/>
          <w:szCs w:val="24"/>
        </w:rPr>
        <w:t xml:space="preserve"> , diakses terakhir tanggal 19 Juli 2021.</w:t>
      </w:r>
    </w:p>
    <w:bookmarkEnd w:id="195"/>
    <w:p w14:paraId="1D190C7A" w14:textId="77777777" w:rsidR="00C72960" w:rsidRDefault="00C72960" w:rsidP="00C72960">
      <w:pPr>
        <w:pStyle w:val="FootnoteText"/>
        <w:ind w:left="1418" w:hanging="1058"/>
        <w:jc w:val="both"/>
        <w:rPr>
          <w:rFonts w:ascii="Times New Roman" w:hAnsi="Times New Roman" w:cs="Times New Roman"/>
          <w:sz w:val="24"/>
          <w:szCs w:val="24"/>
        </w:rPr>
      </w:pPr>
    </w:p>
    <w:p w14:paraId="650059F8" w14:textId="77777777" w:rsidR="001B376E" w:rsidRPr="001B376E" w:rsidRDefault="001B376E" w:rsidP="00C72960">
      <w:pPr>
        <w:pStyle w:val="FootnoteText"/>
        <w:ind w:left="1418" w:hanging="1058"/>
        <w:jc w:val="both"/>
        <w:rPr>
          <w:rFonts w:ascii="Times New Roman" w:hAnsi="Times New Roman" w:cs="Times New Roman"/>
          <w:sz w:val="24"/>
          <w:szCs w:val="24"/>
        </w:rPr>
      </w:pPr>
      <w:r w:rsidRPr="001B376E">
        <w:rPr>
          <w:rFonts w:ascii="Times New Roman" w:hAnsi="Times New Roman" w:cs="Times New Roman"/>
          <w:sz w:val="24"/>
          <w:szCs w:val="24"/>
        </w:rPr>
        <w:t>Syufa’at, “</w:t>
      </w:r>
      <w:r w:rsidRPr="001B376E">
        <w:rPr>
          <w:rFonts w:ascii="Times New Roman" w:hAnsi="Times New Roman" w:cs="Times New Roman"/>
          <w:i/>
          <w:sz w:val="24"/>
          <w:szCs w:val="24"/>
        </w:rPr>
        <w:t xml:space="preserve">Pembajakan Karya di Bidang Hak Cipta: Telaah Integratif Hukum Islam dan Undang-Undang R.I. Nomor 28 Tahun 2014 Tentang Hak Cipta, </w:t>
      </w:r>
      <w:r w:rsidRPr="001B376E">
        <w:rPr>
          <w:rFonts w:ascii="Times New Roman" w:hAnsi="Times New Roman" w:cs="Times New Roman"/>
          <w:sz w:val="24"/>
          <w:szCs w:val="24"/>
          <w:lang w:val="en-GB"/>
        </w:rPr>
        <w:t xml:space="preserve">Al-Manahij : Jurnal Kajian Hukum Islam Vol. XIII No. 1, Juni 2019, Terdapat </w:t>
      </w:r>
      <w:r w:rsidRPr="00C371C4">
        <w:rPr>
          <w:rFonts w:ascii="Times New Roman" w:hAnsi="Times New Roman" w:cs="Times New Roman"/>
          <w:sz w:val="24"/>
          <w:szCs w:val="24"/>
          <w:lang w:val="en-GB"/>
        </w:rPr>
        <w:t xml:space="preserve">dalam </w:t>
      </w:r>
      <w:hyperlink r:id="rId29" w:history="1">
        <w:r w:rsidRPr="00C371C4">
          <w:rPr>
            <w:rStyle w:val="Hyperlink"/>
            <w:rFonts w:ascii="Times New Roman" w:hAnsi="Times New Roman" w:cs="Times New Roman"/>
            <w:color w:val="auto"/>
            <w:sz w:val="24"/>
            <w:szCs w:val="24"/>
            <w:u w:val="none"/>
            <w:lang w:val="en-GB"/>
          </w:rPr>
          <w:t>https://doi.org/10.24090/mnh.v0i1.2215</w:t>
        </w:r>
      </w:hyperlink>
      <w:r w:rsidRPr="00C371C4">
        <w:rPr>
          <w:rFonts w:ascii="Times New Roman" w:hAnsi="Times New Roman" w:cs="Times New Roman"/>
          <w:sz w:val="24"/>
          <w:szCs w:val="24"/>
          <w:lang w:val="en-GB"/>
        </w:rPr>
        <w:t xml:space="preserve">, </w:t>
      </w:r>
      <w:r w:rsidRPr="001B376E">
        <w:rPr>
          <w:rFonts w:ascii="Times New Roman" w:hAnsi="Times New Roman" w:cs="Times New Roman"/>
          <w:sz w:val="24"/>
          <w:szCs w:val="24"/>
          <w:lang w:val="en-GB"/>
        </w:rPr>
        <w:t>Diakses terakhir</w:t>
      </w:r>
      <w:r>
        <w:rPr>
          <w:rFonts w:ascii="Times New Roman" w:hAnsi="Times New Roman" w:cs="Times New Roman"/>
          <w:sz w:val="24"/>
          <w:szCs w:val="24"/>
          <w:lang w:val="en-GB"/>
        </w:rPr>
        <w:t xml:space="preserve"> tanggal</w:t>
      </w:r>
      <w:r w:rsidRPr="001B376E">
        <w:rPr>
          <w:rFonts w:ascii="Times New Roman" w:hAnsi="Times New Roman" w:cs="Times New Roman"/>
          <w:sz w:val="24"/>
          <w:szCs w:val="24"/>
          <w:lang w:val="en-GB"/>
        </w:rPr>
        <w:t xml:space="preserve"> 12 Juli 2021</w:t>
      </w:r>
    </w:p>
    <w:p w14:paraId="59885B08" w14:textId="77777777" w:rsidR="00884DC6" w:rsidRDefault="00884DC6" w:rsidP="00C72960">
      <w:pPr>
        <w:pStyle w:val="FootnoteText"/>
        <w:ind w:left="1418" w:hanging="1058"/>
        <w:jc w:val="both"/>
        <w:rPr>
          <w:rFonts w:ascii="Times New Roman" w:hAnsi="Times New Roman" w:cs="Times New Roman"/>
          <w:sz w:val="24"/>
          <w:szCs w:val="24"/>
        </w:rPr>
      </w:pPr>
    </w:p>
    <w:p w14:paraId="5F1916E0" w14:textId="77777777" w:rsidR="00953845" w:rsidRPr="00953845" w:rsidRDefault="00953845" w:rsidP="00C72960">
      <w:pPr>
        <w:pStyle w:val="FootnoteText"/>
        <w:ind w:left="1418" w:hanging="1058"/>
        <w:jc w:val="both"/>
        <w:rPr>
          <w:rFonts w:ascii="Times New Roman" w:hAnsi="Times New Roman" w:cs="Times New Roman"/>
          <w:sz w:val="24"/>
          <w:szCs w:val="24"/>
        </w:rPr>
      </w:pPr>
      <w:r w:rsidRPr="00953845">
        <w:rPr>
          <w:rFonts w:ascii="Times New Roman" w:hAnsi="Times New Roman" w:cs="Times New Roman"/>
          <w:sz w:val="24"/>
          <w:szCs w:val="24"/>
        </w:rPr>
        <w:t xml:space="preserve">Yandi Maryandi, </w:t>
      </w:r>
      <w:r w:rsidRPr="00953845">
        <w:rPr>
          <w:rFonts w:ascii="Times New Roman" w:hAnsi="Times New Roman" w:cs="Times New Roman"/>
          <w:i/>
          <w:sz w:val="24"/>
          <w:szCs w:val="24"/>
        </w:rPr>
        <w:t>“Sanksi Pelanggaran Hak Cipta Menurut Hukum Pidana Islam dan Hukum Positif di Indonesia</w:t>
      </w:r>
      <w:r w:rsidRPr="00953845">
        <w:rPr>
          <w:rFonts w:ascii="Times New Roman" w:hAnsi="Times New Roman" w:cs="Times New Roman"/>
          <w:sz w:val="24"/>
          <w:szCs w:val="24"/>
        </w:rPr>
        <w:t xml:space="preserve">, TAHKIM : Jurnal Peradaban dan Hukum Islam Vol.2 No.2 Oktober 2019, Terdapat dalam </w:t>
      </w:r>
      <w:hyperlink r:id="rId30" w:history="1">
        <w:r w:rsidRPr="00C371C4">
          <w:rPr>
            <w:rStyle w:val="Hyperlink"/>
            <w:rFonts w:ascii="Times New Roman" w:hAnsi="Times New Roman" w:cs="Times New Roman"/>
            <w:color w:val="auto"/>
            <w:sz w:val="24"/>
            <w:szCs w:val="24"/>
            <w:u w:val="none"/>
          </w:rPr>
          <w:t>https://ejournal.unisba.ac.id/index.php/tahkim/article/view/5113</w:t>
        </w:r>
      </w:hyperlink>
      <w:r w:rsidRPr="00C371C4">
        <w:rPr>
          <w:rFonts w:ascii="Times New Roman" w:hAnsi="Times New Roman" w:cs="Times New Roman"/>
          <w:sz w:val="24"/>
          <w:szCs w:val="24"/>
        </w:rPr>
        <w:t xml:space="preserve">, </w:t>
      </w:r>
      <w:r w:rsidRPr="00953845">
        <w:rPr>
          <w:rFonts w:ascii="Times New Roman" w:hAnsi="Times New Roman" w:cs="Times New Roman"/>
          <w:sz w:val="24"/>
          <w:szCs w:val="24"/>
        </w:rPr>
        <w:t>Diakses terakhir tanggal 17 Juli 2021.</w:t>
      </w:r>
    </w:p>
    <w:p w14:paraId="608F6877" w14:textId="77777777" w:rsidR="00C72960" w:rsidRPr="008146EF" w:rsidRDefault="00C72960" w:rsidP="00C72960">
      <w:pPr>
        <w:pStyle w:val="FootnoteText"/>
        <w:ind w:left="1418" w:hanging="1058"/>
        <w:jc w:val="both"/>
        <w:rPr>
          <w:rFonts w:ascii="Times New Roman" w:hAnsi="Times New Roman" w:cs="Times New Roman"/>
          <w:sz w:val="24"/>
          <w:szCs w:val="24"/>
        </w:rPr>
      </w:pPr>
    </w:p>
    <w:p w14:paraId="78A775F1" w14:textId="77777777" w:rsidR="00C72960" w:rsidRPr="008146EF" w:rsidRDefault="00C72960" w:rsidP="006D7163">
      <w:pPr>
        <w:pStyle w:val="FootnoteText"/>
        <w:numPr>
          <w:ilvl w:val="0"/>
          <w:numId w:val="3"/>
        </w:numPr>
        <w:spacing w:line="480" w:lineRule="auto"/>
        <w:jc w:val="both"/>
        <w:rPr>
          <w:rFonts w:ascii="Times New Roman" w:hAnsi="Times New Roman" w:cs="Times New Roman"/>
          <w:sz w:val="24"/>
          <w:szCs w:val="24"/>
        </w:rPr>
      </w:pPr>
      <w:r w:rsidRPr="008146EF">
        <w:rPr>
          <w:rFonts w:ascii="Times New Roman" w:hAnsi="Times New Roman" w:cs="Times New Roman"/>
          <w:b/>
          <w:sz w:val="24"/>
          <w:szCs w:val="24"/>
        </w:rPr>
        <w:t>Konvensi Internasional</w:t>
      </w:r>
    </w:p>
    <w:p w14:paraId="4B64A127" w14:textId="77777777" w:rsidR="00C72960" w:rsidRPr="00C371C4" w:rsidRDefault="00C72960" w:rsidP="00757E07">
      <w:pPr>
        <w:pStyle w:val="FootnoteText"/>
        <w:ind w:left="1440" w:hanging="1156"/>
        <w:jc w:val="both"/>
        <w:rPr>
          <w:rFonts w:ascii="Times New Roman" w:hAnsi="Times New Roman" w:cs="Times New Roman"/>
          <w:sz w:val="24"/>
          <w:szCs w:val="24"/>
        </w:rPr>
      </w:pPr>
      <w:r w:rsidRPr="008146EF">
        <w:rPr>
          <w:rFonts w:ascii="Times New Roman" w:hAnsi="Times New Roman" w:cs="Times New Roman"/>
          <w:i/>
          <w:sz w:val="24"/>
          <w:szCs w:val="24"/>
        </w:rPr>
        <w:t xml:space="preserve">World Intellectual Property Organization, “WIPO Glossary of Terms Of The Law Of Copyright and Neighboring Rights”, </w:t>
      </w:r>
      <w:r w:rsidRPr="008146EF">
        <w:rPr>
          <w:rFonts w:ascii="Times New Roman" w:hAnsi="Times New Roman" w:cs="Times New Roman"/>
          <w:sz w:val="24"/>
          <w:szCs w:val="24"/>
        </w:rPr>
        <w:t>Geneva</w:t>
      </w:r>
      <w:r w:rsidRPr="008146EF">
        <w:rPr>
          <w:rFonts w:ascii="Times New Roman" w:hAnsi="Times New Roman" w:cs="Times New Roman"/>
          <w:i/>
          <w:sz w:val="24"/>
          <w:szCs w:val="24"/>
        </w:rPr>
        <w:t xml:space="preserve">, </w:t>
      </w:r>
      <w:r w:rsidRPr="008146EF">
        <w:rPr>
          <w:rFonts w:ascii="Times New Roman" w:hAnsi="Times New Roman" w:cs="Times New Roman"/>
          <w:sz w:val="24"/>
          <w:szCs w:val="24"/>
        </w:rPr>
        <w:t xml:space="preserve">1980. terdapat dalam, </w:t>
      </w:r>
      <w:hyperlink r:id="rId31" w:history="1">
        <w:r w:rsidRPr="00C371C4">
          <w:rPr>
            <w:rStyle w:val="Hyperlink"/>
            <w:rFonts w:ascii="Times New Roman" w:hAnsi="Times New Roman" w:cs="Times New Roman"/>
            <w:color w:val="auto"/>
            <w:sz w:val="24"/>
            <w:szCs w:val="24"/>
            <w:u w:val="none"/>
          </w:rPr>
          <w:t>https://www.wipo.int/edocs/pubdocs/en/wipo_pub_816.pdf</w:t>
        </w:r>
      </w:hyperlink>
      <w:r w:rsidRPr="00C371C4">
        <w:rPr>
          <w:rFonts w:ascii="Times New Roman" w:hAnsi="Times New Roman" w:cs="Times New Roman"/>
          <w:sz w:val="24"/>
          <w:szCs w:val="24"/>
        </w:rPr>
        <w:t xml:space="preserve"> . </w:t>
      </w:r>
    </w:p>
    <w:p w14:paraId="6E871FB8" w14:textId="77777777" w:rsidR="00C72960" w:rsidRPr="008146EF" w:rsidRDefault="00C72960" w:rsidP="00C72960">
      <w:pPr>
        <w:pStyle w:val="FootnoteText"/>
        <w:spacing w:line="480" w:lineRule="auto"/>
        <w:rPr>
          <w:rFonts w:ascii="Times New Roman" w:hAnsi="Times New Roman" w:cs="Times New Roman"/>
          <w:sz w:val="24"/>
          <w:szCs w:val="24"/>
        </w:rPr>
      </w:pPr>
    </w:p>
    <w:p w14:paraId="50D8CBC8" w14:textId="77777777" w:rsidR="00C72960" w:rsidRPr="008146EF" w:rsidRDefault="00C72960" w:rsidP="006D7163">
      <w:pPr>
        <w:pStyle w:val="FootnoteText"/>
        <w:numPr>
          <w:ilvl w:val="0"/>
          <w:numId w:val="3"/>
        </w:numPr>
        <w:spacing w:line="276" w:lineRule="auto"/>
        <w:rPr>
          <w:rFonts w:ascii="Times New Roman" w:hAnsi="Times New Roman" w:cs="Times New Roman"/>
          <w:b/>
          <w:sz w:val="24"/>
          <w:szCs w:val="24"/>
        </w:rPr>
      </w:pPr>
      <w:r w:rsidRPr="008146EF">
        <w:rPr>
          <w:rFonts w:ascii="Times New Roman" w:hAnsi="Times New Roman" w:cs="Times New Roman"/>
          <w:b/>
          <w:sz w:val="24"/>
          <w:szCs w:val="24"/>
        </w:rPr>
        <w:t xml:space="preserve"> Website</w:t>
      </w:r>
    </w:p>
    <w:p w14:paraId="280E8DE7" w14:textId="77777777" w:rsidR="00C72960" w:rsidRPr="008146EF" w:rsidRDefault="00C72960" w:rsidP="00C72960">
      <w:pPr>
        <w:pStyle w:val="FootnoteText"/>
        <w:spacing w:line="276" w:lineRule="auto"/>
        <w:ind w:left="720"/>
        <w:rPr>
          <w:rFonts w:ascii="Times New Roman" w:hAnsi="Times New Roman" w:cs="Times New Roman"/>
          <w:b/>
          <w:sz w:val="24"/>
          <w:szCs w:val="24"/>
        </w:rPr>
      </w:pPr>
    </w:p>
    <w:p w14:paraId="51668D04" w14:textId="77777777" w:rsidR="00940D86" w:rsidRPr="00940D86" w:rsidRDefault="00940D86" w:rsidP="00940D86">
      <w:pPr>
        <w:pStyle w:val="FootnoteText"/>
        <w:ind w:left="1418" w:hanging="1134"/>
        <w:jc w:val="both"/>
        <w:rPr>
          <w:rFonts w:ascii="Times New Roman" w:hAnsi="Times New Roman" w:cs="Times New Roman"/>
          <w:sz w:val="24"/>
          <w:szCs w:val="24"/>
          <w:lang w:val="en-GB"/>
        </w:rPr>
      </w:pPr>
      <w:r w:rsidRPr="00940D86">
        <w:rPr>
          <w:rFonts w:ascii="Times New Roman" w:hAnsi="Times New Roman" w:cs="Times New Roman"/>
          <w:sz w:val="24"/>
          <w:szCs w:val="24"/>
          <w:lang w:val="en-GB"/>
        </w:rPr>
        <w:t xml:space="preserve">Aidah Musyarofah, </w:t>
      </w:r>
      <w:r w:rsidRPr="00940D86">
        <w:rPr>
          <w:rFonts w:ascii="Times New Roman" w:hAnsi="Times New Roman" w:cs="Times New Roman"/>
          <w:i/>
          <w:sz w:val="24"/>
          <w:szCs w:val="24"/>
          <w:lang w:val="en-GB"/>
        </w:rPr>
        <w:t>“Arti Plagiarisme Lagu dan Deretan Kasusnya di Indonesia”</w:t>
      </w:r>
      <w:r w:rsidRPr="00940D86">
        <w:rPr>
          <w:rFonts w:ascii="Times New Roman" w:hAnsi="Times New Roman" w:cs="Times New Roman"/>
          <w:sz w:val="24"/>
          <w:szCs w:val="24"/>
          <w:lang w:val="en-GB"/>
        </w:rPr>
        <w:t>, terdapat dalam https://www.bobobox.co.id/blog/arti-plagiarisme-lagu-dan-deretan-kasusnya-di-indonesia/ , diakses terakhir tanggal 24 Juli 2021.</w:t>
      </w:r>
    </w:p>
    <w:p w14:paraId="663CB1D6" w14:textId="77777777" w:rsidR="00940D86" w:rsidRDefault="00940D86" w:rsidP="00757E07">
      <w:pPr>
        <w:pStyle w:val="FootnoteText"/>
        <w:ind w:left="1418" w:hanging="1134"/>
        <w:jc w:val="both"/>
        <w:rPr>
          <w:rFonts w:ascii="Times New Roman" w:hAnsi="Times New Roman" w:cs="Times New Roman"/>
          <w:sz w:val="24"/>
          <w:szCs w:val="24"/>
          <w:lang w:val="en-GB"/>
        </w:rPr>
      </w:pPr>
    </w:p>
    <w:p w14:paraId="417F4159" w14:textId="77777777" w:rsidR="00C72960" w:rsidRPr="008146EF" w:rsidRDefault="00C72960" w:rsidP="00757E07">
      <w:pPr>
        <w:pStyle w:val="FootnoteText"/>
        <w:ind w:left="1418" w:hanging="1134"/>
        <w:jc w:val="both"/>
        <w:rPr>
          <w:rFonts w:ascii="Times New Roman" w:hAnsi="Times New Roman" w:cs="Times New Roman"/>
          <w:sz w:val="24"/>
          <w:szCs w:val="24"/>
          <w:lang w:val="en-GB"/>
        </w:rPr>
      </w:pPr>
      <w:r w:rsidRPr="008146EF">
        <w:rPr>
          <w:rFonts w:ascii="Times New Roman" w:hAnsi="Times New Roman" w:cs="Times New Roman"/>
          <w:sz w:val="24"/>
          <w:szCs w:val="24"/>
          <w:lang w:val="en-GB"/>
        </w:rPr>
        <w:t xml:space="preserve">AP, “Kasus Plagiat, Pihak Katy Perry Harus Ganti Rugi Rp. 39,5 M” terdapat dalam </w:t>
      </w:r>
      <w:hyperlink r:id="rId32" w:history="1">
        <w:r w:rsidRPr="00C371C4">
          <w:rPr>
            <w:rStyle w:val="Hyperlink"/>
            <w:rFonts w:ascii="Times New Roman" w:hAnsi="Times New Roman" w:cs="Times New Roman"/>
            <w:color w:val="auto"/>
            <w:sz w:val="24"/>
            <w:szCs w:val="24"/>
            <w:u w:val="none"/>
            <w:lang w:val="en-GB"/>
          </w:rPr>
          <w:t>https://www.cnnindonesia.com/hiburan/20190802124738-227-417703/kasus-plagiat-pihak-katy-perry-harus-ganti-rugi-rp395-m</w:t>
        </w:r>
      </w:hyperlink>
      <w:r w:rsidRPr="00C371C4">
        <w:rPr>
          <w:rFonts w:ascii="Times New Roman" w:hAnsi="Times New Roman" w:cs="Times New Roman"/>
          <w:sz w:val="24"/>
          <w:szCs w:val="24"/>
          <w:lang w:val="en-GB"/>
        </w:rPr>
        <w:t xml:space="preserve"> . </w:t>
      </w:r>
      <w:r w:rsidRPr="008146EF">
        <w:rPr>
          <w:rFonts w:ascii="Times New Roman" w:hAnsi="Times New Roman" w:cs="Times New Roman"/>
          <w:sz w:val="24"/>
          <w:szCs w:val="24"/>
          <w:lang w:val="en-GB"/>
        </w:rPr>
        <w:t>Diakses pada tanggal 30 Oktober 2020</w:t>
      </w:r>
    </w:p>
    <w:p w14:paraId="49FACEAB" w14:textId="77777777" w:rsidR="00C72960" w:rsidRPr="008146EF" w:rsidRDefault="00C72960" w:rsidP="00C72960">
      <w:pPr>
        <w:pStyle w:val="FootnoteText"/>
        <w:ind w:left="1276" w:hanging="916"/>
        <w:jc w:val="both"/>
        <w:rPr>
          <w:rFonts w:ascii="Times New Roman" w:hAnsi="Times New Roman" w:cs="Times New Roman"/>
          <w:sz w:val="24"/>
          <w:szCs w:val="24"/>
          <w:lang w:val="en-GB"/>
        </w:rPr>
      </w:pPr>
    </w:p>
    <w:p w14:paraId="35D76012" w14:textId="77777777" w:rsidR="00C72960" w:rsidRDefault="00C72960" w:rsidP="00757E07">
      <w:pPr>
        <w:pStyle w:val="FootnoteText"/>
        <w:ind w:left="1418" w:hanging="1134"/>
        <w:jc w:val="both"/>
        <w:rPr>
          <w:rFonts w:ascii="Times New Roman" w:hAnsi="Times New Roman" w:cs="Times New Roman"/>
          <w:sz w:val="24"/>
          <w:szCs w:val="24"/>
          <w:lang w:val="en-GB"/>
        </w:rPr>
      </w:pPr>
      <w:r w:rsidRPr="008146EF">
        <w:rPr>
          <w:rFonts w:ascii="Times New Roman" w:hAnsi="Times New Roman" w:cs="Times New Roman"/>
          <w:sz w:val="24"/>
          <w:szCs w:val="24"/>
        </w:rPr>
        <w:t xml:space="preserve">Budiarto Shambazy. “Coldplay Vs Satriani” terdapat dalam </w:t>
      </w:r>
      <w:hyperlink r:id="rId33" w:history="1">
        <w:r w:rsidRPr="00C371C4">
          <w:rPr>
            <w:rStyle w:val="Hyperlink"/>
            <w:rFonts w:ascii="Times New Roman" w:hAnsi="Times New Roman" w:cs="Times New Roman"/>
            <w:color w:val="auto"/>
            <w:sz w:val="24"/>
            <w:szCs w:val="24"/>
            <w:u w:val="none"/>
          </w:rPr>
          <w:t>https://travel.kompas.com/read/2008/12/12/02351710/Coldplay.Vs.Satriani?page=all</w:t>
        </w:r>
      </w:hyperlink>
      <w:r w:rsidRPr="00C371C4">
        <w:rPr>
          <w:rFonts w:ascii="Times New Roman" w:hAnsi="Times New Roman" w:cs="Times New Roman"/>
          <w:sz w:val="24"/>
          <w:szCs w:val="24"/>
        </w:rPr>
        <w:t xml:space="preserve"> . </w:t>
      </w:r>
      <w:r w:rsidRPr="008146EF">
        <w:rPr>
          <w:rFonts w:ascii="Times New Roman" w:hAnsi="Times New Roman" w:cs="Times New Roman"/>
          <w:sz w:val="24"/>
          <w:szCs w:val="24"/>
          <w:lang w:val="en-GB"/>
        </w:rPr>
        <w:t>Diakses pada tanggal 30 Oktober 2020.47.</w:t>
      </w:r>
    </w:p>
    <w:p w14:paraId="228D663C" w14:textId="77777777" w:rsidR="00757E07" w:rsidRDefault="00757E07" w:rsidP="00C72960">
      <w:pPr>
        <w:pStyle w:val="FootnoteText"/>
        <w:ind w:left="1418" w:hanging="1058"/>
        <w:jc w:val="both"/>
        <w:rPr>
          <w:rFonts w:ascii="Times New Roman" w:hAnsi="Times New Roman" w:cs="Times New Roman"/>
          <w:sz w:val="24"/>
          <w:szCs w:val="24"/>
        </w:rPr>
      </w:pPr>
    </w:p>
    <w:p w14:paraId="2597E184" w14:textId="77777777" w:rsidR="00757E07" w:rsidRDefault="00757E07" w:rsidP="00757E07">
      <w:pPr>
        <w:pStyle w:val="FootnoteText"/>
        <w:ind w:left="1418" w:hanging="1134"/>
        <w:jc w:val="both"/>
        <w:rPr>
          <w:rFonts w:ascii="Times New Roman" w:hAnsi="Times New Roman" w:cs="Times New Roman"/>
          <w:sz w:val="24"/>
          <w:szCs w:val="24"/>
        </w:rPr>
      </w:pPr>
      <w:r w:rsidRPr="00757E07">
        <w:rPr>
          <w:rFonts w:ascii="Times New Roman" w:hAnsi="Times New Roman" w:cs="Times New Roman"/>
          <w:sz w:val="24"/>
          <w:szCs w:val="24"/>
        </w:rPr>
        <w:t>Bilal Ramadhan, “</w:t>
      </w:r>
      <w:r w:rsidRPr="00757E07">
        <w:rPr>
          <w:rFonts w:ascii="Times New Roman" w:hAnsi="Times New Roman" w:cs="Times New Roman"/>
          <w:i/>
          <w:sz w:val="24"/>
          <w:szCs w:val="24"/>
        </w:rPr>
        <w:t>Ini Jawaban Gitaris Queen Soal Gubahan Lagu We Will Rock You Oleh Dhani</w:t>
      </w:r>
      <w:r w:rsidRPr="00757E07">
        <w:rPr>
          <w:rFonts w:ascii="Times New Roman" w:hAnsi="Times New Roman" w:cs="Times New Roman"/>
          <w:sz w:val="24"/>
          <w:szCs w:val="24"/>
        </w:rPr>
        <w:t xml:space="preserve">”, terdapat dalam </w:t>
      </w:r>
      <w:hyperlink r:id="rId34" w:history="1">
        <w:r w:rsidRPr="00C371C4">
          <w:rPr>
            <w:rStyle w:val="Hyperlink"/>
            <w:rFonts w:ascii="Times New Roman" w:hAnsi="Times New Roman" w:cs="Times New Roman"/>
            <w:color w:val="auto"/>
            <w:sz w:val="24"/>
            <w:szCs w:val="24"/>
            <w:u w:val="none"/>
          </w:rPr>
          <w:t>https://www.republika.co.id/berita/n7q8sv/ini-jawaban-gitaris-queen-soal-gubahan-lagu-we-will-rock-you-oleh-dhani</w:t>
        </w:r>
      </w:hyperlink>
      <w:r w:rsidRPr="00C371C4">
        <w:rPr>
          <w:rFonts w:ascii="Times New Roman" w:hAnsi="Times New Roman" w:cs="Times New Roman"/>
          <w:sz w:val="24"/>
          <w:szCs w:val="24"/>
        </w:rPr>
        <w:t xml:space="preserve"> </w:t>
      </w:r>
      <w:r w:rsidRPr="00757E07">
        <w:rPr>
          <w:rFonts w:ascii="Times New Roman" w:hAnsi="Times New Roman" w:cs="Times New Roman"/>
          <w:sz w:val="24"/>
          <w:szCs w:val="24"/>
        </w:rPr>
        <w:t>, diakses terakhir tanggal 19 Juli 2021</w:t>
      </w:r>
      <w:r>
        <w:rPr>
          <w:rFonts w:ascii="Times New Roman" w:hAnsi="Times New Roman" w:cs="Times New Roman"/>
          <w:sz w:val="24"/>
          <w:szCs w:val="24"/>
        </w:rPr>
        <w:t>.</w:t>
      </w:r>
    </w:p>
    <w:p w14:paraId="4EB35700" w14:textId="77777777" w:rsidR="00757E07" w:rsidRDefault="00757E07" w:rsidP="00757E07">
      <w:pPr>
        <w:pStyle w:val="FootnoteText"/>
        <w:ind w:left="1418" w:hanging="1134"/>
        <w:jc w:val="both"/>
        <w:rPr>
          <w:rFonts w:ascii="Times New Roman" w:hAnsi="Times New Roman" w:cs="Times New Roman"/>
          <w:sz w:val="24"/>
          <w:szCs w:val="24"/>
        </w:rPr>
      </w:pPr>
    </w:p>
    <w:p w14:paraId="511D70DE" w14:textId="77777777" w:rsidR="00757E07" w:rsidRPr="00C371C4" w:rsidRDefault="00757E07" w:rsidP="00757E07">
      <w:pPr>
        <w:pStyle w:val="FootnoteText"/>
        <w:ind w:left="1418" w:hanging="1134"/>
        <w:jc w:val="both"/>
        <w:rPr>
          <w:rFonts w:ascii="Times New Roman" w:hAnsi="Times New Roman" w:cs="Times New Roman"/>
          <w:sz w:val="24"/>
          <w:szCs w:val="24"/>
          <w:lang w:val="en-GB"/>
        </w:rPr>
      </w:pPr>
      <w:r w:rsidRPr="00757E07">
        <w:rPr>
          <w:rFonts w:ascii="Times New Roman" w:hAnsi="Times New Roman" w:cs="Times New Roman"/>
          <w:sz w:val="24"/>
          <w:szCs w:val="24"/>
          <w:lang w:val="en-GB"/>
        </w:rPr>
        <w:t xml:space="preserve">Dion Barus, </w:t>
      </w:r>
      <w:r w:rsidRPr="00757E07">
        <w:rPr>
          <w:rFonts w:ascii="Times New Roman" w:hAnsi="Times New Roman" w:cs="Times New Roman"/>
          <w:i/>
          <w:sz w:val="24"/>
          <w:szCs w:val="24"/>
          <w:lang w:val="en-GB"/>
        </w:rPr>
        <w:t xml:space="preserve">“Band D’Massive Sang Plagiat Musik?”, </w:t>
      </w:r>
      <w:r w:rsidRPr="00757E07">
        <w:rPr>
          <w:rFonts w:ascii="Times New Roman" w:hAnsi="Times New Roman" w:cs="Times New Roman"/>
          <w:sz w:val="24"/>
          <w:szCs w:val="24"/>
          <w:lang w:val="en-GB"/>
        </w:rPr>
        <w:t xml:space="preserve">terdapat dalam </w:t>
      </w:r>
      <w:hyperlink r:id="rId35" w:history="1">
        <w:r w:rsidRPr="00C371C4">
          <w:rPr>
            <w:rStyle w:val="Hyperlink"/>
            <w:rFonts w:ascii="Times New Roman" w:hAnsi="Times New Roman" w:cs="Times New Roman"/>
            <w:color w:val="auto"/>
            <w:sz w:val="24"/>
            <w:szCs w:val="24"/>
            <w:u w:val="none"/>
            <w:lang w:val="en-GB"/>
          </w:rPr>
          <w:t>https://dionbarus.com/band-dmassive-sang-plagiat-musik/</w:t>
        </w:r>
      </w:hyperlink>
      <w:r w:rsidRPr="00C371C4">
        <w:rPr>
          <w:rFonts w:ascii="Times New Roman" w:hAnsi="Times New Roman" w:cs="Times New Roman"/>
          <w:sz w:val="24"/>
          <w:szCs w:val="24"/>
          <w:lang w:val="en-GB"/>
        </w:rPr>
        <w:t xml:space="preserve"> , diakses terakhir tanggal 19 Juli 2021.</w:t>
      </w:r>
    </w:p>
    <w:p w14:paraId="717FD4A1" w14:textId="77777777" w:rsidR="00C72960" w:rsidRPr="008146EF" w:rsidRDefault="00C72960" w:rsidP="00757E07">
      <w:pPr>
        <w:pStyle w:val="FootnoteText"/>
        <w:spacing w:line="276" w:lineRule="auto"/>
        <w:jc w:val="both"/>
        <w:rPr>
          <w:rFonts w:ascii="Times New Roman" w:hAnsi="Times New Roman" w:cs="Times New Roman"/>
          <w:sz w:val="24"/>
          <w:szCs w:val="24"/>
          <w:lang w:val="en-GB"/>
        </w:rPr>
      </w:pPr>
    </w:p>
    <w:p w14:paraId="500D187A" w14:textId="77777777" w:rsidR="00C72960" w:rsidRDefault="00C72960" w:rsidP="00757E07">
      <w:pPr>
        <w:pStyle w:val="FootnoteText"/>
        <w:ind w:left="1418" w:hanging="1134"/>
        <w:jc w:val="both"/>
        <w:rPr>
          <w:rFonts w:ascii="Times New Roman" w:hAnsi="Times New Roman" w:cs="Times New Roman"/>
          <w:sz w:val="24"/>
          <w:szCs w:val="24"/>
          <w:lang w:val="en-GB"/>
        </w:rPr>
      </w:pPr>
      <w:r w:rsidRPr="008146EF">
        <w:rPr>
          <w:rFonts w:ascii="Times New Roman" w:hAnsi="Times New Roman" w:cs="Times New Roman"/>
          <w:sz w:val="24"/>
          <w:szCs w:val="24"/>
          <w:lang w:val="en-GB"/>
        </w:rPr>
        <w:t xml:space="preserve">Irfan Maullana, “Pusing Pala Barbie 99 Persen Jiplak “All About That Bass” terdapat dalam </w:t>
      </w:r>
      <w:hyperlink r:id="rId36" w:history="1">
        <w:r w:rsidRPr="00C371C4">
          <w:rPr>
            <w:rStyle w:val="Hyperlink"/>
            <w:rFonts w:ascii="Times New Roman" w:hAnsi="Times New Roman" w:cs="Times New Roman"/>
            <w:color w:val="auto"/>
            <w:sz w:val="24"/>
            <w:szCs w:val="24"/>
            <w:u w:val="none"/>
            <w:lang w:val="en-GB"/>
          </w:rPr>
          <w:t>https://entertainment.kompas.com/read/2015/02/11/123118610/.Pusing.Pala.Barbie.99.Persen.Jiplak.All.About.That.Bass.?page=all</w:t>
        </w:r>
      </w:hyperlink>
      <w:r w:rsidRPr="00C371C4">
        <w:rPr>
          <w:rFonts w:ascii="Times New Roman" w:hAnsi="Times New Roman" w:cs="Times New Roman"/>
          <w:sz w:val="24"/>
          <w:szCs w:val="24"/>
          <w:lang w:val="en-GB"/>
        </w:rPr>
        <w:t xml:space="preserve"> </w:t>
      </w:r>
      <w:r w:rsidRPr="008146EF">
        <w:rPr>
          <w:rFonts w:ascii="Times New Roman" w:hAnsi="Times New Roman" w:cs="Times New Roman"/>
          <w:sz w:val="24"/>
          <w:szCs w:val="24"/>
          <w:lang w:val="en-GB"/>
        </w:rPr>
        <w:t>. Diakses pada tanggal 30 Oktober 2020</w:t>
      </w:r>
    </w:p>
    <w:p w14:paraId="2170E10E" w14:textId="77777777" w:rsidR="00757E07" w:rsidRDefault="00757E07" w:rsidP="00757E07">
      <w:pPr>
        <w:pStyle w:val="FootnoteText"/>
        <w:ind w:left="1418" w:hanging="1134"/>
        <w:jc w:val="both"/>
        <w:rPr>
          <w:rFonts w:ascii="Times New Roman" w:hAnsi="Times New Roman" w:cs="Times New Roman"/>
          <w:sz w:val="24"/>
          <w:szCs w:val="24"/>
          <w:lang w:val="en-GB"/>
        </w:rPr>
      </w:pPr>
    </w:p>
    <w:p w14:paraId="02769CAC" w14:textId="77777777" w:rsidR="00757E07" w:rsidRPr="00757E07" w:rsidRDefault="00757E07" w:rsidP="00757E07">
      <w:pPr>
        <w:pStyle w:val="FootnoteText"/>
        <w:ind w:left="1418" w:hanging="1134"/>
        <w:jc w:val="both"/>
        <w:rPr>
          <w:i/>
          <w:sz w:val="24"/>
          <w:szCs w:val="24"/>
          <w:lang w:val="en-GB"/>
        </w:rPr>
      </w:pPr>
      <w:r>
        <w:rPr>
          <w:rFonts w:ascii="Times New Roman" w:hAnsi="Times New Roman" w:cs="Times New Roman"/>
          <w:sz w:val="24"/>
          <w:szCs w:val="24"/>
          <w:lang w:val="en-GB"/>
        </w:rPr>
        <w:t>____________</w:t>
      </w:r>
      <w:r w:rsidRPr="00757E07">
        <w:rPr>
          <w:rFonts w:ascii="Times New Roman" w:hAnsi="Times New Roman" w:cs="Times New Roman"/>
          <w:sz w:val="24"/>
          <w:szCs w:val="24"/>
          <w:lang w:val="en-GB"/>
        </w:rPr>
        <w:t>, “</w:t>
      </w:r>
      <w:r w:rsidRPr="00757E07">
        <w:rPr>
          <w:rFonts w:ascii="Times New Roman" w:hAnsi="Times New Roman" w:cs="Times New Roman"/>
          <w:i/>
          <w:sz w:val="24"/>
          <w:szCs w:val="24"/>
          <w:lang w:val="en-GB"/>
        </w:rPr>
        <w:t xml:space="preserve">Ahmad Dhani Akui Tak Dapat Izin Modifikasi We Will Rock You”, </w:t>
      </w:r>
      <w:r w:rsidRPr="00757E07">
        <w:rPr>
          <w:rFonts w:ascii="Times New Roman" w:hAnsi="Times New Roman" w:cs="Times New Roman"/>
          <w:sz w:val="24"/>
          <w:szCs w:val="24"/>
          <w:lang w:val="en-GB"/>
        </w:rPr>
        <w:t xml:space="preserve">terdapat dalam </w:t>
      </w:r>
      <w:hyperlink r:id="rId37" w:history="1">
        <w:r w:rsidRPr="00C371C4">
          <w:rPr>
            <w:rStyle w:val="Hyperlink"/>
            <w:rFonts w:ascii="Times New Roman" w:hAnsi="Times New Roman" w:cs="Times New Roman"/>
            <w:color w:val="auto"/>
            <w:sz w:val="24"/>
            <w:szCs w:val="24"/>
            <w:u w:val="none"/>
            <w:lang w:val="en-GB"/>
          </w:rPr>
          <w:t>https://entertainment.kompas.com/read/2014/06/26/0142458/Ahmad.Dhani.Akui.Tak.Dapat.Izin.Modifikasi.We.Will.Rock.You</w:t>
        </w:r>
      </w:hyperlink>
      <w:r w:rsidRPr="00C371C4">
        <w:rPr>
          <w:rFonts w:ascii="Times New Roman" w:hAnsi="Times New Roman" w:cs="Times New Roman"/>
          <w:sz w:val="24"/>
          <w:szCs w:val="24"/>
          <w:lang w:val="en-GB"/>
        </w:rPr>
        <w:t>. , diakses terakhir tanggal 19 Juli 2021.</w:t>
      </w:r>
      <w:r w:rsidRPr="00C371C4">
        <w:rPr>
          <w:sz w:val="24"/>
          <w:szCs w:val="24"/>
          <w:lang w:val="en-GB"/>
        </w:rPr>
        <w:t xml:space="preserve"> </w:t>
      </w:r>
      <w:r w:rsidRPr="00C371C4">
        <w:rPr>
          <w:i/>
          <w:sz w:val="24"/>
          <w:szCs w:val="24"/>
          <w:lang w:val="en-GB"/>
        </w:rPr>
        <w:t xml:space="preserve"> </w:t>
      </w:r>
    </w:p>
    <w:p w14:paraId="1B652A02" w14:textId="77777777" w:rsidR="00757E07" w:rsidRDefault="00757E07" w:rsidP="00757E07">
      <w:pPr>
        <w:pStyle w:val="FootnoteText"/>
        <w:ind w:left="1418" w:hanging="1134"/>
        <w:jc w:val="both"/>
        <w:rPr>
          <w:rFonts w:ascii="Times New Roman" w:hAnsi="Times New Roman" w:cs="Times New Roman"/>
          <w:sz w:val="24"/>
          <w:szCs w:val="24"/>
          <w:lang w:val="en-GB"/>
        </w:rPr>
      </w:pPr>
    </w:p>
    <w:p w14:paraId="13095910" w14:textId="77777777" w:rsidR="008358AE" w:rsidRPr="008358AE" w:rsidRDefault="008358AE" w:rsidP="008358AE">
      <w:pPr>
        <w:pStyle w:val="FootnoteText"/>
        <w:ind w:left="1418" w:hanging="1134"/>
        <w:jc w:val="both"/>
        <w:rPr>
          <w:rFonts w:ascii="Times New Roman" w:hAnsi="Times New Roman" w:cs="Times New Roman"/>
          <w:sz w:val="24"/>
          <w:szCs w:val="24"/>
          <w:lang w:val="en-GB"/>
        </w:rPr>
      </w:pPr>
      <w:r w:rsidRPr="008358AE">
        <w:rPr>
          <w:rFonts w:ascii="Times New Roman" w:hAnsi="Times New Roman" w:cs="Times New Roman"/>
          <w:sz w:val="24"/>
          <w:szCs w:val="24"/>
        </w:rPr>
        <w:t>Indozone, “</w:t>
      </w:r>
      <w:r w:rsidRPr="008358AE">
        <w:rPr>
          <w:rFonts w:ascii="Times New Roman" w:hAnsi="Times New Roman" w:cs="Times New Roman"/>
          <w:i/>
          <w:sz w:val="24"/>
          <w:szCs w:val="24"/>
        </w:rPr>
        <w:t>Kasus Jiplak Lagu di Indonesia, Apa Sudah Ada yang ke Pengadilan?”</w:t>
      </w:r>
      <w:r w:rsidRPr="008358AE">
        <w:rPr>
          <w:rFonts w:ascii="Times New Roman" w:hAnsi="Times New Roman" w:cs="Times New Roman"/>
          <w:sz w:val="24"/>
          <w:szCs w:val="24"/>
        </w:rPr>
        <w:t xml:space="preserve">, terdapat dalam https://www.indozone.id/music/jzsQ73Y/kasus-jiplak-lagu-di-indonesia-apa-sudah-ada-yang-ke-pengadilan/read-all , diakses terakhir tanggal 19 Juli 2021. </w:t>
      </w:r>
    </w:p>
    <w:p w14:paraId="68AA661E" w14:textId="77777777" w:rsidR="00C72960" w:rsidRDefault="00C72960" w:rsidP="008358AE">
      <w:pPr>
        <w:pStyle w:val="FootnoteText"/>
        <w:spacing w:line="276" w:lineRule="auto"/>
        <w:jc w:val="both"/>
        <w:rPr>
          <w:rFonts w:ascii="Times New Roman" w:hAnsi="Times New Roman" w:cs="Times New Roman"/>
          <w:sz w:val="24"/>
          <w:szCs w:val="24"/>
          <w:lang w:val="en-GB"/>
        </w:rPr>
      </w:pPr>
    </w:p>
    <w:p w14:paraId="6C1C8CA6" w14:textId="77777777" w:rsidR="00940D86" w:rsidRPr="00940D86" w:rsidRDefault="00940D86" w:rsidP="00940D86">
      <w:pPr>
        <w:spacing w:after="0" w:line="240" w:lineRule="auto"/>
        <w:ind w:left="1418" w:hanging="1134"/>
        <w:jc w:val="both"/>
        <w:rPr>
          <w:rFonts w:ascii="Times New Roman" w:hAnsi="Times New Roman" w:cs="Times New Roman"/>
          <w:sz w:val="24"/>
          <w:szCs w:val="24"/>
        </w:rPr>
      </w:pPr>
      <w:r w:rsidRPr="00621B0E">
        <w:rPr>
          <w:rFonts w:ascii="Times New Roman" w:hAnsi="Times New Roman" w:cs="Times New Roman"/>
          <w:sz w:val="24"/>
          <w:szCs w:val="24"/>
        </w:rPr>
        <w:t>Kumparan, “</w:t>
      </w:r>
      <w:r w:rsidRPr="00621B0E">
        <w:rPr>
          <w:rFonts w:ascii="Times New Roman" w:hAnsi="Times New Roman" w:cs="Times New Roman"/>
          <w:i/>
          <w:sz w:val="24"/>
          <w:szCs w:val="24"/>
        </w:rPr>
        <w:t>Soal Kekeyi Dituding Plagiat Lewat Lagu Keke Bukan Boneka, Begini Analaisis Anji”</w:t>
      </w:r>
      <w:r w:rsidRPr="00621B0E">
        <w:rPr>
          <w:rFonts w:ascii="Times New Roman" w:hAnsi="Times New Roman" w:cs="Times New Roman"/>
          <w:sz w:val="24"/>
          <w:szCs w:val="24"/>
        </w:rPr>
        <w:t>, terdapat dalam https://kumparan.com/kumparanhits/soal-kekeyi-dituding-plagiat-lewat-lagu-keke-bukan-boneka-begini-analisis-anji-1tYXXpBHI0d/full , diakses terakhir tanggal 24 Juli 2021.</w:t>
      </w:r>
      <w:r w:rsidRPr="00621B0E">
        <w:rPr>
          <w:rFonts w:ascii="Times New Roman" w:hAnsi="Times New Roman" w:cs="Times New Roman"/>
          <w:sz w:val="24"/>
          <w:szCs w:val="24"/>
          <w:lang w:val="en-GB"/>
        </w:rPr>
        <w:br/>
        <w:t xml:space="preserve"> </w:t>
      </w:r>
      <w:r w:rsidRPr="00621B0E">
        <w:rPr>
          <w:rFonts w:ascii="Times New Roman" w:hAnsi="Times New Roman" w:cs="Times New Roman"/>
          <w:sz w:val="24"/>
          <w:szCs w:val="24"/>
          <w:lang w:val="en-GB"/>
        </w:rPr>
        <w:tab/>
      </w:r>
    </w:p>
    <w:p w14:paraId="1E4CB0E5" w14:textId="77777777" w:rsidR="00757E07" w:rsidRDefault="00757E07" w:rsidP="00757E07">
      <w:pPr>
        <w:pStyle w:val="FootnoteText"/>
        <w:ind w:left="1418" w:hanging="1134"/>
        <w:jc w:val="both"/>
        <w:rPr>
          <w:rFonts w:ascii="Times New Roman" w:hAnsi="Times New Roman" w:cs="Times New Roman"/>
          <w:lang w:val="en-GB"/>
        </w:rPr>
      </w:pPr>
      <w:r w:rsidRPr="00757E07">
        <w:rPr>
          <w:rFonts w:ascii="Times New Roman" w:hAnsi="Times New Roman" w:cs="Times New Roman"/>
          <w:sz w:val="24"/>
          <w:szCs w:val="24"/>
          <w:lang w:val="en-GB"/>
        </w:rPr>
        <w:t>Madinah, “</w:t>
      </w:r>
      <w:r w:rsidRPr="00757E07">
        <w:rPr>
          <w:rFonts w:ascii="Times New Roman" w:hAnsi="Times New Roman" w:cs="Times New Roman"/>
          <w:i/>
          <w:sz w:val="24"/>
          <w:szCs w:val="24"/>
          <w:lang w:val="en-GB"/>
        </w:rPr>
        <w:t>Dituduh Plagiat, Ini Jawaban Ahmad Dhani”,</w:t>
      </w:r>
      <w:r w:rsidRPr="00757E07">
        <w:rPr>
          <w:rFonts w:ascii="Times New Roman" w:hAnsi="Times New Roman" w:cs="Times New Roman"/>
          <w:sz w:val="24"/>
          <w:szCs w:val="24"/>
          <w:lang w:val="en-GB"/>
        </w:rPr>
        <w:t xml:space="preserve"> terdapat dalam </w:t>
      </w:r>
      <w:hyperlink r:id="rId38" w:history="1">
        <w:r w:rsidRPr="00C371C4">
          <w:rPr>
            <w:rStyle w:val="Hyperlink"/>
            <w:rFonts w:ascii="Times New Roman" w:hAnsi="Times New Roman" w:cs="Times New Roman"/>
            <w:color w:val="auto"/>
            <w:sz w:val="24"/>
            <w:szCs w:val="24"/>
            <w:u w:val="none"/>
            <w:lang w:val="en-GB"/>
          </w:rPr>
          <w:t>https://www.suara.com/entertainment/2014/07/06/093251/dituduh-plagiat-ini-pembelaan-ahmad-dhani</w:t>
        </w:r>
      </w:hyperlink>
      <w:r w:rsidRPr="00757E07">
        <w:rPr>
          <w:rFonts w:ascii="Times New Roman" w:hAnsi="Times New Roman" w:cs="Times New Roman"/>
          <w:sz w:val="24"/>
          <w:szCs w:val="24"/>
          <w:lang w:val="en-GB"/>
        </w:rPr>
        <w:t xml:space="preserve"> , diakses terakhir 19 Juli 2021</w:t>
      </w:r>
      <w:r w:rsidRPr="006A10AC">
        <w:rPr>
          <w:rFonts w:ascii="Times New Roman" w:hAnsi="Times New Roman" w:cs="Times New Roman"/>
          <w:lang w:val="en-GB"/>
        </w:rPr>
        <w:t>.</w:t>
      </w:r>
    </w:p>
    <w:p w14:paraId="7F2B0CF1" w14:textId="77777777" w:rsidR="007424BC" w:rsidRDefault="007424BC" w:rsidP="00757E07">
      <w:pPr>
        <w:pStyle w:val="FootnoteText"/>
        <w:ind w:left="1418" w:hanging="1134"/>
        <w:jc w:val="both"/>
        <w:rPr>
          <w:rFonts w:ascii="Times New Roman" w:hAnsi="Times New Roman" w:cs="Times New Roman"/>
          <w:lang w:val="en-GB"/>
        </w:rPr>
      </w:pPr>
    </w:p>
    <w:p w14:paraId="319C6BE4" w14:textId="77777777" w:rsidR="007424BC" w:rsidRPr="007424BC" w:rsidRDefault="007424BC" w:rsidP="00757E07">
      <w:pPr>
        <w:pStyle w:val="FootnoteText"/>
        <w:ind w:left="1418" w:hanging="1134"/>
        <w:jc w:val="both"/>
        <w:rPr>
          <w:rFonts w:ascii="Times New Roman" w:hAnsi="Times New Roman" w:cs="Times New Roman"/>
          <w:sz w:val="24"/>
          <w:szCs w:val="24"/>
          <w:lang w:val="en-GB"/>
        </w:rPr>
      </w:pPr>
      <w:r w:rsidRPr="007424BC">
        <w:rPr>
          <w:rFonts w:ascii="Times New Roman" w:hAnsi="Times New Roman" w:cs="Times New Roman"/>
          <w:sz w:val="24"/>
          <w:szCs w:val="24"/>
          <w:lang w:val="en-GB"/>
        </w:rPr>
        <w:t>Maria Cicilia Galuh, “</w:t>
      </w:r>
      <w:r w:rsidRPr="007424BC">
        <w:rPr>
          <w:rFonts w:ascii="Times New Roman" w:hAnsi="Times New Roman" w:cs="Times New Roman"/>
          <w:i/>
          <w:sz w:val="24"/>
          <w:szCs w:val="24"/>
          <w:lang w:val="en-GB"/>
        </w:rPr>
        <w:t>Dua Bar Mirip Sudah Masuk Kategori Menjiplak Lagu”</w:t>
      </w:r>
      <w:r w:rsidRPr="007424BC">
        <w:rPr>
          <w:rFonts w:ascii="Times New Roman" w:hAnsi="Times New Roman" w:cs="Times New Roman"/>
          <w:sz w:val="24"/>
          <w:szCs w:val="24"/>
          <w:lang w:val="en-GB"/>
        </w:rPr>
        <w:t>, terdapat dalam https://celebrity.okezone.com/read/2012/06/12/386/645663/dua-bar-mirip-sudah-masuk-kategori-menjiplak-lagu , diakses terakhir tanggal 24 Juli 2021.</w:t>
      </w:r>
    </w:p>
    <w:p w14:paraId="58E3EADC" w14:textId="77777777" w:rsidR="00BC35FF" w:rsidRDefault="00BC35FF" w:rsidP="00757E07">
      <w:pPr>
        <w:pStyle w:val="FootnoteText"/>
        <w:ind w:left="1418" w:hanging="1134"/>
        <w:jc w:val="both"/>
        <w:rPr>
          <w:rFonts w:ascii="Times New Roman" w:hAnsi="Times New Roman" w:cs="Times New Roman"/>
          <w:lang w:val="en-GB"/>
        </w:rPr>
      </w:pPr>
    </w:p>
    <w:p w14:paraId="3AB5DC61" w14:textId="77777777" w:rsidR="00BC35FF" w:rsidRPr="00BC35FF" w:rsidRDefault="00BC35FF" w:rsidP="00757E07">
      <w:pPr>
        <w:pStyle w:val="FootnoteText"/>
        <w:ind w:left="1418" w:hanging="1134"/>
        <w:jc w:val="both"/>
        <w:rPr>
          <w:rFonts w:ascii="Times New Roman" w:hAnsi="Times New Roman" w:cs="Times New Roman"/>
          <w:sz w:val="24"/>
          <w:szCs w:val="24"/>
          <w:lang w:val="en-GB"/>
        </w:rPr>
      </w:pPr>
      <w:r w:rsidRPr="00BC35FF">
        <w:rPr>
          <w:rFonts w:ascii="Times New Roman" w:hAnsi="Times New Roman" w:cs="Times New Roman"/>
          <w:sz w:val="24"/>
          <w:szCs w:val="24"/>
        </w:rPr>
        <w:t xml:space="preserve">Noviana Indah TW, </w:t>
      </w:r>
      <w:r w:rsidRPr="00BC35FF">
        <w:rPr>
          <w:rFonts w:ascii="Times New Roman" w:hAnsi="Times New Roman" w:cs="Times New Roman"/>
          <w:i/>
          <w:sz w:val="24"/>
          <w:szCs w:val="24"/>
        </w:rPr>
        <w:t>“d Masic : Plagiat Sah-Sah Saja”</w:t>
      </w:r>
      <w:r w:rsidRPr="00BC35FF">
        <w:rPr>
          <w:rFonts w:ascii="Times New Roman" w:hAnsi="Times New Roman" w:cs="Times New Roman"/>
          <w:sz w:val="24"/>
          <w:szCs w:val="24"/>
        </w:rPr>
        <w:t>, Terdapat dalam https://musik.kapanlagi.com/berita/d-masiv-plagiat-sah-sah-saja.html , diakses terakhir tanggal 19 Juli 2021.</w:t>
      </w:r>
    </w:p>
    <w:p w14:paraId="6DD442A3" w14:textId="77777777" w:rsidR="00757E07" w:rsidRPr="008146EF" w:rsidRDefault="00757E07" w:rsidP="00C72960">
      <w:pPr>
        <w:pStyle w:val="FootnoteText"/>
        <w:spacing w:line="276" w:lineRule="auto"/>
        <w:ind w:left="1418" w:hanging="1058"/>
        <w:jc w:val="both"/>
        <w:rPr>
          <w:rFonts w:ascii="Times New Roman" w:hAnsi="Times New Roman" w:cs="Times New Roman"/>
          <w:sz w:val="24"/>
          <w:szCs w:val="24"/>
          <w:lang w:val="en-GB"/>
        </w:rPr>
      </w:pPr>
    </w:p>
    <w:p w14:paraId="030D5969" w14:textId="77777777" w:rsidR="00C72960" w:rsidRDefault="00C72960" w:rsidP="00757E07">
      <w:pPr>
        <w:pStyle w:val="FootnoteText"/>
        <w:ind w:left="1418" w:hanging="1134"/>
        <w:jc w:val="both"/>
        <w:rPr>
          <w:rFonts w:ascii="Times New Roman" w:hAnsi="Times New Roman" w:cs="Times New Roman"/>
          <w:sz w:val="24"/>
          <w:szCs w:val="24"/>
          <w:lang w:val="en-GB"/>
        </w:rPr>
      </w:pPr>
      <w:r w:rsidRPr="008146EF">
        <w:rPr>
          <w:rFonts w:ascii="Times New Roman" w:hAnsi="Times New Roman" w:cs="Times New Roman"/>
          <w:sz w:val="24"/>
          <w:szCs w:val="24"/>
          <w:lang w:val="en-GB"/>
        </w:rPr>
        <w:t xml:space="preserve">Sahroha Lumbanraja, “Katy Perry Plagiat Nike Ardila?” terdapat dalam </w:t>
      </w:r>
      <w:r w:rsidRPr="00C371C4">
        <w:rPr>
          <w:rStyle w:val="Hyperlink"/>
          <w:rFonts w:ascii="Times New Roman" w:hAnsi="Times New Roman" w:cs="Times New Roman"/>
          <w:color w:val="auto"/>
          <w:sz w:val="24"/>
          <w:szCs w:val="24"/>
          <w:u w:val="none"/>
          <w:lang w:val="en-GB"/>
        </w:rPr>
        <w:t>https://www.kompasiana.com/sahroha.lumbanraja/54f7c098a3331183208b481b/katy-perry-plagiat-nike-ardila</w:t>
      </w:r>
      <w:r w:rsidRPr="00C371C4">
        <w:rPr>
          <w:rFonts w:ascii="Times New Roman" w:hAnsi="Times New Roman" w:cs="Times New Roman"/>
          <w:sz w:val="24"/>
          <w:szCs w:val="24"/>
          <w:lang w:val="en-GB"/>
        </w:rPr>
        <w:t xml:space="preserve"> </w:t>
      </w:r>
      <w:r w:rsidRPr="008146EF">
        <w:rPr>
          <w:rFonts w:ascii="Times New Roman" w:hAnsi="Times New Roman" w:cs="Times New Roman"/>
          <w:sz w:val="24"/>
          <w:szCs w:val="24"/>
          <w:lang w:val="en-GB"/>
        </w:rPr>
        <w:t>. Diakses pada tanggal 30 Oktober 2020</w:t>
      </w:r>
      <w:r w:rsidR="00505916">
        <w:rPr>
          <w:rFonts w:ascii="Times New Roman" w:hAnsi="Times New Roman" w:cs="Times New Roman"/>
          <w:sz w:val="24"/>
          <w:szCs w:val="24"/>
          <w:lang w:val="en-GB"/>
        </w:rPr>
        <w:t>.</w:t>
      </w:r>
    </w:p>
    <w:p w14:paraId="322BBDBA" w14:textId="77777777" w:rsidR="00505916" w:rsidRPr="00505916" w:rsidRDefault="00505916" w:rsidP="00757E07">
      <w:pPr>
        <w:pStyle w:val="FootnoteText"/>
        <w:ind w:left="1418" w:hanging="1134"/>
        <w:jc w:val="both"/>
        <w:rPr>
          <w:rFonts w:ascii="Times New Roman" w:hAnsi="Times New Roman" w:cs="Times New Roman"/>
          <w:sz w:val="24"/>
          <w:szCs w:val="24"/>
          <w:lang w:val="en-GB"/>
        </w:rPr>
      </w:pPr>
    </w:p>
    <w:p w14:paraId="531A6555" w14:textId="77777777" w:rsidR="00505916" w:rsidRPr="00505916" w:rsidRDefault="00505916" w:rsidP="00757E07">
      <w:pPr>
        <w:pStyle w:val="FootnoteText"/>
        <w:ind w:left="1418" w:hanging="1134"/>
        <w:jc w:val="both"/>
        <w:rPr>
          <w:rFonts w:ascii="Times New Roman" w:hAnsi="Times New Roman" w:cs="Times New Roman"/>
          <w:sz w:val="24"/>
          <w:szCs w:val="24"/>
          <w:lang w:val="en-GB"/>
        </w:rPr>
      </w:pPr>
      <w:r w:rsidRPr="00505916">
        <w:rPr>
          <w:rFonts w:ascii="Times New Roman" w:hAnsi="Times New Roman" w:cs="Times New Roman"/>
          <w:sz w:val="24"/>
          <w:szCs w:val="24"/>
          <w:lang w:val="en-GB"/>
        </w:rPr>
        <w:t>Shidarta, “</w:t>
      </w:r>
      <w:r w:rsidRPr="00505916">
        <w:rPr>
          <w:rFonts w:ascii="Times New Roman" w:hAnsi="Times New Roman" w:cs="Times New Roman"/>
          <w:i/>
          <w:sz w:val="24"/>
          <w:szCs w:val="24"/>
          <w:lang w:val="en-GB"/>
        </w:rPr>
        <w:t>Antara Plagiarisme dan Pembajakan Hak Cipta”</w:t>
      </w:r>
      <w:r w:rsidRPr="00505916">
        <w:rPr>
          <w:rFonts w:ascii="Times New Roman" w:hAnsi="Times New Roman" w:cs="Times New Roman"/>
          <w:sz w:val="24"/>
          <w:szCs w:val="24"/>
          <w:lang w:val="en-GB"/>
        </w:rPr>
        <w:t>, terdapat dalam https://business-law.binus.ac.id/2020/03/08/antara_plagiarisme_dan_pembajakan_hak_cipta/ , diakses terakhir tanggal 24 Juli 2021.</w:t>
      </w:r>
    </w:p>
    <w:p w14:paraId="36AE59C7" w14:textId="77777777" w:rsidR="00C72960" w:rsidRPr="008146EF" w:rsidRDefault="00C72960" w:rsidP="00C72960">
      <w:pPr>
        <w:pStyle w:val="FootnoteText"/>
        <w:spacing w:line="276" w:lineRule="auto"/>
        <w:ind w:left="1418" w:hanging="1058"/>
        <w:jc w:val="both"/>
        <w:rPr>
          <w:rFonts w:ascii="Times New Roman" w:hAnsi="Times New Roman" w:cs="Times New Roman"/>
          <w:sz w:val="24"/>
          <w:szCs w:val="24"/>
          <w:lang w:val="en-GB"/>
        </w:rPr>
      </w:pPr>
    </w:p>
    <w:p w14:paraId="59B6F059" w14:textId="77777777" w:rsidR="00757E07" w:rsidRDefault="00C72960" w:rsidP="00757E07">
      <w:pPr>
        <w:pStyle w:val="FootnoteText"/>
        <w:ind w:left="1418" w:hanging="1134"/>
        <w:jc w:val="both"/>
        <w:rPr>
          <w:rFonts w:ascii="Times New Roman" w:hAnsi="Times New Roman" w:cs="Times New Roman"/>
          <w:lang w:val="en-GB"/>
        </w:rPr>
      </w:pPr>
      <w:r w:rsidRPr="008146EF">
        <w:rPr>
          <w:rFonts w:ascii="Times New Roman" w:hAnsi="Times New Roman" w:cs="Times New Roman"/>
          <w:sz w:val="24"/>
          <w:szCs w:val="24"/>
          <w:lang w:val="en-GB"/>
        </w:rPr>
        <w:t xml:space="preserve">Vidia Elfa Shafira, “Rilis Lagu Keke Bukan Boneka Lalu Trending, Kekeyi Diprotes Rini Wulandari Hingga Pencipta Lagu Asli” dalam </w:t>
      </w:r>
      <w:r w:rsidRPr="00C371C4">
        <w:rPr>
          <w:rStyle w:val="Hyperlink"/>
          <w:rFonts w:ascii="Times New Roman" w:hAnsi="Times New Roman" w:cs="Times New Roman"/>
          <w:color w:val="auto"/>
          <w:sz w:val="24"/>
          <w:szCs w:val="24"/>
          <w:u w:val="none"/>
          <w:lang w:val="en-GB"/>
        </w:rPr>
        <w:t>https://www.pikiran-rakyat.com/entertainment/pr-01391591/rilis-lagu-keke-bukan-boneka-lalu-trending-kekeyi-diprotes-rini-wuladari-hingga-pencipta-lagu-asli</w:t>
      </w:r>
      <w:r w:rsidRPr="00C371C4">
        <w:rPr>
          <w:rFonts w:ascii="Times New Roman" w:hAnsi="Times New Roman" w:cs="Times New Roman"/>
          <w:sz w:val="24"/>
          <w:szCs w:val="24"/>
          <w:lang w:val="en-GB"/>
        </w:rPr>
        <w:t xml:space="preserve"> </w:t>
      </w:r>
      <w:r w:rsidRPr="008146EF">
        <w:rPr>
          <w:rFonts w:ascii="Times New Roman" w:hAnsi="Times New Roman" w:cs="Times New Roman"/>
          <w:sz w:val="24"/>
          <w:szCs w:val="24"/>
          <w:lang w:val="en-GB"/>
        </w:rPr>
        <w:t>. Diakses pada tanggal 30 Oktober 2020</w:t>
      </w:r>
    </w:p>
    <w:p w14:paraId="5A2F63FE" w14:textId="77777777" w:rsidR="00C72960" w:rsidRPr="00FC69CD" w:rsidRDefault="00C72960" w:rsidP="00FC69CD">
      <w:pPr>
        <w:pStyle w:val="FootnoteText"/>
        <w:jc w:val="both"/>
        <w:rPr>
          <w:rFonts w:ascii="Times New Roman" w:hAnsi="Times New Roman" w:cs="Times New Roman"/>
          <w:lang w:val="en-GB"/>
        </w:rPr>
      </w:pPr>
    </w:p>
    <w:p w14:paraId="671BE30F" w14:textId="77777777" w:rsidR="00C72960" w:rsidRPr="008146EF" w:rsidRDefault="00C72960" w:rsidP="00C72960">
      <w:pPr>
        <w:spacing w:after="0" w:line="240" w:lineRule="auto"/>
        <w:rPr>
          <w:rFonts w:ascii="Times New Roman" w:hAnsi="Times New Roman" w:cs="Times New Roman"/>
          <w:sz w:val="24"/>
          <w:szCs w:val="24"/>
        </w:rPr>
      </w:pPr>
    </w:p>
    <w:p w14:paraId="33E2A3D8" w14:textId="77777777" w:rsidR="00C72960" w:rsidRPr="008146EF" w:rsidRDefault="00C72960" w:rsidP="006D7163">
      <w:pPr>
        <w:pStyle w:val="ListParagraph"/>
        <w:numPr>
          <w:ilvl w:val="0"/>
          <w:numId w:val="3"/>
        </w:numPr>
        <w:spacing w:after="0" w:line="480" w:lineRule="auto"/>
        <w:rPr>
          <w:rFonts w:ascii="Times New Roman" w:hAnsi="Times New Roman" w:cs="Times New Roman"/>
          <w:sz w:val="24"/>
          <w:szCs w:val="24"/>
        </w:rPr>
      </w:pPr>
      <w:bookmarkStart w:id="196" w:name="_Hlk77173332"/>
      <w:r w:rsidRPr="008146EF">
        <w:rPr>
          <w:rFonts w:ascii="Times New Roman" w:hAnsi="Times New Roman" w:cs="Times New Roman"/>
          <w:b/>
          <w:sz w:val="24"/>
          <w:szCs w:val="24"/>
        </w:rPr>
        <w:t>Sumber lain</w:t>
      </w:r>
    </w:p>
    <w:p w14:paraId="18B476CE" w14:textId="77777777" w:rsidR="00C72960" w:rsidRPr="00C371C4" w:rsidRDefault="00C72960" w:rsidP="00C72960">
      <w:pPr>
        <w:spacing w:after="0" w:line="240" w:lineRule="auto"/>
        <w:ind w:left="1276" w:hanging="850"/>
        <w:rPr>
          <w:rFonts w:ascii="Times New Roman" w:hAnsi="Times New Roman" w:cs="Times New Roman"/>
          <w:sz w:val="24"/>
          <w:szCs w:val="24"/>
        </w:rPr>
      </w:pPr>
      <w:r w:rsidRPr="008146EF">
        <w:rPr>
          <w:rFonts w:ascii="Times New Roman" w:hAnsi="Times New Roman" w:cs="Times New Roman"/>
          <w:sz w:val="24"/>
          <w:szCs w:val="24"/>
        </w:rPr>
        <w:t xml:space="preserve">Kamus Besar Bahasa Indonesia (KBBI) Kemendikbud </w:t>
      </w:r>
      <w:r w:rsidRPr="00C371C4">
        <w:rPr>
          <w:rStyle w:val="Hyperlink"/>
          <w:rFonts w:ascii="Times New Roman" w:hAnsi="Times New Roman" w:cs="Times New Roman"/>
          <w:color w:val="auto"/>
          <w:sz w:val="24"/>
          <w:szCs w:val="24"/>
          <w:u w:val="none"/>
        </w:rPr>
        <w:t>https://kbbi.kemdikbud.go.id</w:t>
      </w:r>
      <w:r w:rsidRPr="00C371C4">
        <w:rPr>
          <w:rFonts w:ascii="Times New Roman" w:hAnsi="Times New Roman" w:cs="Times New Roman"/>
          <w:sz w:val="24"/>
          <w:szCs w:val="24"/>
        </w:rPr>
        <w:t xml:space="preserve"> </w:t>
      </w:r>
    </w:p>
    <w:p w14:paraId="5E3E6E70" w14:textId="77777777" w:rsidR="00533CCA" w:rsidRPr="00C371C4" w:rsidRDefault="00533CCA" w:rsidP="00923FF9">
      <w:pPr>
        <w:jc w:val="both"/>
        <w:rPr>
          <w:rFonts w:ascii="Times New Roman" w:hAnsi="Times New Roman" w:cs="Times New Roman"/>
          <w:sz w:val="24"/>
          <w:szCs w:val="24"/>
        </w:rPr>
      </w:pPr>
    </w:p>
    <w:p w14:paraId="1C1FA1F8" w14:textId="77777777" w:rsidR="0094491D" w:rsidRPr="008146EF" w:rsidRDefault="002F1348" w:rsidP="00352A8D">
      <w:pPr>
        <w:ind w:left="1418" w:hanging="992"/>
        <w:jc w:val="both"/>
        <w:rPr>
          <w:rFonts w:ascii="Times New Roman" w:hAnsi="Times New Roman" w:cs="Times New Roman"/>
          <w:sz w:val="24"/>
          <w:szCs w:val="24"/>
          <w:lang w:val="en-GB"/>
        </w:rPr>
      </w:pPr>
      <w:r w:rsidRPr="008146EF">
        <w:rPr>
          <w:rFonts w:ascii="Times New Roman" w:hAnsi="Times New Roman" w:cs="Times New Roman"/>
          <w:sz w:val="24"/>
          <w:szCs w:val="24"/>
          <w:lang w:val="en-GB"/>
        </w:rPr>
        <w:t>Berlian Denada, “</w:t>
      </w:r>
      <w:r w:rsidRPr="008146EF">
        <w:rPr>
          <w:rFonts w:ascii="Times New Roman" w:hAnsi="Times New Roman" w:cs="Times New Roman"/>
          <w:i/>
          <w:sz w:val="24"/>
          <w:szCs w:val="24"/>
          <w:lang w:val="en-GB"/>
        </w:rPr>
        <w:t>Modul Mata Kuliah Teori Dasar Musik</w:t>
      </w:r>
      <w:r w:rsidRPr="008146EF">
        <w:rPr>
          <w:rFonts w:ascii="Times New Roman" w:hAnsi="Times New Roman" w:cs="Times New Roman"/>
          <w:sz w:val="24"/>
          <w:szCs w:val="24"/>
          <w:lang w:val="en-GB"/>
        </w:rPr>
        <w:t xml:space="preserve">”, Institut Seni </w:t>
      </w:r>
      <w:r w:rsidRPr="008146EF">
        <w:rPr>
          <w:rFonts w:ascii="Times New Roman" w:hAnsi="Times New Roman" w:cs="Times New Roman"/>
          <w:sz w:val="24"/>
          <w:szCs w:val="24"/>
          <w:lang w:val="en-GB"/>
        </w:rPr>
        <w:br/>
        <w:t xml:space="preserve"> Budaya Indonesia, Aceh, 2019. Terdapat dalam </w:t>
      </w:r>
      <w:r w:rsidRPr="008146EF">
        <w:rPr>
          <w:rFonts w:ascii="Times New Roman" w:hAnsi="Times New Roman" w:cs="Times New Roman"/>
          <w:sz w:val="24"/>
          <w:szCs w:val="24"/>
          <w:lang w:val="en-GB"/>
        </w:rPr>
        <w:br/>
        <w:t xml:space="preserve"> </w:t>
      </w:r>
      <w:r w:rsidR="0094491D" w:rsidRPr="00C371C4">
        <w:rPr>
          <w:rStyle w:val="Hyperlink"/>
          <w:rFonts w:ascii="Times New Roman" w:hAnsi="Times New Roman" w:cs="Times New Roman"/>
          <w:color w:val="auto"/>
          <w:sz w:val="24"/>
          <w:szCs w:val="24"/>
          <w:u w:val="none"/>
          <w:lang w:val="en-GB"/>
        </w:rPr>
        <w:t>http://karawitan.isbiaceh.ac.id/wp-content/uploads/2020/07/Teori-Dasar-Musik.pdf</w:t>
      </w:r>
      <w:r w:rsidRPr="00C371C4">
        <w:rPr>
          <w:rFonts w:ascii="Times New Roman" w:hAnsi="Times New Roman" w:cs="Times New Roman"/>
          <w:sz w:val="24"/>
          <w:szCs w:val="24"/>
          <w:lang w:val="en-GB"/>
        </w:rPr>
        <w:t xml:space="preserve">  </w:t>
      </w:r>
      <w:r w:rsidRPr="008146EF">
        <w:rPr>
          <w:rFonts w:ascii="Times New Roman" w:hAnsi="Times New Roman" w:cs="Times New Roman"/>
          <w:sz w:val="24"/>
          <w:szCs w:val="24"/>
          <w:lang w:val="en-GB"/>
        </w:rPr>
        <w:t>, diakses tanggaal 13 April 2021 jam 10.00 WI</w:t>
      </w:r>
      <w:r w:rsidR="00CA22D6" w:rsidRPr="008146EF">
        <w:rPr>
          <w:rFonts w:ascii="Times New Roman" w:hAnsi="Times New Roman" w:cs="Times New Roman"/>
          <w:sz w:val="24"/>
          <w:szCs w:val="24"/>
          <w:lang w:val="en-GB"/>
        </w:rPr>
        <w:t>B</w:t>
      </w:r>
      <w:r w:rsidR="0094491D" w:rsidRPr="008146EF">
        <w:rPr>
          <w:rFonts w:ascii="Times New Roman" w:hAnsi="Times New Roman" w:cs="Times New Roman"/>
          <w:sz w:val="24"/>
          <w:szCs w:val="24"/>
          <w:lang w:val="en-GB"/>
        </w:rPr>
        <w:t>.</w:t>
      </w:r>
    </w:p>
    <w:bookmarkEnd w:id="196"/>
    <w:p w14:paraId="0495746C" w14:textId="77777777" w:rsidR="00533CCA" w:rsidRPr="008146EF" w:rsidRDefault="00533CCA" w:rsidP="00FC69CD">
      <w:pPr>
        <w:rPr>
          <w:rFonts w:ascii="Times New Roman" w:hAnsi="Times New Roman" w:cs="Times New Roman"/>
        </w:rPr>
      </w:pPr>
    </w:p>
    <w:sectPr w:rsidR="00533CCA" w:rsidRPr="008146EF" w:rsidSect="00783461">
      <w:footerReference w:type="default" r:id="rId39"/>
      <w:pgSz w:w="11906" w:h="16838"/>
      <w:pgMar w:top="2268" w:right="1701" w:bottom="1701" w:left="2268"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budi agus Riswandi" w:date="2021-07-26T11:38:00Z" w:initials="baR">
    <w:p w14:paraId="29DA058A" w14:textId="503D1FB5" w:rsidR="000F23F2" w:rsidRDefault="000F23F2">
      <w:pPr>
        <w:pStyle w:val="CommentText"/>
      </w:pPr>
      <w:r>
        <w:rPr>
          <w:rStyle w:val="CommentReference"/>
        </w:rPr>
        <w:annotationRef/>
      </w:r>
      <w:r>
        <w:t>Mohon daftar isi layout diperbaiki, masih ada subbab yang dibuat sejjajar tidak menjorok. Yang warna hitam tolong dirapikan subbabnya</w:t>
      </w:r>
      <w:bookmarkStart w:id="3" w:name="_GoBack"/>
      <w:bookmarkEnd w:id="3"/>
    </w:p>
  </w:comment>
  <w:comment w:id="36" w:author="budi agus Riswandi" w:date="2021-07-26T11:21:00Z" w:initials="baR">
    <w:p w14:paraId="1A6C9B30" w14:textId="77777777" w:rsidR="00111E92" w:rsidRDefault="00111E92">
      <w:pPr>
        <w:pStyle w:val="CommentText"/>
      </w:pPr>
      <w:r>
        <w:rPr>
          <w:rStyle w:val="CommentReference"/>
        </w:rPr>
        <w:annotationRef/>
      </w:r>
      <w:r>
        <w:t>Hasilnya harus merujuk kepada kesimpulan, jika hasilnya seperti ini nampaknya tidak sesuai dengan rumusan masalah pertama, yang mempertanyakan bagaimana standar plagiarisme. Saudara harus menjawab hal ini. Kemudian, hasil belum mencakup pada jawaban rumusan masalah kedua mengenai bagaimana pembaharuannya?</w:t>
      </w:r>
    </w:p>
  </w:comment>
  <w:comment w:id="49" w:author="budi agus Riswandi" w:date="2021-07-26T11:23:00Z" w:initials="baR">
    <w:p w14:paraId="538A528F" w14:textId="77777777" w:rsidR="00111E92" w:rsidRDefault="00111E92">
      <w:pPr>
        <w:pStyle w:val="CommentText"/>
      </w:pPr>
      <w:r>
        <w:rPr>
          <w:rStyle w:val="CommentReference"/>
        </w:rPr>
        <w:annotationRef/>
      </w:r>
      <w:r>
        <w:t>Paragraf pertaman ini harus dijadikan contoh untuk paragraf-paragraf lainnya. Dalam konteks ini layout subbab dan subsub bab harus rapi dan benar.</w:t>
      </w:r>
    </w:p>
  </w:comment>
  <w:comment w:id="75" w:author="budi agus Riswandi" w:date="2021-07-26T11:24:00Z" w:initials="baR">
    <w:p w14:paraId="7C8E14C8" w14:textId="77777777" w:rsidR="00111E92" w:rsidRDefault="00111E92">
      <w:pPr>
        <w:pStyle w:val="CommentText"/>
      </w:pPr>
      <w:r>
        <w:rPr>
          <w:rStyle w:val="CommentReference"/>
        </w:rPr>
        <w:annotationRef/>
      </w:r>
      <w:r>
        <w:t>Rapihkan seperti ini</w:t>
      </w:r>
    </w:p>
  </w:comment>
  <w:comment w:id="79" w:author="budi agus Riswandi" w:date="2021-07-26T11:25:00Z" w:initials="baR">
    <w:p w14:paraId="71C03EE1" w14:textId="77777777" w:rsidR="00111E92" w:rsidRDefault="00111E92">
      <w:pPr>
        <w:pStyle w:val="CommentText"/>
      </w:pPr>
      <w:r>
        <w:rPr>
          <w:rStyle w:val="CommentReference"/>
        </w:rPr>
        <w:annotationRef/>
      </w:r>
      <w:r>
        <w:t>Ini dicek kembali kalimat dan tata tulisnya. Tulisan harus dimiringkan karena Bahasa asing</w:t>
      </w:r>
    </w:p>
  </w:comment>
  <w:comment w:id="108" w:author="budi agus Riswandi" w:date="2021-07-26T11:26:00Z" w:initials="baR">
    <w:p w14:paraId="77393240" w14:textId="77777777" w:rsidR="00111E92" w:rsidRDefault="00111E92">
      <w:pPr>
        <w:pStyle w:val="CommentText"/>
      </w:pPr>
      <w:r>
        <w:rPr>
          <w:rStyle w:val="CommentReference"/>
        </w:rPr>
        <w:annotationRef/>
      </w:r>
      <w:r>
        <w:t>Sebutkan sumber kutipannya!!!</w:t>
      </w:r>
    </w:p>
  </w:comment>
  <w:comment w:id="152" w:author="budi agus Riswandi" w:date="2021-07-26T11:29:00Z" w:initials="baR">
    <w:p w14:paraId="6849AC78" w14:textId="77777777" w:rsidR="00111E92" w:rsidRDefault="00111E92">
      <w:pPr>
        <w:pStyle w:val="CommentText"/>
      </w:pPr>
      <w:r>
        <w:rPr>
          <w:rStyle w:val="CommentReference"/>
        </w:rPr>
        <w:annotationRef/>
      </w:r>
      <w:r>
        <w:t>Setelah menjelaskan subbab  ini harus dijelaskan standar plagiarisme dalam undang-undang hak cipta</w:t>
      </w:r>
    </w:p>
  </w:comment>
  <w:comment w:id="156" w:author="budi agus Riswandi" w:date="2021-07-26T11:30:00Z" w:initials="baR">
    <w:p w14:paraId="6D6A7519" w14:textId="77777777" w:rsidR="00111E92" w:rsidRDefault="00111E92">
      <w:pPr>
        <w:pStyle w:val="CommentText"/>
      </w:pPr>
      <w:r>
        <w:rPr>
          <w:rStyle w:val="CommentReference"/>
        </w:rPr>
        <w:annotationRef/>
      </w:r>
      <w:r>
        <w:t>Bagian ini harus dapat menjelaskan bentuk pembaharuan hukum hak cipta seperti apa yang mau ditawarkan, apakah menambah norma ataukah membuat aturan pelaksana atau apa??</w:t>
      </w:r>
    </w:p>
  </w:comment>
  <w:comment w:id="162" w:author="budi agus Riswandi" w:date="2021-07-26T11:31:00Z" w:initials="baR">
    <w:p w14:paraId="281B2370" w14:textId="77777777" w:rsidR="00D670D6" w:rsidRDefault="00D670D6">
      <w:pPr>
        <w:pStyle w:val="CommentText"/>
      </w:pPr>
      <w:r>
        <w:rPr>
          <w:rStyle w:val="CommentReference"/>
        </w:rPr>
        <w:annotationRef/>
      </w:r>
      <w:r>
        <w:t>Bagian ini harusnya menjelaskan pengertian plagiarisme dalam konteks undang-undang hak cipta apa. Kemudian setelah itu Jawaban yang menyatakan plagirarisme tidak diatur, apakah tidak ada standar atau bagaimana? Kenapa kok berkesimpulan seperti itu. Hal ini juga diuraikan pada bagian pembahasan subbab II dari BAB II</w:t>
      </w:r>
    </w:p>
  </w:comment>
  <w:comment w:id="178" w:author="budi agus Riswandi" w:date="2021-07-26T11:34:00Z" w:initials="baR">
    <w:p w14:paraId="342B5422" w14:textId="77777777" w:rsidR="00D670D6" w:rsidRDefault="00D670D6">
      <w:pPr>
        <w:pStyle w:val="CommentText"/>
      </w:pPr>
      <w:r>
        <w:rPr>
          <w:rStyle w:val="CommentReference"/>
        </w:rPr>
        <w:annotationRef/>
      </w:r>
      <w:r>
        <w:t>Bagian ini harus menjawab bentuk pembaharuan, apakah merubah undang-undang hak cipta dengan usulan seperti apa..?? Pada BAB II subbab II harusnya dapat memformulasikan bentuk pembaharuan standar plagiarisme dengan melihat pada praktik dan perbandingan di negara lain</w:t>
      </w:r>
    </w:p>
  </w:comment>
  <w:comment w:id="192" w:author="budi agus Riswandi" w:date="2021-07-26T11:36:00Z" w:initials="baR">
    <w:p w14:paraId="7D476B06" w14:textId="77777777" w:rsidR="00D670D6" w:rsidRDefault="00D670D6">
      <w:pPr>
        <w:pStyle w:val="CommentText"/>
      </w:pPr>
      <w:r>
        <w:rPr>
          <w:rStyle w:val="CommentReference"/>
        </w:rPr>
        <w:annotationRef/>
      </w:r>
      <w:r>
        <w:t>Penulisan daftar pustaka belum benar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DA058A" w15:done="0"/>
  <w15:commentEx w15:paraId="1A6C9B30" w15:done="0"/>
  <w15:commentEx w15:paraId="538A528F" w15:done="0"/>
  <w15:commentEx w15:paraId="7C8E14C8" w15:done="0"/>
  <w15:commentEx w15:paraId="71C03EE1" w15:done="0"/>
  <w15:commentEx w15:paraId="77393240" w15:done="0"/>
  <w15:commentEx w15:paraId="6849AC78" w15:done="0"/>
  <w15:commentEx w15:paraId="6D6A7519" w15:done="0"/>
  <w15:commentEx w15:paraId="281B2370" w15:done="0"/>
  <w15:commentEx w15:paraId="342B5422" w15:done="0"/>
  <w15:commentEx w15:paraId="7D476B0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DA058A" w16cid:durableId="24A91D25"/>
  <w16cid:commentId w16cid:paraId="1A6C9B30" w16cid:durableId="24A9191F"/>
  <w16cid:commentId w16cid:paraId="538A528F" w16cid:durableId="24A91996"/>
  <w16cid:commentId w16cid:paraId="7C8E14C8" w16cid:durableId="24A91A07"/>
  <w16cid:commentId w16cid:paraId="71C03EE1" w16cid:durableId="24A91A19"/>
  <w16cid:commentId w16cid:paraId="77393240" w16cid:durableId="24A91A7D"/>
  <w16cid:commentId w16cid:paraId="6849AC78" w16cid:durableId="24A91AFD"/>
  <w16cid:commentId w16cid:paraId="6D6A7519" w16cid:durableId="24A91B38"/>
  <w16cid:commentId w16cid:paraId="281B2370" w16cid:durableId="24A91BA8"/>
  <w16cid:commentId w16cid:paraId="342B5422" w16cid:durableId="24A91C57"/>
  <w16cid:commentId w16cid:paraId="7D476B06" w16cid:durableId="24A91C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796509" w14:textId="77777777" w:rsidR="00550BF1" w:rsidRDefault="00550BF1" w:rsidP="00D90EFC">
      <w:pPr>
        <w:spacing w:after="0" w:line="240" w:lineRule="auto"/>
      </w:pPr>
      <w:r>
        <w:separator/>
      </w:r>
    </w:p>
  </w:endnote>
  <w:endnote w:type="continuationSeparator" w:id="0">
    <w:p w14:paraId="0150DBFC" w14:textId="77777777" w:rsidR="00550BF1" w:rsidRDefault="00550BF1" w:rsidP="00D90E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8623013"/>
      <w:docPartObj>
        <w:docPartGallery w:val="Page Numbers (Bottom of Page)"/>
        <w:docPartUnique/>
      </w:docPartObj>
    </w:sdtPr>
    <w:sdtEndPr>
      <w:rPr>
        <w:noProof/>
        <w:sz w:val="24"/>
      </w:rPr>
    </w:sdtEndPr>
    <w:sdtContent>
      <w:p w14:paraId="1301B006" w14:textId="77777777" w:rsidR="00111E92" w:rsidRDefault="00111E9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CA8B01" w14:textId="77777777" w:rsidR="00111E92" w:rsidRDefault="00111E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4472820"/>
      <w:docPartObj>
        <w:docPartGallery w:val="Page Numbers (Bottom of Page)"/>
        <w:docPartUnique/>
      </w:docPartObj>
    </w:sdtPr>
    <w:sdtEndPr>
      <w:rPr>
        <w:noProof/>
        <w:sz w:val="24"/>
      </w:rPr>
    </w:sdtEndPr>
    <w:sdtContent>
      <w:p w14:paraId="0BC71BD1" w14:textId="77777777" w:rsidR="00111E92" w:rsidRDefault="00111E9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82CF9A" w14:textId="77777777" w:rsidR="00111E92" w:rsidRDefault="00111E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2940606"/>
      <w:docPartObj>
        <w:docPartGallery w:val="Page Numbers (Bottom of Page)"/>
        <w:docPartUnique/>
      </w:docPartObj>
    </w:sdtPr>
    <w:sdtEndPr>
      <w:rPr>
        <w:rFonts w:ascii="Times New Roman" w:hAnsi="Times New Roman" w:cs="Times New Roman"/>
        <w:noProof/>
        <w:sz w:val="24"/>
        <w:szCs w:val="24"/>
      </w:rPr>
    </w:sdtEndPr>
    <w:sdtContent>
      <w:p w14:paraId="2D9BE3E5" w14:textId="77777777" w:rsidR="00111E92" w:rsidRPr="008A2D8B" w:rsidRDefault="00111E92">
        <w:pPr>
          <w:pStyle w:val="Footer"/>
          <w:jc w:val="right"/>
          <w:rPr>
            <w:rFonts w:ascii="Times New Roman" w:hAnsi="Times New Roman" w:cs="Times New Roman"/>
            <w:sz w:val="24"/>
            <w:szCs w:val="24"/>
          </w:rPr>
        </w:pPr>
        <w:r w:rsidRPr="008A2D8B">
          <w:rPr>
            <w:rFonts w:ascii="Times New Roman" w:hAnsi="Times New Roman" w:cs="Times New Roman"/>
            <w:sz w:val="24"/>
            <w:szCs w:val="24"/>
          </w:rPr>
          <w:fldChar w:fldCharType="begin"/>
        </w:r>
        <w:r w:rsidRPr="008A2D8B">
          <w:rPr>
            <w:rFonts w:ascii="Times New Roman" w:hAnsi="Times New Roman" w:cs="Times New Roman"/>
            <w:sz w:val="24"/>
            <w:szCs w:val="24"/>
          </w:rPr>
          <w:instrText xml:space="preserve"> PAGE   \* MERGEFORMAT </w:instrText>
        </w:r>
        <w:r w:rsidRPr="008A2D8B">
          <w:rPr>
            <w:rFonts w:ascii="Times New Roman" w:hAnsi="Times New Roman" w:cs="Times New Roman"/>
            <w:sz w:val="24"/>
            <w:szCs w:val="24"/>
          </w:rPr>
          <w:fldChar w:fldCharType="separate"/>
        </w:r>
        <w:r w:rsidRPr="008A2D8B">
          <w:rPr>
            <w:rFonts w:ascii="Times New Roman" w:hAnsi="Times New Roman" w:cs="Times New Roman"/>
            <w:noProof/>
            <w:sz w:val="24"/>
            <w:szCs w:val="24"/>
          </w:rPr>
          <w:t>2</w:t>
        </w:r>
        <w:r w:rsidRPr="008A2D8B">
          <w:rPr>
            <w:rFonts w:ascii="Times New Roman" w:hAnsi="Times New Roman" w:cs="Times New Roman"/>
            <w:noProof/>
            <w:sz w:val="24"/>
            <w:szCs w:val="24"/>
          </w:rPr>
          <w:fldChar w:fldCharType="end"/>
        </w:r>
      </w:p>
    </w:sdtContent>
  </w:sdt>
  <w:p w14:paraId="50828C60" w14:textId="77777777" w:rsidR="00111E92" w:rsidRDefault="00111E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8B57AE" w14:textId="77777777" w:rsidR="00550BF1" w:rsidRDefault="00550BF1" w:rsidP="00D90EFC">
      <w:pPr>
        <w:spacing w:after="0" w:line="240" w:lineRule="auto"/>
      </w:pPr>
      <w:r>
        <w:separator/>
      </w:r>
    </w:p>
  </w:footnote>
  <w:footnote w:type="continuationSeparator" w:id="0">
    <w:p w14:paraId="7BA170CA" w14:textId="77777777" w:rsidR="00550BF1" w:rsidRDefault="00550BF1" w:rsidP="00D90EFC">
      <w:pPr>
        <w:spacing w:after="0" w:line="240" w:lineRule="auto"/>
      </w:pPr>
      <w:r>
        <w:continuationSeparator/>
      </w:r>
    </w:p>
  </w:footnote>
  <w:footnote w:id="1">
    <w:p w14:paraId="2AC21B29" w14:textId="77777777" w:rsidR="00111E92" w:rsidRPr="000142A2" w:rsidRDefault="00111E92" w:rsidP="00C72960">
      <w:pPr>
        <w:pStyle w:val="FootnoteText"/>
        <w:ind w:firstLine="567"/>
        <w:jc w:val="both"/>
        <w:rPr>
          <w:rFonts w:ascii="Times New Roman" w:hAnsi="Times New Roman" w:cs="Times New Roman"/>
          <w:lang w:val="en-GB"/>
        </w:rPr>
      </w:pPr>
      <w:r w:rsidRPr="000142A2">
        <w:rPr>
          <w:rStyle w:val="FootnoteReference"/>
          <w:rFonts w:ascii="Times New Roman" w:hAnsi="Times New Roman" w:cs="Times New Roman"/>
        </w:rPr>
        <w:footnoteRef/>
      </w:r>
      <w:r w:rsidRPr="000142A2">
        <w:rPr>
          <w:rFonts w:ascii="Times New Roman" w:hAnsi="Times New Roman" w:cs="Times New Roman"/>
        </w:rPr>
        <w:t xml:space="preserve"> Henry Soelistyo, </w:t>
      </w:r>
      <w:r w:rsidRPr="000142A2">
        <w:rPr>
          <w:rFonts w:ascii="Times New Roman" w:hAnsi="Times New Roman" w:cs="Times New Roman"/>
          <w:i/>
        </w:rPr>
        <w:t>Hak Cipta Tanpa Hak Moral</w:t>
      </w:r>
      <w:r w:rsidRPr="000142A2">
        <w:rPr>
          <w:rFonts w:ascii="Times New Roman" w:hAnsi="Times New Roman" w:cs="Times New Roman"/>
        </w:rPr>
        <w:t>, Ctk. Kedua, Rajawali Pers, Depok, 2017, hlm. 125</w:t>
      </w:r>
      <w:r>
        <w:rPr>
          <w:rFonts w:ascii="Times New Roman" w:hAnsi="Times New Roman" w:cs="Times New Roman"/>
        </w:rPr>
        <w:t>.</w:t>
      </w:r>
    </w:p>
  </w:footnote>
  <w:footnote w:id="2">
    <w:p w14:paraId="7398AD96" w14:textId="77777777" w:rsidR="00111E92" w:rsidRPr="00111E92" w:rsidRDefault="00111E92" w:rsidP="00C72960">
      <w:pPr>
        <w:pStyle w:val="FootnoteText"/>
        <w:ind w:firstLine="567"/>
        <w:jc w:val="both"/>
        <w:rPr>
          <w:rFonts w:ascii="Times New Roman" w:hAnsi="Times New Roman" w:cs="Times New Roman"/>
          <w:color w:val="FF0000"/>
          <w:lang w:val="en-GB"/>
          <w:rPrChange w:id="53" w:author="budi agus Riswandi" w:date="2021-07-26T11:24:00Z">
            <w:rPr>
              <w:rFonts w:ascii="Times New Roman" w:hAnsi="Times New Roman" w:cs="Times New Roman"/>
              <w:lang w:val="en-GB"/>
            </w:rPr>
          </w:rPrChange>
        </w:rPr>
      </w:pPr>
      <w:r w:rsidRPr="00111E92">
        <w:rPr>
          <w:rStyle w:val="FootnoteReference"/>
          <w:rFonts w:ascii="Times New Roman" w:hAnsi="Times New Roman" w:cs="Times New Roman"/>
          <w:color w:val="FF0000"/>
          <w:rPrChange w:id="54" w:author="budi agus Riswandi" w:date="2021-07-26T11:24:00Z">
            <w:rPr>
              <w:rStyle w:val="FootnoteReference"/>
              <w:rFonts w:ascii="Times New Roman" w:hAnsi="Times New Roman" w:cs="Times New Roman"/>
            </w:rPr>
          </w:rPrChange>
        </w:rPr>
        <w:footnoteRef/>
      </w:r>
      <w:r w:rsidRPr="00111E92">
        <w:rPr>
          <w:rFonts w:ascii="Times New Roman" w:hAnsi="Times New Roman" w:cs="Times New Roman"/>
          <w:color w:val="FF0000"/>
          <w:rPrChange w:id="55" w:author="budi agus Riswandi" w:date="2021-07-26T11:24:00Z">
            <w:rPr>
              <w:rFonts w:ascii="Times New Roman" w:hAnsi="Times New Roman" w:cs="Times New Roman"/>
            </w:rPr>
          </w:rPrChange>
        </w:rPr>
        <w:t xml:space="preserve"> Oksidelfa Yanto, </w:t>
      </w:r>
      <w:r w:rsidRPr="00111E92">
        <w:rPr>
          <w:rFonts w:ascii="Times New Roman" w:hAnsi="Times New Roman" w:cs="Times New Roman"/>
          <w:i/>
          <w:color w:val="FF0000"/>
          <w:rPrChange w:id="56" w:author="budi agus Riswandi" w:date="2021-07-26T11:24:00Z">
            <w:rPr>
              <w:rFonts w:ascii="Times New Roman" w:hAnsi="Times New Roman" w:cs="Times New Roman"/>
              <w:i/>
            </w:rPr>
          </w:rPrChange>
        </w:rPr>
        <w:t xml:space="preserve">Konvensi Bern dan Perlindungan Hak Cipta, </w:t>
      </w:r>
      <w:r w:rsidRPr="00111E92">
        <w:rPr>
          <w:rFonts w:ascii="Times New Roman" w:hAnsi="Times New Roman" w:cs="Times New Roman"/>
          <w:color w:val="FF0000"/>
          <w:rPrChange w:id="57" w:author="budi agus Riswandi" w:date="2021-07-26T11:24:00Z">
            <w:rPr>
              <w:rFonts w:ascii="Times New Roman" w:hAnsi="Times New Roman" w:cs="Times New Roman"/>
            </w:rPr>
          </w:rPrChange>
        </w:rPr>
        <w:t>Jurnal Surya Kencana Dua : Dinamika Masalah Hukum dan keadilan</w:t>
      </w:r>
      <w:r w:rsidRPr="00111E92">
        <w:rPr>
          <w:rFonts w:ascii="Times New Roman" w:hAnsi="Times New Roman" w:cs="Times New Roman"/>
          <w:i/>
          <w:color w:val="FF0000"/>
          <w:rPrChange w:id="58" w:author="budi agus Riswandi" w:date="2021-07-26T11:24:00Z">
            <w:rPr>
              <w:rFonts w:ascii="Times New Roman" w:hAnsi="Times New Roman" w:cs="Times New Roman"/>
              <w:i/>
            </w:rPr>
          </w:rPrChange>
        </w:rPr>
        <w:t xml:space="preserve">, </w:t>
      </w:r>
      <w:r w:rsidRPr="00111E92">
        <w:rPr>
          <w:rFonts w:ascii="Times New Roman" w:hAnsi="Times New Roman" w:cs="Times New Roman"/>
          <w:color w:val="FF0000"/>
          <w:rPrChange w:id="59" w:author="budi agus Riswandi" w:date="2021-07-26T11:24:00Z">
            <w:rPr>
              <w:rFonts w:ascii="Times New Roman" w:hAnsi="Times New Roman" w:cs="Times New Roman"/>
            </w:rPr>
          </w:rPrChange>
        </w:rPr>
        <w:t xml:space="preserve">Vol. 6 No.1, Universitas Pamulang, 2016. Terdapat dalam </w:t>
      </w:r>
      <w:r w:rsidRPr="00111E92">
        <w:rPr>
          <w:color w:val="FF0000"/>
          <w:rPrChange w:id="60" w:author="budi agus Riswandi" w:date="2021-07-26T11:24:00Z">
            <w:rPr/>
          </w:rPrChange>
        </w:rPr>
        <w:fldChar w:fldCharType="begin"/>
      </w:r>
      <w:r w:rsidRPr="00111E92">
        <w:rPr>
          <w:color w:val="FF0000"/>
          <w:rPrChange w:id="61" w:author="budi agus Riswandi" w:date="2021-07-26T11:24:00Z">
            <w:rPr/>
          </w:rPrChange>
        </w:rPr>
        <w:instrText xml:space="preserve"> HYPERLINK "http://download.garuda.ristekdikti.go.id/article.php?article=1012514&amp;val=15363&amp;title=KONVENSI%20BERN%20DAN%20PERLINDUNGAN%20HAK%20CIPTA" </w:instrText>
      </w:r>
      <w:r w:rsidRPr="00111E92">
        <w:rPr>
          <w:color w:val="FF0000"/>
          <w:rPrChange w:id="62" w:author="budi agus Riswandi" w:date="2021-07-26T11:24:00Z">
            <w:rPr>
              <w:rStyle w:val="Hyperlink"/>
              <w:rFonts w:ascii="Times New Roman" w:hAnsi="Times New Roman" w:cs="Times New Roman"/>
              <w:color w:val="auto"/>
              <w:u w:val="none"/>
            </w:rPr>
          </w:rPrChange>
        </w:rPr>
        <w:fldChar w:fldCharType="separate"/>
      </w:r>
      <w:r w:rsidRPr="00111E92">
        <w:rPr>
          <w:rStyle w:val="Hyperlink"/>
          <w:rFonts w:ascii="Times New Roman" w:hAnsi="Times New Roman" w:cs="Times New Roman"/>
          <w:color w:val="FF0000"/>
          <w:u w:val="none"/>
          <w:rPrChange w:id="63" w:author="budi agus Riswandi" w:date="2021-07-26T11:24:00Z">
            <w:rPr>
              <w:rStyle w:val="Hyperlink"/>
              <w:rFonts w:ascii="Times New Roman" w:hAnsi="Times New Roman" w:cs="Times New Roman"/>
              <w:color w:val="auto"/>
              <w:u w:val="none"/>
            </w:rPr>
          </w:rPrChange>
        </w:rPr>
        <w:t>http://download.garuda.ristekdikti.go.id/article.php?article=1012514&amp;val=15363&amp;title=KONVENSI%20BERN%20DAN%20PERLINDUNGAN%20HAK%20CIPTA</w:t>
      </w:r>
      <w:r w:rsidRPr="00111E92">
        <w:rPr>
          <w:rStyle w:val="Hyperlink"/>
          <w:rFonts w:ascii="Times New Roman" w:hAnsi="Times New Roman" w:cs="Times New Roman"/>
          <w:color w:val="FF0000"/>
          <w:u w:val="none"/>
          <w:rPrChange w:id="64" w:author="budi agus Riswandi" w:date="2021-07-26T11:24:00Z">
            <w:rPr>
              <w:rStyle w:val="Hyperlink"/>
              <w:rFonts w:ascii="Times New Roman" w:hAnsi="Times New Roman" w:cs="Times New Roman"/>
              <w:color w:val="auto"/>
              <w:u w:val="none"/>
            </w:rPr>
          </w:rPrChange>
        </w:rPr>
        <w:fldChar w:fldCharType="end"/>
      </w:r>
      <w:r w:rsidRPr="00111E92">
        <w:rPr>
          <w:rFonts w:ascii="Times New Roman" w:hAnsi="Times New Roman" w:cs="Times New Roman"/>
          <w:color w:val="FF0000"/>
          <w:rPrChange w:id="65" w:author="budi agus Riswandi" w:date="2021-07-26T11:24:00Z">
            <w:rPr>
              <w:rFonts w:ascii="Times New Roman" w:hAnsi="Times New Roman" w:cs="Times New Roman"/>
            </w:rPr>
          </w:rPrChange>
        </w:rPr>
        <w:t xml:space="preserve">, Diakses terakhir tanggal 16 Juli 2021. </w:t>
      </w:r>
    </w:p>
  </w:footnote>
  <w:footnote w:id="3">
    <w:p w14:paraId="43484E73" w14:textId="77777777" w:rsidR="00111E92" w:rsidRPr="008C34E3" w:rsidRDefault="00111E92" w:rsidP="00C72960">
      <w:pPr>
        <w:pStyle w:val="FootnoteText"/>
        <w:ind w:firstLine="567"/>
        <w:rPr>
          <w:lang w:val="en-GB"/>
        </w:rPr>
      </w:pPr>
      <w:r w:rsidRPr="008C34E3">
        <w:rPr>
          <w:rStyle w:val="FootnoteReference"/>
          <w:rFonts w:ascii="Times New Roman" w:hAnsi="Times New Roman" w:cs="Times New Roman"/>
        </w:rPr>
        <w:footnoteRef/>
      </w:r>
      <w:r w:rsidRPr="008C34E3">
        <w:rPr>
          <w:rFonts w:ascii="Times New Roman" w:hAnsi="Times New Roman" w:cs="Times New Roman"/>
        </w:rPr>
        <w:t xml:space="preserve"> Rahmi Jened, “</w:t>
      </w:r>
      <w:r>
        <w:rPr>
          <w:rFonts w:ascii="Times New Roman" w:hAnsi="Times New Roman" w:cs="Times New Roman"/>
          <w:i/>
        </w:rPr>
        <w:t xml:space="preserve">Hukum Hak Cipta (copyright’s law), </w:t>
      </w:r>
      <w:r>
        <w:rPr>
          <w:rFonts w:ascii="Times New Roman" w:hAnsi="Times New Roman" w:cs="Times New Roman"/>
        </w:rPr>
        <w:t>PT Citra Aditya Bakti, Bandung, 2014, hlm. 61</w:t>
      </w:r>
    </w:p>
  </w:footnote>
  <w:footnote w:id="4">
    <w:p w14:paraId="47F66E77" w14:textId="77777777" w:rsidR="00111E92" w:rsidRPr="00410F2C" w:rsidRDefault="00111E92" w:rsidP="00C72960">
      <w:pPr>
        <w:pStyle w:val="FootnoteText"/>
        <w:ind w:firstLine="567"/>
        <w:jc w:val="both"/>
        <w:rPr>
          <w:rFonts w:ascii="Times New Roman" w:hAnsi="Times New Roman" w:cs="Times New Roman"/>
        </w:rPr>
      </w:pPr>
      <w:r w:rsidRPr="00410F2C">
        <w:rPr>
          <w:rStyle w:val="FootnoteReference"/>
          <w:rFonts w:ascii="Times New Roman" w:hAnsi="Times New Roman" w:cs="Times New Roman"/>
        </w:rPr>
        <w:footnoteRef/>
      </w:r>
      <w:r w:rsidRPr="00410F2C">
        <w:rPr>
          <w:rFonts w:ascii="Times New Roman" w:hAnsi="Times New Roman" w:cs="Times New Roman"/>
          <w:sz w:val="18"/>
          <w:szCs w:val="18"/>
        </w:rPr>
        <w:t xml:space="preserve"> </w:t>
      </w:r>
      <w:r w:rsidRPr="00410F2C">
        <w:rPr>
          <w:rFonts w:ascii="Times New Roman" w:hAnsi="Times New Roman" w:cs="Times New Roman"/>
        </w:rPr>
        <w:t xml:space="preserve">S. Gautama, </w:t>
      </w:r>
      <w:r w:rsidRPr="00410F2C">
        <w:rPr>
          <w:rFonts w:ascii="Times New Roman" w:hAnsi="Times New Roman" w:cs="Times New Roman"/>
          <w:i/>
        </w:rPr>
        <w:t>”Indonesia dan Konvensi-Konvensi tentang Hak Cipta</w:t>
      </w:r>
      <w:r w:rsidRPr="00410F2C">
        <w:rPr>
          <w:rFonts w:ascii="Times New Roman" w:hAnsi="Times New Roman" w:cs="Times New Roman"/>
        </w:rPr>
        <w:t>”, Majalah FHUI, 1975, hlm. 181</w:t>
      </w:r>
      <w:r>
        <w:rPr>
          <w:rFonts w:ascii="Times New Roman" w:hAnsi="Times New Roman" w:cs="Times New Roman"/>
        </w:rPr>
        <w:t xml:space="preserve">, terdapat dalam </w:t>
      </w:r>
      <w:hyperlink r:id="rId1" w:history="1">
        <w:r w:rsidRPr="00C559BD">
          <w:rPr>
            <w:rStyle w:val="Hyperlink"/>
            <w:rFonts w:ascii="Times New Roman" w:hAnsi="Times New Roman" w:cs="Times New Roman"/>
            <w:color w:val="auto"/>
            <w:u w:val="none"/>
          </w:rPr>
          <w:t>https://www.researchgate.net/publication/318651000_Indonesia_dan_Konvensi-Konvensi_Tentang_Hak_Cipta/fulltext/5975500baca2728d02545979/Indonesia-dan-Konvensi-Konvensi-Tentang-Hak-Cipta.pdf</w:t>
        </w:r>
      </w:hyperlink>
      <w:r w:rsidRPr="00C559BD">
        <w:rPr>
          <w:rFonts w:ascii="Times New Roman" w:hAnsi="Times New Roman" w:cs="Times New Roman"/>
        </w:rPr>
        <w:t xml:space="preserve"> . </w:t>
      </w:r>
      <w:r>
        <w:rPr>
          <w:rFonts w:ascii="Times New Roman" w:hAnsi="Times New Roman" w:cs="Times New Roman"/>
        </w:rPr>
        <w:t>Diakses tanggal 29 Oktober 2020.</w:t>
      </w:r>
    </w:p>
  </w:footnote>
  <w:footnote w:id="5">
    <w:p w14:paraId="53F89928" w14:textId="77777777" w:rsidR="00111E92" w:rsidRPr="00673E41" w:rsidRDefault="00111E92" w:rsidP="00C559BD">
      <w:pPr>
        <w:pStyle w:val="FootnoteText"/>
        <w:ind w:firstLine="709"/>
        <w:jc w:val="both"/>
        <w:rPr>
          <w:rFonts w:ascii="Times New Roman" w:hAnsi="Times New Roman" w:cs="Times New Roman"/>
          <w:lang w:val="en-GB"/>
        </w:rPr>
      </w:pPr>
      <w:r w:rsidRPr="00673E41">
        <w:rPr>
          <w:rStyle w:val="FootnoteReference"/>
          <w:rFonts w:ascii="Times New Roman" w:hAnsi="Times New Roman" w:cs="Times New Roman"/>
        </w:rPr>
        <w:footnoteRef/>
      </w:r>
      <w:r w:rsidRPr="00673E41">
        <w:rPr>
          <w:rFonts w:ascii="Times New Roman" w:hAnsi="Times New Roman" w:cs="Times New Roman"/>
        </w:rPr>
        <w:t xml:space="preserve"> Otto Hasibuan, 2006, </w:t>
      </w:r>
      <w:r w:rsidRPr="00673E41">
        <w:rPr>
          <w:rFonts w:ascii="Times New Roman" w:hAnsi="Times New Roman" w:cs="Times New Roman"/>
          <w:i/>
        </w:rPr>
        <w:t xml:space="preserve">Perlindungan Hak Ekonomi Pencipta Lagu dan Pemegang Hak Terkait di </w:t>
      </w:r>
      <w:r w:rsidRPr="00673E41">
        <w:rPr>
          <w:rFonts w:ascii="Times New Roman" w:hAnsi="Times New Roman" w:cs="Times New Roman"/>
        </w:rPr>
        <w:t xml:space="preserve">Indonesia, Disertasi Doktor Program Pascasarjana Univesitas Gadjah Mada, Yogyakarta, hlm 110-118, dikutip dari Henry Soelistyo, </w:t>
      </w:r>
      <w:r w:rsidRPr="00673E41">
        <w:rPr>
          <w:rFonts w:ascii="Times New Roman" w:hAnsi="Times New Roman" w:cs="Times New Roman"/>
          <w:i/>
        </w:rPr>
        <w:t xml:space="preserve">Op. Cit. </w:t>
      </w:r>
      <w:r w:rsidRPr="00673E41">
        <w:rPr>
          <w:rFonts w:ascii="Times New Roman" w:hAnsi="Times New Roman" w:cs="Times New Roman"/>
        </w:rPr>
        <w:t>hlm. 128-134.</w:t>
      </w:r>
    </w:p>
  </w:footnote>
  <w:footnote w:id="6">
    <w:p w14:paraId="031869C7" w14:textId="77777777" w:rsidR="00111E92" w:rsidRPr="007752A3" w:rsidRDefault="00111E92" w:rsidP="00C559BD">
      <w:pPr>
        <w:pStyle w:val="FootnoteText"/>
        <w:ind w:firstLine="709"/>
        <w:jc w:val="both"/>
        <w:rPr>
          <w:rFonts w:ascii="Times New Roman" w:hAnsi="Times New Roman" w:cs="Times New Roman"/>
          <w:lang w:val="en-GB"/>
        </w:rPr>
      </w:pPr>
      <w:r w:rsidRPr="007752A3">
        <w:rPr>
          <w:rStyle w:val="FootnoteReference"/>
          <w:rFonts w:ascii="Times New Roman" w:hAnsi="Times New Roman" w:cs="Times New Roman"/>
        </w:rPr>
        <w:footnoteRef/>
      </w:r>
      <w:r w:rsidRPr="007752A3">
        <w:rPr>
          <w:rFonts w:ascii="Times New Roman" w:hAnsi="Times New Roman" w:cs="Times New Roman"/>
        </w:rPr>
        <w:t xml:space="preserve"> </w:t>
      </w:r>
      <w:r w:rsidRPr="007752A3">
        <w:rPr>
          <w:rFonts w:ascii="Times New Roman" w:hAnsi="Times New Roman" w:cs="Times New Roman"/>
          <w:lang w:val="en-GB"/>
        </w:rPr>
        <w:t>Selanjutnya akan disebut sebagai UUHC</w:t>
      </w:r>
      <w:r>
        <w:rPr>
          <w:rFonts w:ascii="Times New Roman" w:hAnsi="Times New Roman" w:cs="Times New Roman"/>
          <w:lang w:val="en-GB"/>
        </w:rPr>
        <w:t>.</w:t>
      </w:r>
    </w:p>
  </w:footnote>
  <w:footnote w:id="7">
    <w:p w14:paraId="5A9EAD64" w14:textId="77777777" w:rsidR="00111E92" w:rsidRPr="00C559BD" w:rsidRDefault="00111E92" w:rsidP="00C559BD">
      <w:pPr>
        <w:pStyle w:val="FootnoteText"/>
        <w:ind w:firstLine="709"/>
        <w:jc w:val="both"/>
        <w:rPr>
          <w:rFonts w:ascii="Times New Roman" w:hAnsi="Times New Roman" w:cs="Times New Roman"/>
          <w:lang w:val="en-GB"/>
        </w:rPr>
      </w:pPr>
      <w:r w:rsidRPr="00C559BD">
        <w:rPr>
          <w:rStyle w:val="FootnoteReference"/>
          <w:rFonts w:ascii="Times New Roman" w:hAnsi="Times New Roman" w:cs="Times New Roman"/>
        </w:rPr>
        <w:footnoteRef/>
      </w:r>
      <w:r w:rsidRPr="00C559BD">
        <w:rPr>
          <w:rFonts w:ascii="Times New Roman" w:hAnsi="Times New Roman" w:cs="Times New Roman"/>
        </w:rPr>
        <w:t xml:space="preserve"> Budi Agus Riswandi, “</w:t>
      </w:r>
      <w:r w:rsidRPr="00C559BD">
        <w:rPr>
          <w:rFonts w:ascii="Times New Roman" w:hAnsi="Times New Roman" w:cs="Times New Roman"/>
          <w:i/>
        </w:rPr>
        <w:t xml:space="preserve">Hak Cipta di Internet Aspek Hukum dan Permasalahannya di Indonesia”, </w:t>
      </w:r>
      <w:r w:rsidRPr="00C559BD">
        <w:rPr>
          <w:rFonts w:ascii="Times New Roman" w:hAnsi="Times New Roman" w:cs="Times New Roman"/>
        </w:rPr>
        <w:t xml:space="preserve">FH UII Press, Yogyakarta, 2009, hlm. </w:t>
      </w:r>
      <w:r w:rsidRPr="00C559BD">
        <w:rPr>
          <w:rFonts w:ascii="Times New Roman" w:hAnsi="Times New Roman" w:cs="Times New Roman"/>
          <w:lang w:val="en-GB"/>
        </w:rPr>
        <w:t>104.</w:t>
      </w:r>
    </w:p>
  </w:footnote>
  <w:footnote w:id="8">
    <w:p w14:paraId="146EB4B8" w14:textId="77777777" w:rsidR="00111E92" w:rsidRPr="00473EE2" w:rsidRDefault="00111E92" w:rsidP="00C72960">
      <w:pPr>
        <w:pStyle w:val="FootnoteText"/>
        <w:ind w:firstLine="709"/>
        <w:jc w:val="both"/>
        <w:rPr>
          <w:rFonts w:ascii="Times New Roman" w:hAnsi="Times New Roman" w:cs="Times New Roman"/>
          <w:lang w:val="en-GB"/>
        </w:rPr>
      </w:pPr>
      <w:r w:rsidRPr="00473EE2">
        <w:rPr>
          <w:rStyle w:val="FootnoteReference"/>
          <w:rFonts w:ascii="Times New Roman" w:hAnsi="Times New Roman" w:cs="Times New Roman"/>
        </w:rPr>
        <w:footnoteRef/>
      </w:r>
      <w:r w:rsidRPr="00473EE2">
        <w:rPr>
          <w:rFonts w:ascii="Times New Roman" w:hAnsi="Times New Roman" w:cs="Times New Roman"/>
        </w:rPr>
        <w:t xml:space="preserve"> </w:t>
      </w:r>
      <w:r w:rsidRPr="00473EE2">
        <w:rPr>
          <w:rFonts w:ascii="Times New Roman" w:hAnsi="Times New Roman" w:cs="Times New Roman"/>
          <w:lang w:val="en-GB"/>
        </w:rPr>
        <w:t xml:space="preserve">Vidia Elfa Shafira, “Rilis Lagu Keke Bukan Boneka Lalu Trending, Kekeyi Diprotes Rini Wulandari Hingga Pencipta Lagu Asli” </w:t>
      </w:r>
      <w:r>
        <w:rPr>
          <w:rFonts w:ascii="Times New Roman" w:hAnsi="Times New Roman" w:cs="Times New Roman"/>
          <w:lang w:val="en-GB"/>
        </w:rPr>
        <w:t xml:space="preserve">terdapat </w:t>
      </w:r>
      <w:r w:rsidRPr="00473EE2">
        <w:rPr>
          <w:rFonts w:ascii="Times New Roman" w:hAnsi="Times New Roman" w:cs="Times New Roman"/>
          <w:lang w:val="en-GB"/>
        </w:rPr>
        <w:t xml:space="preserve">dalam </w:t>
      </w:r>
      <w:hyperlink r:id="rId2" w:history="1">
        <w:r w:rsidRPr="00C559BD">
          <w:rPr>
            <w:rStyle w:val="Hyperlink"/>
            <w:rFonts w:ascii="Times New Roman" w:hAnsi="Times New Roman" w:cs="Times New Roman"/>
            <w:color w:val="auto"/>
            <w:u w:val="none"/>
            <w:lang w:val="en-GB"/>
          </w:rPr>
          <w:t>https://www.pikiran-rakyat.com/entertainment/pr-01391591/rilis-lagu-keke-bukan-boneka-lalu-trending-kekeyi-diprotes-rini-wuladari-hingga-pencipta-lagu-asli</w:t>
        </w:r>
      </w:hyperlink>
      <w:r w:rsidRPr="00C559BD">
        <w:rPr>
          <w:rFonts w:ascii="Times New Roman" w:hAnsi="Times New Roman" w:cs="Times New Roman"/>
          <w:lang w:val="en-GB"/>
        </w:rPr>
        <w:t xml:space="preserve"> . </w:t>
      </w:r>
      <w:r w:rsidRPr="00473EE2">
        <w:rPr>
          <w:rFonts w:ascii="Times New Roman" w:hAnsi="Times New Roman" w:cs="Times New Roman"/>
          <w:lang w:val="en-GB"/>
        </w:rPr>
        <w:t>Diakses pada tanggal 30 Oktober 2020</w:t>
      </w:r>
      <w:r>
        <w:rPr>
          <w:rFonts w:ascii="Times New Roman" w:hAnsi="Times New Roman" w:cs="Times New Roman"/>
          <w:lang w:val="en-GB"/>
        </w:rPr>
        <w:t>.</w:t>
      </w:r>
    </w:p>
  </w:footnote>
  <w:footnote w:id="9">
    <w:p w14:paraId="7617A3B9" w14:textId="77777777" w:rsidR="00111E92" w:rsidRPr="00C559BD" w:rsidRDefault="00111E92" w:rsidP="00C72960">
      <w:pPr>
        <w:pStyle w:val="FootnoteText"/>
        <w:ind w:firstLine="709"/>
        <w:jc w:val="both"/>
        <w:rPr>
          <w:rFonts w:ascii="Times New Roman" w:hAnsi="Times New Roman" w:cs="Times New Roman"/>
          <w:lang w:val="en-GB"/>
        </w:rPr>
      </w:pPr>
      <w:r w:rsidRPr="00C559BD">
        <w:rPr>
          <w:rStyle w:val="FootnoteReference"/>
          <w:rFonts w:ascii="Times New Roman" w:hAnsi="Times New Roman" w:cs="Times New Roman"/>
        </w:rPr>
        <w:footnoteRef/>
      </w:r>
      <w:r w:rsidRPr="00C559BD">
        <w:rPr>
          <w:rFonts w:ascii="Times New Roman" w:hAnsi="Times New Roman" w:cs="Times New Roman"/>
        </w:rPr>
        <w:t xml:space="preserve">Budiarto Shambazy. “Coldplay Vs Satriani” terdapat dalam </w:t>
      </w:r>
      <w:hyperlink r:id="rId3" w:history="1">
        <w:r w:rsidRPr="00C559BD">
          <w:rPr>
            <w:rStyle w:val="Hyperlink"/>
            <w:rFonts w:ascii="Times New Roman" w:hAnsi="Times New Roman" w:cs="Times New Roman"/>
            <w:color w:val="auto"/>
            <w:u w:val="none"/>
          </w:rPr>
          <w:t>https://travel.kompas.com/read/2008/12/12/02351710/Coldplay.Vs.Satriani?page=all</w:t>
        </w:r>
      </w:hyperlink>
      <w:r w:rsidRPr="00C559BD">
        <w:rPr>
          <w:rFonts w:ascii="Times New Roman" w:hAnsi="Times New Roman" w:cs="Times New Roman"/>
        </w:rPr>
        <w:t xml:space="preserve"> . Diakses pada tanggal 30 Oktober 2020.</w:t>
      </w:r>
    </w:p>
  </w:footnote>
  <w:footnote w:id="10">
    <w:p w14:paraId="03F0E8D8" w14:textId="77777777" w:rsidR="00111E92" w:rsidRPr="00C559BD" w:rsidRDefault="00111E92" w:rsidP="00C72960">
      <w:pPr>
        <w:pStyle w:val="FootnoteText"/>
        <w:ind w:firstLine="709"/>
        <w:jc w:val="both"/>
        <w:rPr>
          <w:rFonts w:ascii="Times New Roman" w:hAnsi="Times New Roman" w:cs="Times New Roman"/>
          <w:lang w:val="en-GB"/>
        </w:rPr>
      </w:pPr>
      <w:r w:rsidRPr="00C559BD">
        <w:rPr>
          <w:rStyle w:val="FootnoteReference"/>
          <w:rFonts w:ascii="Times New Roman" w:hAnsi="Times New Roman" w:cs="Times New Roman"/>
        </w:rPr>
        <w:footnoteRef/>
      </w:r>
      <w:r w:rsidRPr="00C559BD">
        <w:rPr>
          <w:rFonts w:ascii="Times New Roman" w:hAnsi="Times New Roman" w:cs="Times New Roman"/>
          <w:lang w:val="en-GB"/>
        </w:rPr>
        <w:t xml:space="preserve">Sahroha Lumbanraja, “Katy Perry Plagiat Nike Ardila?” terdapat dalam </w:t>
      </w:r>
      <w:hyperlink r:id="rId4" w:history="1">
        <w:r w:rsidRPr="00C559BD">
          <w:rPr>
            <w:rStyle w:val="Hyperlink"/>
            <w:rFonts w:ascii="Times New Roman" w:hAnsi="Times New Roman" w:cs="Times New Roman"/>
            <w:color w:val="auto"/>
            <w:u w:val="none"/>
            <w:lang w:val="en-GB"/>
          </w:rPr>
          <w:t>https://www.kompasiana.com/sahroha.lumbanraja/54f7c098a3331183208b481b/katy-perry-plagiat-nike-ardila</w:t>
        </w:r>
      </w:hyperlink>
      <w:r w:rsidRPr="00C559BD">
        <w:rPr>
          <w:rFonts w:ascii="Times New Roman" w:hAnsi="Times New Roman" w:cs="Times New Roman"/>
          <w:lang w:val="en-GB"/>
        </w:rPr>
        <w:t xml:space="preserve"> . Diakses pada tanggal 30 Oktober 2020.</w:t>
      </w:r>
    </w:p>
  </w:footnote>
  <w:footnote w:id="11">
    <w:p w14:paraId="4C216B07" w14:textId="77777777" w:rsidR="00111E92" w:rsidRPr="00C559BD" w:rsidRDefault="00111E92" w:rsidP="00C72960">
      <w:pPr>
        <w:pStyle w:val="FootnoteText"/>
        <w:ind w:firstLine="709"/>
        <w:jc w:val="both"/>
        <w:rPr>
          <w:rFonts w:ascii="Times New Roman" w:hAnsi="Times New Roman" w:cs="Times New Roman"/>
          <w:lang w:val="en-GB"/>
        </w:rPr>
      </w:pPr>
      <w:r w:rsidRPr="00C559BD">
        <w:rPr>
          <w:rStyle w:val="FootnoteReference"/>
          <w:rFonts w:ascii="Times New Roman" w:hAnsi="Times New Roman" w:cs="Times New Roman"/>
        </w:rPr>
        <w:footnoteRef/>
      </w:r>
      <w:r w:rsidRPr="00C559BD">
        <w:rPr>
          <w:rFonts w:ascii="Times New Roman" w:hAnsi="Times New Roman" w:cs="Times New Roman"/>
        </w:rPr>
        <w:t xml:space="preserve"> </w:t>
      </w:r>
      <w:r w:rsidRPr="00C559BD">
        <w:rPr>
          <w:rFonts w:ascii="Times New Roman" w:hAnsi="Times New Roman" w:cs="Times New Roman"/>
          <w:lang w:val="en-GB"/>
        </w:rPr>
        <w:t xml:space="preserve">AP, “Kasus Plagiat, Pihak Katy Perry Harus Ganti Rugi Rp. 39,5 M” terdapat dalam </w:t>
      </w:r>
      <w:hyperlink r:id="rId5" w:history="1">
        <w:r w:rsidRPr="00C559BD">
          <w:rPr>
            <w:rStyle w:val="Hyperlink"/>
            <w:rFonts w:ascii="Times New Roman" w:hAnsi="Times New Roman" w:cs="Times New Roman"/>
            <w:color w:val="auto"/>
            <w:u w:val="none"/>
            <w:lang w:val="en-GB"/>
          </w:rPr>
          <w:t>https://www.cnnindonesia.com/hiburan/20190802124738-227-417703/kasus-plagiat-pihak-katy-perry-harus-ganti-rugi-rp395-m</w:t>
        </w:r>
      </w:hyperlink>
      <w:r w:rsidRPr="00C559BD">
        <w:rPr>
          <w:rFonts w:ascii="Times New Roman" w:hAnsi="Times New Roman" w:cs="Times New Roman"/>
          <w:lang w:val="en-GB"/>
        </w:rPr>
        <w:t xml:space="preserve"> . Diakses pada tanggal 30 Oktober 2020.</w:t>
      </w:r>
    </w:p>
  </w:footnote>
  <w:footnote w:id="12">
    <w:p w14:paraId="3913CD1A" w14:textId="77777777" w:rsidR="00111E92" w:rsidRPr="00C559BD" w:rsidRDefault="00111E92" w:rsidP="00C72960">
      <w:pPr>
        <w:pStyle w:val="FootnoteText"/>
        <w:ind w:firstLine="709"/>
        <w:jc w:val="both"/>
        <w:rPr>
          <w:rFonts w:ascii="Times New Roman" w:hAnsi="Times New Roman" w:cs="Times New Roman"/>
          <w:lang w:val="en-GB"/>
        </w:rPr>
      </w:pPr>
      <w:r w:rsidRPr="00C559BD">
        <w:rPr>
          <w:rStyle w:val="FootnoteReference"/>
          <w:rFonts w:ascii="Times New Roman" w:hAnsi="Times New Roman" w:cs="Times New Roman"/>
        </w:rPr>
        <w:footnoteRef/>
      </w:r>
      <w:r w:rsidRPr="00C559BD">
        <w:rPr>
          <w:rFonts w:ascii="Times New Roman" w:hAnsi="Times New Roman" w:cs="Times New Roman"/>
        </w:rPr>
        <w:t xml:space="preserve"> </w:t>
      </w:r>
      <w:r w:rsidRPr="00C559BD">
        <w:rPr>
          <w:rFonts w:ascii="Times New Roman" w:hAnsi="Times New Roman" w:cs="Times New Roman"/>
          <w:lang w:val="en-GB"/>
        </w:rPr>
        <w:t xml:space="preserve">Irfan Maullana, “Pusing Pala Barbie 99 Persen Jiplak “All About That Bass” terdapat dalam </w:t>
      </w:r>
      <w:hyperlink r:id="rId6" w:history="1">
        <w:r w:rsidRPr="00C559BD">
          <w:rPr>
            <w:rStyle w:val="Hyperlink"/>
            <w:rFonts w:ascii="Times New Roman" w:hAnsi="Times New Roman" w:cs="Times New Roman"/>
            <w:color w:val="auto"/>
            <w:u w:val="none"/>
            <w:lang w:val="en-GB"/>
          </w:rPr>
          <w:t>https://entertainment.kompas.com/read/2015/02/11/123118610/.Pusing.Pala.Barbie.99.Persen.Jiplak.All.About.That.Bass.?page=all</w:t>
        </w:r>
      </w:hyperlink>
      <w:r w:rsidRPr="00C559BD">
        <w:rPr>
          <w:rFonts w:ascii="Times New Roman" w:hAnsi="Times New Roman" w:cs="Times New Roman"/>
          <w:lang w:val="en-GB"/>
        </w:rPr>
        <w:t xml:space="preserve"> . Diakses pada tanggal 30 Oktober 202</w:t>
      </w:r>
      <w:r>
        <w:rPr>
          <w:rFonts w:ascii="Times New Roman" w:hAnsi="Times New Roman" w:cs="Times New Roman"/>
          <w:lang w:val="en-GB"/>
        </w:rPr>
        <w:t>0.</w:t>
      </w:r>
    </w:p>
  </w:footnote>
  <w:footnote w:id="13">
    <w:p w14:paraId="47B024F4" w14:textId="77777777" w:rsidR="00111E92" w:rsidRPr="005171C4" w:rsidRDefault="00111E92" w:rsidP="00C72960">
      <w:pPr>
        <w:pStyle w:val="FootnoteText"/>
        <w:ind w:firstLine="709"/>
        <w:jc w:val="both"/>
        <w:rPr>
          <w:rFonts w:ascii="Times New Roman" w:hAnsi="Times New Roman" w:cs="Times New Roman"/>
          <w:lang w:val="en-GB"/>
        </w:rPr>
      </w:pPr>
      <w:r w:rsidRPr="00C559BD">
        <w:rPr>
          <w:rStyle w:val="FootnoteReference"/>
          <w:rFonts w:ascii="Times New Roman" w:hAnsi="Times New Roman" w:cs="Times New Roman"/>
        </w:rPr>
        <w:footnoteRef/>
      </w:r>
      <w:r w:rsidRPr="00C559BD">
        <w:rPr>
          <w:rFonts w:ascii="Times New Roman" w:hAnsi="Times New Roman" w:cs="Times New Roman"/>
        </w:rPr>
        <w:t xml:space="preserve"> </w:t>
      </w:r>
      <w:r w:rsidRPr="00C559BD">
        <w:rPr>
          <w:rFonts w:ascii="Times New Roman" w:hAnsi="Times New Roman" w:cs="Times New Roman"/>
          <w:i/>
        </w:rPr>
        <w:t xml:space="preserve">World Intellectual Property Organization, “WIPO Glossary of Terms Of The Law Of Copyright and Neighboring Rights”, </w:t>
      </w:r>
      <w:r w:rsidRPr="00C559BD">
        <w:rPr>
          <w:rFonts w:ascii="Times New Roman" w:hAnsi="Times New Roman" w:cs="Times New Roman"/>
        </w:rPr>
        <w:t>Geneva</w:t>
      </w:r>
      <w:r w:rsidRPr="00C559BD">
        <w:rPr>
          <w:rFonts w:ascii="Times New Roman" w:hAnsi="Times New Roman" w:cs="Times New Roman"/>
          <w:i/>
        </w:rPr>
        <w:t xml:space="preserve">, </w:t>
      </w:r>
      <w:r w:rsidRPr="00C559BD">
        <w:rPr>
          <w:rFonts w:ascii="Times New Roman" w:hAnsi="Times New Roman" w:cs="Times New Roman"/>
        </w:rPr>
        <w:t xml:space="preserve">1980, hlm.190. terdapat dalam, </w:t>
      </w:r>
      <w:hyperlink r:id="rId7" w:history="1">
        <w:r w:rsidRPr="00C559BD">
          <w:rPr>
            <w:rStyle w:val="Hyperlink"/>
            <w:rFonts w:ascii="Times New Roman" w:hAnsi="Times New Roman" w:cs="Times New Roman"/>
            <w:color w:val="auto"/>
            <w:u w:val="none"/>
          </w:rPr>
          <w:t>https://www.wipo.int/edocs/pubdocs/en/wipo_pub_816.pdf</w:t>
        </w:r>
      </w:hyperlink>
      <w:r w:rsidRPr="00C559BD">
        <w:rPr>
          <w:rFonts w:ascii="Times New Roman" w:hAnsi="Times New Roman" w:cs="Times New Roman"/>
        </w:rPr>
        <w:t xml:space="preserve"> . Diakses pada tanggal 31 Oktober 202</w:t>
      </w:r>
      <w:r>
        <w:rPr>
          <w:rFonts w:ascii="Times New Roman" w:hAnsi="Times New Roman" w:cs="Times New Roman"/>
        </w:rPr>
        <w:t>0.</w:t>
      </w:r>
    </w:p>
  </w:footnote>
  <w:footnote w:id="14">
    <w:p w14:paraId="4B867B8F" w14:textId="77777777" w:rsidR="00111E92" w:rsidRPr="00580EB2" w:rsidRDefault="00111E92" w:rsidP="00C72960">
      <w:pPr>
        <w:pStyle w:val="FootnoteText"/>
        <w:ind w:firstLine="284"/>
        <w:rPr>
          <w:rFonts w:ascii="Times New Roman" w:hAnsi="Times New Roman" w:cs="Times New Roman"/>
          <w:lang w:val="en-GB"/>
        </w:rPr>
      </w:pPr>
      <w:r w:rsidRPr="00580EB2">
        <w:rPr>
          <w:rStyle w:val="FootnoteReference"/>
          <w:rFonts w:ascii="Times New Roman" w:hAnsi="Times New Roman" w:cs="Times New Roman"/>
        </w:rPr>
        <w:footnoteRef/>
      </w:r>
      <w:r w:rsidRPr="00580EB2">
        <w:rPr>
          <w:rFonts w:ascii="Times New Roman" w:hAnsi="Times New Roman" w:cs="Times New Roman"/>
        </w:rPr>
        <w:t xml:space="preserve"> </w:t>
      </w:r>
      <w:r w:rsidRPr="00580EB2">
        <w:rPr>
          <w:rFonts w:ascii="Times New Roman" w:hAnsi="Times New Roman" w:cs="Times New Roman"/>
          <w:i/>
        </w:rPr>
        <w:t xml:space="preserve">Ibid. </w:t>
      </w:r>
      <w:r w:rsidRPr="00580EB2">
        <w:rPr>
          <w:rFonts w:ascii="Times New Roman" w:hAnsi="Times New Roman" w:cs="Times New Roman"/>
        </w:rPr>
        <w:t>hlm. 134.</w:t>
      </w:r>
    </w:p>
  </w:footnote>
  <w:footnote w:id="15">
    <w:p w14:paraId="013EEB67" w14:textId="77777777" w:rsidR="00111E92" w:rsidRPr="00C559BD" w:rsidRDefault="00111E92" w:rsidP="00C72960">
      <w:pPr>
        <w:pStyle w:val="FootnoteText"/>
        <w:ind w:firstLine="284"/>
        <w:jc w:val="both"/>
        <w:rPr>
          <w:rFonts w:ascii="Times New Roman" w:hAnsi="Times New Roman" w:cs="Times New Roman"/>
          <w:lang w:val="en-GB"/>
        </w:rPr>
      </w:pPr>
      <w:r w:rsidRPr="00C559BD">
        <w:rPr>
          <w:rStyle w:val="FootnoteReference"/>
          <w:rFonts w:ascii="Times New Roman" w:hAnsi="Times New Roman" w:cs="Times New Roman"/>
        </w:rPr>
        <w:footnoteRef/>
      </w:r>
      <w:r w:rsidRPr="00C559BD">
        <w:rPr>
          <w:rFonts w:ascii="Times New Roman" w:hAnsi="Times New Roman" w:cs="Times New Roman"/>
        </w:rPr>
        <w:t xml:space="preserve"> Plagiator adalah orang yang mengambil karangan (pendapat dan sebagainya) orang lain dan disiarkan sebagai karangan (pendapat dan sebagainya) sendiri; penjiplak. Terdapat dalam </w:t>
      </w:r>
      <w:hyperlink r:id="rId8" w:history="1">
        <w:r w:rsidRPr="00C559BD">
          <w:rPr>
            <w:rStyle w:val="Hyperlink"/>
            <w:rFonts w:ascii="Times New Roman" w:hAnsi="Times New Roman" w:cs="Times New Roman"/>
            <w:color w:val="auto"/>
            <w:u w:val="none"/>
          </w:rPr>
          <w:t>https://kbbi.kemdikbud.go.id/entri/plagiator</w:t>
        </w:r>
      </w:hyperlink>
      <w:r w:rsidRPr="00C559BD">
        <w:rPr>
          <w:rFonts w:ascii="Times New Roman" w:hAnsi="Times New Roman" w:cs="Times New Roman"/>
        </w:rPr>
        <w:t xml:space="preserve"> . Diakses pada tanggal 31 Oktober 2020, jam 13.30.</w:t>
      </w:r>
    </w:p>
  </w:footnote>
  <w:footnote w:id="16">
    <w:p w14:paraId="65D988B6" w14:textId="77777777" w:rsidR="00111E92" w:rsidRPr="003C266B" w:rsidRDefault="00111E92" w:rsidP="00C559BD">
      <w:pPr>
        <w:spacing w:after="0" w:line="240" w:lineRule="auto"/>
        <w:ind w:firstLine="709"/>
        <w:jc w:val="both"/>
        <w:rPr>
          <w:rFonts w:ascii="Times New Roman" w:hAnsi="Times New Roman" w:cs="Times New Roman"/>
          <w:sz w:val="20"/>
          <w:szCs w:val="20"/>
          <w:lang w:val="en-GB"/>
        </w:rPr>
      </w:pPr>
      <w:r w:rsidRPr="003C266B">
        <w:rPr>
          <w:rStyle w:val="FootnoteReference"/>
          <w:rFonts w:ascii="Times New Roman" w:hAnsi="Times New Roman" w:cs="Times New Roman"/>
          <w:sz w:val="20"/>
          <w:szCs w:val="20"/>
        </w:rPr>
        <w:footnoteRef/>
      </w:r>
      <w:r w:rsidRPr="003C266B">
        <w:rPr>
          <w:rFonts w:ascii="Times New Roman" w:hAnsi="Times New Roman" w:cs="Times New Roman"/>
          <w:sz w:val="20"/>
          <w:szCs w:val="20"/>
        </w:rPr>
        <w:t xml:space="preserve"> </w:t>
      </w:r>
      <w:r w:rsidRPr="003C266B">
        <w:rPr>
          <w:rFonts w:ascii="Times New Roman" w:hAnsi="Times New Roman" w:cs="Times New Roman"/>
          <w:sz w:val="20"/>
          <w:szCs w:val="20"/>
          <w:lang w:val="en-GB"/>
        </w:rPr>
        <w:t xml:space="preserve">Yusran Isnaini, “Hak Cipta dan Tantangannya di Era </w:t>
      </w:r>
      <w:r w:rsidRPr="003C266B">
        <w:rPr>
          <w:rFonts w:ascii="Times New Roman" w:hAnsi="Times New Roman" w:cs="Times New Roman"/>
          <w:i/>
          <w:sz w:val="20"/>
          <w:szCs w:val="20"/>
          <w:lang w:val="en-GB"/>
        </w:rPr>
        <w:t>Cyber Space</w:t>
      </w:r>
      <w:r w:rsidRPr="003C266B">
        <w:rPr>
          <w:rFonts w:ascii="Times New Roman" w:hAnsi="Times New Roman" w:cs="Times New Roman"/>
          <w:sz w:val="20"/>
          <w:szCs w:val="20"/>
          <w:lang w:val="en-GB"/>
        </w:rPr>
        <w:t xml:space="preserve">”, Ghalia Indonesia, </w:t>
      </w:r>
      <w:r>
        <w:rPr>
          <w:rFonts w:ascii="Times New Roman" w:hAnsi="Times New Roman" w:cs="Times New Roman"/>
          <w:sz w:val="20"/>
          <w:szCs w:val="20"/>
          <w:lang w:val="en-GB"/>
        </w:rPr>
        <w:t xml:space="preserve"> </w:t>
      </w:r>
      <w:r>
        <w:rPr>
          <w:rFonts w:ascii="Times New Roman" w:hAnsi="Times New Roman" w:cs="Times New Roman"/>
          <w:sz w:val="20"/>
          <w:szCs w:val="20"/>
          <w:lang w:val="en-GB"/>
        </w:rPr>
        <w:br/>
        <w:t xml:space="preserve"> </w:t>
      </w:r>
      <w:r w:rsidRPr="003C266B">
        <w:rPr>
          <w:rFonts w:ascii="Times New Roman" w:hAnsi="Times New Roman" w:cs="Times New Roman"/>
          <w:sz w:val="20"/>
          <w:szCs w:val="20"/>
          <w:lang w:val="en-GB"/>
        </w:rPr>
        <w:t xml:space="preserve">Bogor, 2009. </w:t>
      </w:r>
      <w:r>
        <w:rPr>
          <w:rFonts w:ascii="Times New Roman" w:hAnsi="Times New Roman" w:cs="Times New Roman"/>
          <w:sz w:val="20"/>
          <w:szCs w:val="20"/>
          <w:lang w:val="en-GB"/>
        </w:rPr>
        <w:t>Hlm.9</w:t>
      </w:r>
    </w:p>
    <w:p w14:paraId="655E9418" w14:textId="77777777" w:rsidR="00111E92" w:rsidRPr="00233839" w:rsidRDefault="00111E92" w:rsidP="00C559BD">
      <w:pPr>
        <w:pStyle w:val="FootnoteText"/>
        <w:ind w:left="851" w:hanging="142"/>
        <w:jc w:val="both"/>
        <w:rPr>
          <w:rFonts w:ascii="Times New Roman" w:hAnsi="Times New Roman" w:cs="Times New Roman"/>
          <w:lang w:val="en-GB"/>
        </w:rPr>
      </w:pPr>
      <w:r>
        <w:rPr>
          <w:rFonts w:ascii="Times New Roman" w:hAnsi="Times New Roman" w:cs="Times New Roman"/>
          <w:lang w:val="en-GB"/>
        </w:rPr>
        <w:tab/>
      </w:r>
    </w:p>
  </w:footnote>
  <w:footnote w:id="17">
    <w:p w14:paraId="78644A30" w14:textId="77777777" w:rsidR="00111E92" w:rsidRPr="00000787" w:rsidRDefault="00111E92" w:rsidP="00C72960">
      <w:pPr>
        <w:pStyle w:val="FootnoteText"/>
        <w:ind w:left="709"/>
        <w:rPr>
          <w:rFonts w:ascii="Times New Roman" w:hAnsi="Times New Roman" w:cs="Times New Roman"/>
          <w:lang w:val="en-GB"/>
        </w:rPr>
      </w:pPr>
      <w:r w:rsidRPr="00000787">
        <w:rPr>
          <w:rStyle w:val="FootnoteReference"/>
          <w:rFonts w:ascii="Times New Roman" w:hAnsi="Times New Roman" w:cs="Times New Roman"/>
        </w:rPr>
        <w:footnoteRef/>
      </w:r>
      <w:r w:rsidRPr="00000787">
        <w:rPr>
          <w:rFonts w:ascii="Times New Roman" w:hAnsi="Times New Roman" w:cs="Times New Roman"/>
        </w:rPr>
        <w:t xml:space="preserve"> </w:t>
      </w:r>
      <w:r>
        <w:rPr>
          <w:rFonts w:ascii="Times New Roman" w:hAnsi="Times New Roman" w:cs="Times New Roman"/>
          <w:i/>
          <w:lang w:val="en-GB"/>
        </w:rPr>
        <w:t>Loc.Cit.</w:t>
      </w:r>
      <w:r w:rsidRPr="00000787">
        <w:rPr>
          <w:rFonts w:ascii="Times New Roman" w:hAnsi="Times New Roman" w:cs="Times New Roman"/>
          <w:lang w:val="en-GB"/>
        </w:rPr>
        <w:t xml:space="preserve"> </w:t>
      </w:r>
    </w:p>
  </w:footnote>
  <w:footnote w:id="18">
    <w:p w14:paraId="3A7EFBBD" w14:textId="77777777" w:rsidR="00111E92" w:rsidRPr="00C559BD" w:rsidRDefault="00111E92" w:rsidP="00C559BD">
      <w:pPr>
        <w:pStyle w:val="FootnoteText"/>
        <w:ind w:firstLine="709"/>
        <w:jc w:val="both"/>
        <w:rPr>
          <w:rFonts w:ascii="Times New Roman" w:hAnsi="Times New Roman" w:cs="Times New Roman"/>
          <w:lang w:val="en-GB"/>
        </w:rPr>
      </w:pPr>
      <w:r w:rsidRPr="00C559BD">
        <w:rPr>
          <w:rStyle w:val="FootnoteReference"/>
          <w:rFonts w:ascii="Times New Roman" w:hAnsi="Times New Roman" w:cs="Times New Roman"/>
        </w:rPr>
        <w:footnoteRef/>
      </w:r>
      <w:r w:rsidRPr="00C559BD">
        <w:rPr>
          <w:rFonts w:ascii="Times New Roman" w:hAnsi="Times New Roman" w:cs="Times New Roman"/>
        </w:rPr>
        <w:t xml:space="preserve"> </w:t>
      </w:r>
      <w:r w:rsidRPr="00C559BD">
        <w:rPr>
          <w:rFonts w:ascii="Times New Roman" w:hAnsi="Times New Roman" w:cs="Times New Roman"/>
          <w:lang w:val="en-GB"/>
        </w:rPr>
        <w:t xml:space="preserve">Ramdlon Naning, </w:t>
      </w:r>
      <w:r w:rsidRPr="00C559BD">
        <w:rPr>
          <w:rFonts w:ascii="Times New Roman" w:hAnsi="Times New Roman" w:cs="Times New Roman"/>
          <w:i/>
          <w:lang w:val="en-GB"/>
        </w:rPr>
        <w:t xml:space="preserve">“Tinjauan Terhadap : Auteurswet 1912 dan Undang-Undang Hak Cipta 1982”, </w:t>
      </w:r>
      <w:r w:rsidRPr="00C559BD">
        <w:rPr>
          <w:rFonts w:ascii="Times New Roman" w:hAnsi="Times New Roman" w:cs="Times New Roman"/>
          <w:lang w:val="en-GB"/>
        </w:rPr>
        <w:t>Liberty, Yogyakarta, 1982, hlm. 2</w:t>
      </w:r>
    </w:p>
  </w:footnote>
  <w:footnote w:id="19">
    <w:p w14:paraId="348C5582" w14:textId="77777777" w:rsidR="00111E92" w:rsidRPr="00C559BD" w:rsidRDefault="00111E92" w:rsidP="00C559BD">
      <w:pPr>
        <w:pStyle w:val="FootnoteText"/>
        <w:ind w:firstLine="709"/>
        <w:jc w:val="both"/>
        <w:rPr>
          <w:rFonts w:ascii="Times New Roman" w:hAnsi="Times New Roman" w:cs="Times New Roman"/>
          <w:lang w:val="en-GB"/>
        </w:rPr>
      </w:pPr>
      <w:r w:rsidRPr="00C559BD">
        <w:rPr>
          <w:rStyle w:val="FootnoteReference"/>
          <w:rFonts w:ascii="Times New Roman" w:hAnsi="Times New Roman" w:cs="Times New Roman"/>
        </w:rPr>
        <w:footnoteRef/>
      </w:r>
      <w:r w:rsidRPr="00C559BD">
        <w:rPr>
          <w:rFonts w:ascii="Times New Roman" w:hAnsi="Times New Roman" w:cs="Times New Roman"/>
        </w:rPr>
        <w:t xml:space="preserve"> Budi Agus Riswandi, “</w:t>
      </w:r>
      <w:r w:rsidRPr="00C559BD">
        <w:rPr>
          <w:rFonts w:ascii="Times New Roman" w:hAnsi="Times New Roman" w:cs="Times New Roman"/>
          <w:i/>
        </w:rPr>
        <w:t>Selayang Pandang Hak Cipta di Indonesia”</w:t>
      </w:r>
      <w:r w:rsidRPr="00C559BD">
        <w:rPr>
          <w:rFonts w:ascii="Times New Roman" w:hAnsi="Times New Roman" w:cs="Times New Roman"/>
        </w:rPr>
        <w:t>, Total Media, Yogyakarta, 2009, hlm. 36.</w:t>
      </w:r>
    </w:p>
  </w:footnote>
  <w:footnote w:id="20">
    <w:p w14:paraId="06B91986" w14:textId="77777777" w:rsidR="00111E92" w:rsidRPr="00C559BD" w:rsidRDefault="00111E92" w:rsidP="00C559BD">
      <w:pPr>
        <w:pStyle w:val="FootnoteText"/>
        <w:ind w:firstLine="709"/>
        <w:jc w:val="both"/>
        <w:rPr>
          <w:rFonts w:ascii="Times New Roman" w:hAnsi="Times New Roman" w:cs="Times New Roman"/>
          <w:lang w:val="en-GB"/>
        </w:rPr>
      </w:pPr>
      <w:r w:rsidRPr="00C559BD">
        <w:rPr>
          <w:rStyle w:val="FootnoteReference"/>
          <w:rFonts w:ascii="Times New Roman" w:hAnsi="Times New Roman" w:cs="Times New Roman"/>
        </w:rPr>
        <w:footnoteRef/>
      </w:r>
      <w:r w:rsidRPr="00C559BD">
        <w:rPr>
          <w:rFonts w:ascii="Times New Roman" w:hAnsi="Times New Roman" w:cs="Times New Roman"/>
        </w:rPr>
        <w:t xml:space="preserve"> </w:t>
      </w:r>
      <w:r w:rsidRPr="00C559BD">
        <w:rPr>
          <w:rFonts w:ascii="Times New Roman" w:hAnsi="Times New Roman" w:cs="Times New Roman"/>
          <w:lang w:val="en-GB"/>
        </w:rPr>
        <w:t>Pasal 1 angka 2 UU No. 28 Tahun 2014 Tentang Hak Cipta.</w:t>
      </w:r>
    </w:p>
  </w:footnote>
  <w:footnote w:id="21">
    <w:p w14:paraId="0614CD20" w14:textId="77777777" w:rsidR="00111E92" w:rsidRPr="00F93D16" w:rsidRDefault="00111E92" w:rsidP="00C559BD">
      <w:pPr>
        <w:pStyle w:val="FootnoteText"/>
        <w:ind w:firstLine="709"/>
        <w:jc w:val="both"/>
        <w:rPr>
          <w:rFonts w:ascii="Times New Roman" w:hAnsi="Times New Roman" w:cs="Times New Roman"/>
          <w:lang w:val="en-GB"/>
        </w:rPr>
      </w:pPr>
      <w:r w:rsidRPr="00C559BD">
        <w:rPr>
          <w:rStyle w:val="FootnoteReference"/>
          <w:rFonts w:ascii="Times New Roman" w:hAnsi="Times New Roman" w:cs="Times New Roman"/>
        </w:rPr>
        <w:footnoteRef/>
      </w:r>
      <w:r w:rsidRPr="00C559BD">
        <w:rPr>
          <w:rFonts w:ascii="Times New Roman" w:hAnsi="Times New Roman" w:cs="Times New Roman"/>
        </w:rPr>
        <w:t xml:space="preserve"> </w:t>
      </w:r>
      <w:r w:rsidRPr="00C559BD">
        <w:rPr>
          <w:rFonts w:ascii="Times New Roman" w:hAnsi="Times New Roman" w:cs="Times New Roman"/>
          <w:lang w:val="en-GB"/>
        </w:rPr>
        <w:t>Pasal 1 angka 4 UU No. 28 Tahun 2014 Tentang Hak Cipta.</w:t>
      </w:r>
    </w:p>
  </w:footnote>
  <w:footnote w:id="22">
    <w:p w14:paraId="670DF4E0" w14:textId="77777777" w:rsidR="00111E92" w:rsidRPr="008146EF" w:rsidRDefault="00111E92" w:rsidP="00C559BD">
      <w:pPr>
        <w:pStyle w:val="FootnoteText"/>
        <w:ind w:firstLine="709"/>
        <w:jc w:val="both"/>
        <w:rPr>
          <w:rFonts w:ascii="Times New Roman" w:hAnsi="Times New Roman" w:cs="Times New Roman"/>
          <w:lang w:val="en-GB"/>
        </w:rPr>
      </w:pPr>
      <w:r w:rsidRPr="008146EF">
        <w:rPr>
          <w:rStyle w:val="FootnoteReference"/>
          <w:rFonts w:ascii="Times New Roman" w:hAnsi="Times New Roman" w:cs="Times New Roman"/>
        </w:rPr>
        <w:footnoteRef/>
      </w:r>
      <w:r w:rsidRPr="008146EF">
        <w:rPr>
          <w:rFonts w:ascii="Times New Roman" w:hAnsi="Times New Roman" w:cs="Times New Roman"/>
        </w:rPr>
        <w:t xml:space="preserve"> </w:t>
      </w:r>
      <w:r>
        <w:rPr>
          <w:rFonts w:ascii="Times New Roman" w:hAnsi="Times New Roman" w:cs="Times New Roman"/>
        </w:rPr>
        <w:t>Pasal 40 UU No. 28 Tahun 2014 Tentang Hak Cipta.</w:t>
      </w:r>
    </w:p>
  </w:footnote>
  <w:footnote w:id="23">
    <w:p w14:paraId="1D7834AE" w14:textId="77777777" w:rsidR="00111E92" w:rsidRPr="00C559BD" w:rsidRDefault="00111E92" w:rsidP="00C72960">
      <w:pPr>
        <w:pStyle w:val="FootnoteText"/>
        <w:ind w:firstLine="709"/>
        <w:rPr>
          <w:rFonts w:ascii="Times New Roman" w:hAnsi="Times New Roman" w:cs="Times New Roman"/>
          <w:lang w:val="en-GB"/>
        </w:rPr>
      </w:pPr>
      <w:r w:rsidRPr="00C559BD">
        <w:rPr>
          <w:rStyle w:val="FootnoteReference"/>
          <w:rFonts w:ascii="Times New Roman" w:hAnsi="Times New Roman" w:cs="Times New Roman"/>
        </w:rPr>
        <w:footnoteRef/>
      </w:r>
      <w:r w:rsidRPr="00C559BD">
        <w:rPr>
          <w:rFonts w:ascii="Times New Roman" w:hAnsi="Times New Roman" w:cs="Times New Roman"/>
        </w:rPr>
        <w:t xml:space="preserve"> Bernard Nainggolan, “</w:t>
      </w:r>
      <w:r w:rsidRPr="00C559BD">
        <w:rPr>
          <w:rFonts w:ascii="Times New Roman" w:hAnsi="Times New Roman" w:cs="Times New Roman"/>
          <w:i/>
        </w:rPr>
        <w:t>Komentar Undang-Undang Hal Cipta”</w:t>
      </w:r>
      <w:r w:rsidRPr="00C559BD">
        <w:rPr>
          <w:rFonts w:ascii="Times New Roman" w:hAnsi="Times New Roman" w:cs="Times New Roman"/>
        </w:rPr>
        <w:t>, PT.Alumni, Bandung, 2016. Hlm. 54.</w:t>
      </w:r>
    </w:p>
  </w:footnote>
  <w:footnote w:id="24">
    <w:p w14:paraId="2789C1FE" w14:textId="77777777" w:rsidR="00111E92" w:rsidRPr="00631675" w:rsidRDefault="00111E92" w:rsidP="00C72960">
      <w:pPr>
        <w:pStyle w:val="FootnoteText"/>
        <w:ind w:firstLine="709"/>
        <w:rPr>
          <w:rFonts w:ascii="Times New Roman" w:hAnsi="Times New Roman" w:cs="Times New Roman"/>
          <w:lang w:val="en-GB"/>
        </w:rPr>
      </w:pPr>
      <w:r w:rsidRPr="00C559BD">
        <w:rPr>
          <w:rStyle w:val="FootnoteReference"/>
          <w:rFonts w:ascii="Times New Roman" w:hAnsi="Times New Roman" w:cs="Times New Roman"/>
        </w:rPr>
        <w:footnoteRef/>
      </w:r>
      <w:r w:rsidRPr="00C559BD">
        <w:rPr>
          <w:rFonts w:ascii="Times New Roman" w:hAnsi="Times New Roman" w:cs="Times New Roman"/>
        </w:rPr>
        <w:t xml:space="preserve"> </w:t>
      </w:r>
      <w:r w:rsidRPr="00C559BD">
        <w:rPr>
          <w:rFonts w:ascii="Times New Roman" w:hAnsi="Times New Roman" w:cs="Times New Roman"/>
          <w:lang w:val="en-GB"/>
        </w:rPr>
        <w:t>Pasal 5 UU No. 28 Tahun 2014 tentang Hak Cipta.</w:t>
      </w:r>
    </w:p>
  </w:footnote>
  <w:footnote w:id="25">
    <w:p w14:paraId="6AE3EB63" w14:textId="77777777" w:rsidR="00111E92" w:rsidRPr="00631675" w:rsidRDefault="00111E92" w:rsidP="00C559BD">
      <w:pPr>
        <w:pStyle w:val="FootnoteText"/>
        <w:ind w:firstLine="709"/>
        <w:jc w:val="both"/>
        <w:rPr>
          <w:rFonts w:ascii="Times New Roman" w:hAnsi="Times New Roman" w:cs="Times New Roman"/>
          <w:lang w:val="en-GB"/>
        </w:rPr>
      </w:pPr>
      <w:r w:rsidRPr="00631675">
        <w:rPr>
          <w:rStyle w:val="FootnoteReference"/>
          <w:rFonts w:ascii="Times New Roman" w:hAnsi="Times New Roman" w:cs="Times New Roman"/>
        </w:rPr>
        <w:footnoteRef/>
      </w:r>
      <w:r w:rsidRPr="00631675">
        <w:rPr>
          <w:rFonts w:ascii="Times New Roman" w:hAnsi="Times New Roman" w:cs="Times New Roman"/>
        </w:rPr>
        <w:t xml:space="preserve"> Pasal 9 UU No. 28 Tahun 2014 tentang Hak Cipta.</w:t>
      </w:r>
    </w:p>
  </w:footnote>
  <w:footnote w:id="26">
    <w:p w14:paraId="44CA250F" w14:textId="77777777" w:rsidR="00111E92" w:rsidRPr="00C559BD" w:rsidRDefault="00111E92" w:rsidP="00C559BD">
      <w:pPr>
        <w:pStyle w:val="FootnoteText"/>
        <w:ind w:firstLine="709"/>
        <w:jc w:val="both"/>
        <w:rPr>
          <w:rFonts w:ascii="Times New Roman" w:hAnsi="Times New Roman" w:cs="Times New Roman"/>
          <w:lang w:val="en-GB"/>
        </w:rPr>
      </w:pPr>
      <w:r w:rsidRPr="00C559BD">
        <w:rPr>
          <w:rStyle w:val="FootnoteReference"/>
          <w:rFonts w:ascii="Times New Roman" w:hAnsi="Times New Roman" w:cs="Times New Roman"/>
        </w:rPr>
        <w:footnoteRef/>
      </w:r>
      <w:r w:rsidRPr="00C559BD">
        <w:rPr>
          <w:rFonts w:ascii="Times New Roman" w:hAnsi="Times New Roman" w:cs="Times New Roman"/>
        </w:rPr>
        <w:t xml:space="preserve"> Emis Suryana, </w:t>
      </w:r>
      <w:r w:rsidRPr="00C559BD">
        <w:rPr>
          <w:rFonts w:ascii="Times New Roman" w:hAnsi="Times New Roman" w:cs="Times New Roman"/>
          <w:i/>
        </w:rPr>
        <w:t xml:space="preserve">Self Efficacy dan Plagiarisme di Perguruan Tinggi, </w:t>
      </w:r>
      <w:r w:rsidRPr="00C559BD">
        <w:rPr>
          <w:rFonts w:ascii="Times New Roman" w:hAnsi="Times New Roman" w:cs="Times New Roman"/>
        </w:rPr>
        <w:t xml:space="preserve">Tadrib, Vol. II No. 2 Edisi Desember 2016, terdapat dalam http://jurnal.radenfatah.ac.id/index.php/Tadrib/article/view/1169 , Diakses tanggal 16 Juli 2021. </w:t>
      </w:r>
    </w:p>
  </w:footnote>
  <w:footnote w:id="27">
    <w:p w14:paraId="19FC801A" w14:textId="77777777" w:rsidR="00111E92" w:rsidRPr="00C559BD" w:rsidRDefault="00111E92" w:rsidP="00C559BD">
      <w:pPr>
        <w:pStyle w:val="FootnoteText"/>
        <w:ind w:firstLine="709"/>
        <w:jc w:val="both"/>
        <w:rPr>
          <w:rFonts w:ascii="Times New Roman" w:hAnsi="Times New Roman" w:cs="Times New Roman"/>
          <w:lang w:val="en-GB"/>
        </w:rPr>
      </w:pPr>
      <w:r w:rsidRPr="00C559BD">
        <w:rPr>
          <w:rStyle w:val="FootnoteReference"/>
          <w:rFonts w:ascii="Times New Roman" w:hAnsi="Times New Roman" w:cs="Times New Roman"/>
        </w:rPr>
        <w:footnoteRef/>
      </w:r>
      <w:r w:rsidRPr="00C559BD">
        <w:rPr>
          <w:rFonts w:ascii="Times New Roman" w:hAnsi="Times New Roman" w:cs="Times New Roman"/>
        </w:rPr>
        <w:t xml:space="preserve"> Henry Soelistyo, Plagiarisme:Pelanggaran Hak Cipta dan Etika, Edisi Revisi, Cetakan ke-6, Kanisius, Yogyakarta, 2020. Hlm. 19.</w:t>
      </w:r>
    </w:p>
  </w:footnote>
  <w:footnote w:id="28">
    <w:p w14:paraId="06CB1C26" w14:textId="77777777" w:rsidR="00111E92" w:rsidRPr="000441E2" w:rsidRDefault="00111E92" w:rsidP="00C559BD">
      <w:pPr>
        <w:pStyle w:val="FootnoteText"/>
        <w:ind w:firstLine="709"/>
        <w:jc w:val="both"/>
        <w:rPr>
          <w:rFonts w:ascii="Times New Roman" w:hAnsi="Times New Roman" w:cs="Times New Roman"/>
          <w:lang w:val="en-GB"/>
        </w:rPr>
      </w:pPr>
      <w:r w:rsidRPr="00C559BD">
        <w:rPr>
          <w:rStyle w:val="FootnoteReference"/>
          <w:rFonts w:ascii="Times New Roman" w:hAnsi="Times New Roman" w:cs="Times New Roman"/>
        </w:rPr>
        <w:footnoteRef/>
      </w:r>
      <w:r w:rsidRPr="00C559BD">
        <w:rPr>
          <w:rFonts w:ascii="Times New Roman" w:hAnsi="Times New Roman" w:cs="Times New Roman"/>
        </w:rPr>
        <w:t xml:space="preserve"> </w:t>
      </w:r>
      <w:r w:rsidRPr="00C559BD">
        <w:rPr>
          <w:rFonts w:ascii="Times New Roman" w:hAnsi="Times New Roman" w:cs="Times New Roman"/>
          <w:i/>
          <w:lang w:val="en-GB"/>
        </w:rPr>
        <w:t xml:space="preserve">Ibid. </w:t>
      </w:r>
      <w:r w:rsidRPr="00C559BD">
        <w:rPr>
          <w:rFonts w:ascii="Times New Roman" w:hAnsi="Times New Roman" w:cs="Times New Roman"/>
          <w:lang w:val="en-GB"/>
        </w:rPr>
        <w:t>hlm. 21</w:t>
      </w:r>
    </w:p>
  </w:footnote>
  <w:footnote w:id="29">
    <w:p w14:paraId="390381D9" w14:textId="77777777" w:rsidR="00111E92" w:rsidRPr="000441E2" w:rsidRDefault="00111E92" w:rsidP="00C559BD">
      <w:pPr>
        <w:pStyle w:val="FootnoteText"/>
        <w:ind w:left="284" w:firstLine="425"/>
        <w:jc w:val="both"/>
        <w:rPr>
          <w:rFonts w:ascii="Times New Roman" w:hAnsi="Times New Roman" w:cs="Times New Roman"/>
          <w:lang w:val="en-GB"/>
        </w:rPr>
      </w:pPr>
      <w:r w:rsidRPr="00D52A7D">
        <w:rPr>
          <w:rStyle w:val="FootnoteReference"/>
          <w:rFonts w:ascii="Times New Roman" w:hAnsi="Times New Roman" w:cs="Times New Roman"/>
        </w:rPr>
        <w:footnoteRef/>
      </w:r>
      <w:r w:rsidRPr="00D52A7D">
        <w:rPr>
          <w:rFonts w:ascii="Times New Roman" w:hAnsi="Times New Roman" w:cs="Times New Roman"/>
        </w:rPr>
        <w:t xml:space="preserve"> Tadrib,</w:t>
      </w:r>
      <w:r>
        <w:rPr>
          <w:rFonts w:ascii="Times New Roman" w:hAnsi="Times New Roman" w:cs="Times New Roman"/>
        </w:rPr>
        <w:t xml:space="preserve"> </w:t>
      </w:r>
      <w:r>
        <w:rPr>
          <w:rFonts w:ascii="Times New Roman" w:hAnsi="Times New Roman" w:cs="Times New Roman"/>
          <w:i/>
        </w:rPr>
        <w:t>Loc.Cit.</w:t>
      </w:r>
    </w:p>
  </w:footnote>
  <w:footnote w:id="30">
    <w:p w14:paraId="56992378" w14:textId="77777777" w:rsidR="00111E92" w:rsidRPr="00700DF0" w:rsidRDefault="00111E92" w:rsidP="00C559BD">
      <w:pPr>
        <w:pStyle w:val="FootnoteText"/>
        <w:ind w:firstLine="709"/>
        <w:jc w:val="both"/>
        <w:rPr>
          <w:rFonts w:ascii="Times New Roman" w:hAnsi="Times New Roman" w:cs="Times New Roman"/>
          <w:lang w:val="en-GB"/>
        </w:rPr>
      </w:pPr>
      <w:r w:rsidRPr="00700DF0">
        <w:rPr>
          <w:rStyle w:val="FootnoteReference"/>
          <w:rFonts w:ascii="Times New Roman" w:hAnsi="Times New Roman" w:cs="Times New Roman"/>
        </w:rPr>
        <w:footnoteRef/>
      </w:r>
      <w:r w:rsidRPr="00700DF0">
        <w:rPr>
          <w:rFonts w:ascii="Times New Roman" w:hAnsi="Times New Roman" w:cs="Times New Roman"/>
        </w:rPr>
        <w:t xml:space="preserve"> </w:t>
      </w:r>
      <w:r w:rsidRPr="00700DF0">
        <w:rPr>
          <w:rFonts w:ascii="Times New Roman" w:hAnsi="Times New Roman" w:cs="Times New Roman"/>
          <w:lang w:val="en-GB"/>
        </w:rPr>
        <w:t>Eddy Damian, “</w:t>
      </w:r>
      <w:r w:rsidRPr="00700DF0">
        <w:rPr>
          <w:rFonts w:ascii="Times New Roman" w:hAnsi="Times New Roman" w:cs="Times New Roman"/>
          <w:i/>
          <w:lang w:val="en-GB"/>
        </w:rPr>
        <w:t xml:space="preserve">Hukum Hak Cipta”, </w:t>
      </w:r>
      <w:r w:rsidRPr="00700DF0">
        <w:rPr>
          <w:rFonts w:ascii="Times New Roman" w:hAnsi="Times New Roman" w:cs="Times New Roman"/>
          <w:lang w:val="en-GB"/>
        </w:rPr>
        <w:t>Edisi Keempat, Cetakan ke-1, Alumni Bandung, Bandung, 2014, hlm. 254.</w:t>
      </w:r>
    </w:p>
  </w:footnote>
  <w:footnote w:id="31">
    <w:p w14:paraId="4BF290EE" w14:textId="77777777" w:rsidR="00111E92" w:rsidRPr="00C559BD" w:rsidRDefault="00111E92" w:rsidP="00C559BD">
      <w:pPr>
        <w:pStyle w:val="FootnoteText"/>
        <w:ind w:firstLine="709"/>
        <w:jc w:val="both"/>
        <w:rPr>
          <w:rFonts w:ascii="Times New Roman" w:hAnsi="Times New Roman" w:cs="Times New Roman"/>
          <w:lang w:val="en-GB"/>
        </w:rPr>
      </w:pPr>
      <w:r w:rsidRPr="00C559BD">
        <w:rPr>
          <w:rStyle w:val="FootnoteReference"/>
          <w:rFonts w:ascii="Times New Roman" w:hAnsi="Times New Roman" w:cs="Times New Roman"/>
        </w:rPr>
        <w:footnoteRef/>
      </w:r>
      <w:r w:rsidRPr="00C559BD">
        <w:rPr>
          <w:rFonts w:ascii="Times New Roman" w:hAnsi="Times New Roman" w:cs="Times New Roman"/>
        </w:rPr>
        <w:t xml:space="preserve"> Pasal 1 angka 1 Permendiknas Nomor 17 Tahun 2010 Tentang Pencegahan dan Penanggulangan Plagiat di Perguruan Tinggi. </w:t>
      </w:r>
    </w:p>
  </w:footnote>
  <w:footnote w:id="32">
    <w:p w14:paraId="33AEC83D" w14:textId="77777777" w:rsidR="00111E92" w:rsidRPr="00C559BD" w:rsidRDefault="00111E92" w:rsidP="00C559BD">
      <w:pPr>
        <w:pStyle w:val="FootnoteText"/>
        <w:ind w:firstLine="709"/>
        <w:jc w:val="both"/>
        <w:rPr>
          <w:rFonts w:ascii="Times New Roman" w:hAnsi="Times New Roman" w:cs="Times New Roman"/>
          <w:lang w:val="en-GB"/>
        </w:rPr>
      </w:pPr>
      <w:r w:rsidRPr="00C559BD">
        <w:rPr>
          <w:rStyle w:val="FootnoteReference"/>
          <w:rFonts w:ascii="Times New Roman" w:hAnsi="Times New Roman" w:cs="Times New Roman"/>
        </w:rPr>
        <w:footnoteRef/>
      </w:r>
      <w:r w:rsidRPr="00C559BD">
        <w:rPr>
          <w:rFonts w:ascii="Times New Roman" w:hAnsi="Times New Roman" w:cs="Times New Roman"/>
          <w:i/>
        </w:rPr>
        <w:t xml:space="preserve"> </w:t>
      </w:r>
      <w:r w:rsidRPr="00C559BD">
        <w:rPr>
          <w:rFonts w:ascii="Times New Roman" w:hAnsi="Times New Roman" w:cs="Times New Roman"/>
        </w:rPr>
        <w:t>Henry Soelistyo</w:t>
      </w:r>
      <w:r w:rsidRPr="00C559BD">
        <w:rPr>
          <w:rFonts w:ascii="Times New Roman" w:hAnsi="Times New Roman" w:cs="Times New Roman"/>
          <w:i/>
        </w:rPr>
        <w:t>, Loc. Cit</w:t>
      </w:r>
      <w:r w:rsidRPr="00C559BD">
        <w:rPr>
          <w:rFonts w:ascii="Times New Roman" w:hAnsi="Times New Roman" w:cs="Times New Roman"/>
        </w:rPr>
        <w:t>.</w:t>
      </w:r>
    </w:p>
  </w:footnote>
  <w:footnote w:id="33">
    <w:p w14:paraId="53449477" w14:textId="77777777" w:rsidR="00111E92" w:rsidRPr="00E94672" w:rsidRDefault="00111E92" w:rsidP="00C559BD">
      <w:pPr>
        <w:pStyle w:val="FootnoteText"/>
        <w:ind w:firstLine="709"/>
        <w:jc w:val="both"/>
        <w:rPr>
          <w:rFonts w:ascii="Times New Roman" w:hAnsi="Times New Roman" w:cs="Times New Roman"/>
          <w:lang w:val="en-GB"/>
        </w:rPr>
      </w:pPr>
      <w:r w:rsidRPr="00C559BD">
        <w:rPr>
          <w:rStyle w:val="FootnoteReference"/>
          <w:rFonts w:ascii="Times New Roman" w:hAnsi="Times New Roman" w:cs="Times New Roman"/>
        </w:rPr>
        <w:footnoteRef/>
      </w:r>
      <w:r w:rsidRPr="00C559BD">
        <w:rPr>
          <w:rFonts w:ascii="Times New Roman" w:hAnsi="Times New Roman" w:cs="Times New Roman"/>
        </w:rPr>
        <w:t xml:space="preserve"> Adik Wibowo, </w:t>
      </w:r>
      <w:r w:rsidRPr="00C559BD">
        <w:rPr>
          <w:rFonts w:ascii="Times New Roman" w:hAnsi="Times New Roman" w:cs="Times New Roman"/>
          <w:i/>
        </w:rPr>
        <w:t xml:space="preserve">Mencegahh dan menanggulangi Plagiarisme di Dunia, </w:t>
      </w:r>
      <w:r w:rsidRPr="00C559BD">
        <w:rPr>
          <w:rFonts w:ascii="Times New Roman" w:hAnsi="Times New Roman" w:cs="Times New Roman"/>
          <w:lang w:val="en-GB"/>
        </w:rPr>
        <w:t>Kesmas, Jurnal Kesehatan Masyarakat Nasional Vol. 6, No. 5, April 2012, terdapat dalam https://journal.fkm.ui.ac.id/kesmas/article/view/84/85 , Diakses tanggal 16 Juli 2021.</w:t>
      </w:r>
      <w:r>
        <w:rPr>
          <w:rFonts w:ascii="Times New Roman" w:hAnsi="Times New Roman" w:cs="Times New Roman"/>
          <w:lang w:val="en-GB"/>
        </w:rPr>
        <w:t xml:space="preserve"> </w:t>
      </w:r>
    </w:p>
  </w:footnote>
  <w:footnote w:id="34">
    <w:p w14:paraId="09007DF0" w14:textId="77777777" w:rsidR="00111E92" w:rsidRPr="00C559BD" w:rsidRDefault="00111E92" w:rsidP="00C559BD">
      <w:pPr>
        <w:pStyle w:val="FootnoteText"/>
        <w:ind w:firstLine="709"/>
        <w:jc w:val="both"/>
        <w:rPr>
          <w:rFonts w:ascii="Times New Roman" w:hAnsi="Times New Roman" w:cs="Times New Roman"/>
          <w:lang w:val="en-GB"/>
        </w:rPr>
      </w:pPr>
      <w:r w:rsidRPr="00C559BD">
        <w:rPr>
          <w:rStyle w:val="FootnoteReference"/>
          <w:rFonts w:ascii="Times New Roman" w:hAnsi="Times New Roman" w:cs="Times New Roman"/>
        </w:rPr>
        <w:footnoteRef/>
      </w:r>
      <w:r w:rsidRPr="00C559BD">
        <w:rPr>
          <w:rFonts w:ascii="Times New Roman" w:hAnsi="Times New Roman" w:cs="Times New Roman"/>
        </w:rPr>
        <w:t xml:space="preserve"> </w:t>
      </w:r>
      <w:bookmarkStart w:id="86" w:name="_Hlk68841797"/>
      <w:r w:rsidRPr="00C559BD">
        <w:rPr>
          <w:rFonts w:ascii="Times New Roman" w:hAnsi="Times New Roman" w:cs="Times New Roman"/>
        </w:rPr>
        <w:t>Felicia Utorodewo dkk, “Bahasa Indonesia : Sebuah Pengantar Penulisan Ilmiah”, dikutip dari Nahrowi, “</w:t>
      </w:r>
      <w:r w:rsidRPr="00C559BD">
        <w:rPr>
          <w:rFonts w:ascii="Times New Roman" w:hAnsi="Times New Roman" w:cs="Times New Roman"/>
          <w:i/>
        </w:rPr>
        <w:t>Plagiat dan Pembajakan Karya Cipta Dalam Hak Kekayaan Intelektual</w:t>
      </w:r>
      <w:r w:rsidRPr="00C559BD">
        <w:rPr>
          <w:rFonts w:ascii="Times New Roman" w:hAnsi="Times New Roman" w:cs="Times New Roman"/>
        </w:rPr>
        <w:t xml:space="preserve">”, Fakultas Syariah dan Hukum UIN Jakarta, hlm. 230. Terdapat dalam </w:t>
      </w:r>
      <w:hyperlink r:id="rId9" w:history="1">
        <w:r w:rsidRPr="00C559BD">
          <w:rPr>
            <w:rStyle w:val="Hyperlink"/>
            <w:rFonts w:ascii="Times New Roman" w:hAnsi="Times New Roman" w:cs="Times New Roman"/>
            <w:color w:val="auto"/>
            <w:u w:val="none"/>
          </w:rPr>
          <w:t>https://www.academia.edu/9997804/PLAGIAT_DAN_PEMBAJAKAN_KARYA_CIPTA_DALAM_HAK_KEKAYAAN_INTELEKTUAL_Nahrowi</w:t>
        </w:r>
      </w:hyperlink>
      <w:r w:rsidRPr="00C559BD">
        <w:rPr>
          <w:rFonts w:ascii="Times New Roman" w:hAnsi="Times New Roman" w:cs="Times New Roman"/>
        </w:rPr>
        <w:t>. Diakses tanggal 07 April 2021</w:t>
      </w:r>
      <w:bookmarkEnd w:id="86"/>
    </w:p>
  </w:footnote>
  <w:footnote w:id="35">
    <w:p w14:paraId="72EC1875" w14:textId="77777777" w:rsidR="00111E92" w:rsidRPr="008515E8" w:rsidRDefault="00111E92" w:rsidP="00C559BD">
      <w:pPr>
        <w:pStyle w:val="FootnoteText"/>
        <w:ind w:left="851" w:hanging="142"/>
        <w:jc w:val="both"/>
        <w:rPr>
          <w:rFonts w:ascii="Times New Roman" w:hAnsi="Times New Roman" w:cs="Times New Roman"/>
          <w:lang w:val="en-GB"/>
        </w:rPr>
      </w:pPr>
      <w:r w:rsidRPr="00C559BD">
        <w:rPr>
          <w:rStyle w:val="FootnoteReference"/>
          <w:rFonts w:ascii="Times New Roman" w:hAnsi="Times New Roman" w:cs="Times New Roman"/>
        </w:rPr>
        <w:footnoteRef/>
      </w:r>
      <w:r w:rsidRPr="00C559BD">
        <w:rPr>
          <w:rFonts w:ascii="Times New Roman" w:hAnsi="Times New Roman" w:cs="Times New Roman"/>
        </w:rPr>
        <w:t xml:space="preserve"> </w:t>
      </w:r>
      <w:r w:rsidRPr="00C559BD">
        <w:rPr>
          <w:rFonts w:ascii="Times New Roman" w:hAnsi="Times New Roman" w:cs="Times New Roman"/>
          <w:lang w:val="en-GB"/>
        </w:rPr>
        <w:t>Pasal 44 ayat (1) UU No. 28 Tahun 2014 Tentang Hak Cipta.</w:t>
      </w:r>
    </w:p>
  </w:footnote>
  <w:footnote w:id="36">
    <w:p w14:paraId="66732A27" w14:textId="77777777" w:rsidR="00111E92" w:rsidRPr="00C559BD" w:rsidRDefault="00111E92" w:rsidP="00C559BD">
      <w:pPr>
        <w:pStyle w:val="FootnoteText"/>
        <w:ind w:firstLine="709"/>
        <w:jc w:val="both"/>
        <w:rPr>
          <w:rFonts w:ascii="Times New Roman" w:hAnsi="Times New Roman" w:cs="Times New Roman"/>
          <w:lang w:val="en-GB"/>
        </w:rPr>
      </w:pPr>
      <w:r w:rsidRPr="00C559BD">
        <w:rPr>
          <w:rStyle w:val="FootnoteReference"/>
          <w:rFonts w:ascii="Times New Roman" w:hAnsi="Times New Roman" w:cs="Times New Roman"/>
        </w:rPr>
        <w:footnoteRef/>
      </w:r>
      <w:r w:rsidRPr="00C559BD">
        <w:rPr>
          <w:rFonts w:ascii="Times New Roman" w:hAnsi="Times New Roman" w:cs="Times New Roman"/>
        </w:rPr>
        <w:t xml:space="preserve"> </w:t>
      </w:r>
      <w:r w:rsidRPr="00C559BD">
        <w:rPr>
          <w:rFonts w:ascii="Times New Roman" w:hAnsi="Times New Roman" w:cs="Times New Roman"/>
          <w:lang w:val="en-GB"/>
        </w:rPr>
        <w:t xml:space="preserve">Pasal 12 ayat (1) </w:t>
      </w:r>
      <w:r w:rsidRPr="00C559BD">
        <w:rPr>
          <w:rFonts w:ascii="Times New Roman" w:hAnsi="Times New Roman" w:cs="Times New Roman"/>
        </w:rPr>
        <w:t xml:space="preserve">Peraturan Menteri Pendidikan Nasional Nomor 17 Tahun 2010 Tentang Pencegahan dan Penanggulangan Plagiat di Perguruan Tinggi. </w:t>
      </w:r>
    </w:p>
  </w:footnote>
  <w:footnote w:id="37">
    <w:p w14:paraId="6B24F880" w14:textId="77777777" w:rsidR="00111E92" w:rsidRPr="0005538A" w:rsidRDefault="00111E92" w:rsidP="00C72960">
      <w:pPr>
        <w:pStyle w:val="FootnoteText"/>
        <w:ind w:firstLine="709"/>
        <w:rPr>
          <w:rFonts w:ascii="Times New Roman" w:hAnsi="Times New Roman" w:cs="Times New Roman"/>
          <w:lang w:val="en-GB"/>
        </w:rPr>
      </w:pPr>
      <w:r w:rsidRPr="0005538A">
        <w:rPr>
          <w:rStyle w:val="FootnoteReference"/>
          <w:rFonts w:ascii="Times New Roman" w:hAnsi="Times New Roman" w:cs="Times New Roman"/>
        </w:rPr>
        <w:footnoteRef/>
      </w:r>
      <w:r w:rsidRPr="0005538A">
        <w:rPr>
          <w:rFonts w:ascii="Times New Roman" w:hAnsi="Times New Roman" w:cs="Times New Roman"/>
        </w:rPr>
        <w:t xml:space="preserve"> Pasal 113 UU Nomor 28 Tahun 2014 Tentang Hak Cipta. </w:t>
      </w:r>
    </w:p>
  </w:footnote>
  <w:footnote w:id="38">
    <w:p w14:paraId="045E3AA5" w14:textId="77777777" w:rsidR="00111E92" w:rsidRPr="00C559BD" w:rsidRDefault="00111E92" w:rsidP="00E90EA3">
      <w:pPr>
        <w:pStyle w:val="FootnoteText"/>
        <w:ind w:firstLine="709"/>
        <w:jc w:val="both"/>
        <w:rPr>
          <w:rFonts w:ascii="Times New Roman" w:hAnsi="Times New Roman" w:cs="Times New Roman"/>
          <w:lang w:val="en-GB"/>
        </w:rPr>
      </w:pPr>
      <w:r w:rsidRPr="00C559BD">
        <w:rPr>
          <w:rStyle w:val="FootnoteReference"/>
          <w:rFonts w:ascii="Times New Roman" w:hAnsi="Times New Roman" w:cs="Times New Roman"/>
        </w:rPr>
        <w:footnoteRef/>
      </w:r>
      <w:r w:rsidRPr="00C559BD">
        <w:rPr>
          <w:rFonts w:ascii="Times New Roman" w:hAnsi="Times New Roman" w:cs="Times New Roman"/>
        </w:rPr>
        <w:t xml:space="preserve"> </w:t>
      </w:r>
      <w:bookmarkStart w:id="88" w:name="_Hlk68841951"/>
      <w:r w:rsidRPr="00C559BD">
        <w:rPr>
          <w:rFonts w:ascii="Times New Roman" w:hAnsi="Times New Roman" w:cs="Times New Roman"/>
          <w:lang w:val="en-GB"/>
        </w:rPr>
        <w:t>Ashibly, “</w:t>
      </w:r>
      <w:r w:rsidRPr="00C559BD">
        <w:rPr>
          <w:rFonts w:ascii="Times New Roman" w:hAnsi="Times New Roman" w:cs="Times New Roman"/>
          <w:i/>
          <w:lang w:val="en-GB"/>
        </w:rPr>
        <w:t>HUKUM HAK CIPTA, Tinjauan Khusus Performing Right Lagu Indie Berbasis Nilai Keadilan”</w:t>
      </w:r>
      <w:r w:rsidRPr="00C559BD">
        <w:rPr>
          <w:rFonts w:ascii="Times New Roman" w:hAnsi="Times New Roman" w:cs="Times New Roman"/>
          <w:lang w:val="en-GB"/>
        </w:rPr>
        <w:t>, ctk pertama, Genta Publishing, Yogyakarta, 2016.</w:t>
      </w:r>
      <w:bookmarkEnd w:id="88"/>
      <w:r w:rsidRPr="00C559BD">
        <w:rPr>
          <w:rFonts w:ascii="Times New Roman" w:hAnsi="Times New Roman" w:cs="Times New Roman"/>
          <w:lang w:val="en-GB"/>
        </w:rPr>
        <w:t xml:space="preserve"> Hlm 152.</w:t>
      </w:r>
    </w:p>
  </w:footnote>
  <w:footnote w:id="39">
    <w:p w14:paraId="2DFC6E09" w14:textId="77777777" w:rsidR="00111E92" w:rsidRPr="00E055BC" w:rsidRDefault="00111E92" w:rsidP="00E90EA3">
      <w:pPr>
        <w:pStyle w:val="FootnoteText"/>
        <w:ind w:firstLine="709"/>
        <w:jc w:val="both"/>
        <w:rPr>
          <w:rFonts w:ascii="Times New Roman" w:hAnsi="Times New Roman" w:cs="Times New Roman"/>
          <w:lang w:val="en-GB"/>
        </w:rPr>
      </w:pPr>
      <w:r w:rsidRPr="00C559BD">
        <w:rPr>
          <w:rStyle w:val="FootnoteReference"/>
          <w:rFonts w:ascii="Times New Roman" w:hAnsi="Times New Roman" w:cs="Times New Roman"/>
        </w:rPr>
        <w:footnoteRef/>
      </w:r>
      <w:r w:rsidRPr="00C559BD">
        <w:rPr>
          <w:rFonts w:ascii="Times New Roman" w:hAnsi="Times New Roman" w:cs="Times New Roman"/>
        </w:rPr>
        <w:t xml:space="preserve"> </w:t>
      </w:r>
      <w:bookmarkStart w:id="89" w:name="_Hlk68841985"/>
      <w:r w:rsidRPr="00C559BD">
        <w:rPr>
          <w:rFonts w:ascii="Times New Roman" w:hAnsi="Times New Roman" w:cs="Times New Roman"/>
        </w:rPr>
        <w:t xml:space="preserve">Hulman Panjaitan, </w:t>
      </w:r>
      <w:r w:rsidRPr="00C559BD">
        <w:rPr>
          <w:rFonts w:ascii="Times New Roman" w:hAnsi="Times New Roman" w:cs="Times New Roman"/>
          <w:i/>
        </w:rPr>
        <w:t xml:space="preserve">“Penggunaan Karya Cipta Musik dan Lagu Tanpa Izin dan Akibat </w:t>
      </w:r>
      <w:r w:rsidRPr="00C559BD">
        <w:rPr>
          <w:rFonts w:ascii="Times New Roman" w:hAnsi="Times New Roman" w:cs="Times New Roman"/>
        </w:rPr>
        <w:t xml:space="preserve">Hukumnya”, </w:t>
      </w:r>
      <w:r w:rsidRPr="00C559BD">
        <w:rPr>
          <w:rFonts w:ascii="Times New Roman" w:hAnsi="Times New Roman" w:cs="Times New Roman"/>
          <w:lang w:val="en-GB"/>
        </w:rPr>
        <w:t>Jurnal Hukum to-ra, Vol. 1 No. 2, Agustus 2015</w:t>
      </w:r>
      <w:bookmarkEnd w:id="89"/>
      <w:r w:rsidRPr="00C559BD">
        <w:rPr>
          <w:rFonts w:ascii="Times New Roman" w:hAnsi="Times New Roman" w:cs="Times New Roman"/>
          <w:lang w:val="en-GB"/>
        </w:rPr>
        <w:t xml:space="preserve">, terdapat dalam </w:t>
      </w:r>
      <w:hyperlink r:id="rId10" w:history="1">
        <w:r w:rsidRPr="00C559BD">
          <w:rPr>
            <w:rStyle w:val="Hyperlink"/>
            <w:rFonts w:ascii="Times New Roman" w:hAnsi="Times New Roman" w:cs="Times New Roman"/>
            <w:color w:val="auto"/>
            <w:u w:val="none"/>
            <w:lang w:val="en-GB"/>
          </w:rPr>
          <w:t>http://ejournal.uki.ac.id/index.php/tora/article/view/1139/967</w:t>
        </w:r>
      </w:hyperlink>
      <w:r w:rsidRPr="00C559BD">
        <w:rPr>
          <w:rFonts w:ascii="Times New Roman" w:hAnsi="Times New Roman" w:cs="Times New Roman"/>
          <w:lang w:val="en-GB"/>
        </w:rPr>
        <w:t>, Diakses terakhir tanggal 17 Juli 2021.</w:t>
      </w:r>
    </w:p>
  </w:footnote>
  <w:footnote w:id="40">
    <w:p w14:paraId="48161B8C" w14:textId="77777777" w:rsidR="00111E92" w:rsidRPr="00C559BD" w:rsidRDefault="00111E92" w:rsidP="00C559BD">
      <w:pPr>
        <w:pStyle w:val="FootnoteText"/>
        <w:ind w:left="567" w:firstLine="142"/>
        <w:jc w:val="both"/>
        <w:rPr>
          <w:rFonts w:ascii="Times New Roman" w:hAnsi="Times New Roman" w:cs="Times New Roman"/>
          <w:lang w:val="en-GB"/>
        </w:rPr>
      </w:pPr>
      <w:r w:rsidRPr="00C559BD">
        <w:rPr>
          <w:rStyle w:val="FootnoteReference"/>
          <w:rFonts w:ascii="Times New Roman" w:hAnsi="Times New Roman" w:cs="Times New Roman"/>
        </w:rPr>
        <w:footnoteRef/>
      </w:r>
      <w:r w:rsidRPr="00C559BD">
        <w:rPr>
          <w:rFonts w:ascii="Times New Roman" w:hAnsi="Times New Roman" w:cs="Times New Roman"/>
        </w:rPr>
        <w:t xml:space="preserve"> Ashibly.</w:t>
      </w:r>
      <w:r w:rsidRPr="00C559BD">
        <w:rPr>
          <w:rFonts w:ascii="Times New Roman" w:hAnsi="Times New Roman" w:cs="Times New Roman"/>
          <w:i/>
        </w:rPr>
        <w:t>Op.Cit.</w:t>
      </w:r>
      <w:r w:rsidRPr="00C559BD">
        <w:rPr>
          <w:rFonts w:ascii="Times New Roman" w:hAnsi="Times New Roman" w:cs="Times New Roman"/>
        </w:rPr>
        <w:t>hlm. 114.</w:t>
      </w:r>
    </w:p>
  </w:footnote>
  <w:footnote w:id="41">
    <w:p w14:paraId="132BA041" w14:textId="77777777" w:rsidR="00111E92" w:rsidRPr="00C559BD" w:rsidRDefault="00111E92" w:rsidP="00C559BD">
      <w:pPr>
        <w:pStyle w:val="FootnoteText"/>
        <w:ind w:firstLine="709"/>
        <w:jc w:val="both"/>
        <w:rPr>
          <w:rFonts w:ascii="Times New Roman" w:hAnsi="Times New Roman" w:cs="Times New Roman"/>
          <w:lang w:val="en-GB"/>
        </w:rPr>
      </w:pPr>
      <w:r w:rsidRPr="00C559BD">
        <w:rPr>
          <w:rStyle w:val="FootnoteReference"/>
          <w:rFonts w:ascii="Times New Roman" w:hAnsi="Times New Roman" w:cs="Times New Roman"/>
        </w:rPr>
        <w:footnoteRef/>
      </w:r>
      <w:r w:rsidRPr="00C559BD">
        <w:rPr>
          <w:rFonts w:ascii="Times New Roman" w:hAnsi="Times New Roman" w:cs="Times New Roman"/>
        </w:rPr>
        <w:t xml:space="preserve"> </w:t>
      </w:r>
      <w:r w:rsidRPr="00C559BD">
        <w:rPr>
          <w:rFonts w:ascii="Times New Roman" w:hAnsi="Times New Roman" w:cs="Times New Roman"/>
          <w:lang w:val="en-GB"/>
        </w:rPr>
        <w:t>UU No. 28 Tahun 2014 Tentang Hak Cipta.</w:t>
      </w:r>
    </w:p>
  </w:footnote>
  <w:footnote w:id="42">
    <w:p w14:paraId="0BAFA1A7" w14:textId="77777777" w:rsidR="00111E92" w:rsidRPr="00C559BD" w:rsidRDefault="00111E92" w:rsidP="00C559BD">
      <w:pPr>
        <w:pStyle w:val="FootnoteText"/>
        <w:ind w:firstLine="709"/>
        <w:jc w:val="both"/>
        <w:rPr>
          <w:rFonts w:ascii="Times New Roman" w:hAnsi="Times New Roman" w:cs="Times New Roman"/>
          <w:lang w:val="en-GB"/>
        </w:rPr>
      </w:pPr>
      <w:r w:rsidRPr="00C559BD">
        <w:rPr>
          <w:rStyle w:val="FootnoteReference"/>
          <w:rFonts w:ascii="Times New Roman" w:hAnsi="Times New Roman" w:cs="Times New Roman"/>
        </w:rPr>
        <w:footnoteRef/>
      </w:r>
      <w:r w:rsidRPr="00C559BD">
        <w:rPr>
          <w:rFonts w:ascii="Times New Roman" w:hAnsi="Times New Roman" w:cs="Times New Roman"/>
        </w:rPr>
        <w:t xml:space="preserve"> </w:t>
      </w:r>
      <w:r w:rsidRPr="00C559BD">
        <w:rPr>
          <w:rFonts w:ascii="Times New Roman" w:hAnsi="Times New Roman" w:cs="Times New Roman"/>
          <w:lang w:val="en-GB"/>
        </w:rPr>
        <w:t>The International Intellectual Propertu Alliance, “</w:t>
      </w:r>
      <w:r w:rsidRPr="00C559BD">
        <w:rPr>
          <w:rFonts w:ascii="Times New Roman" w:hAnsi="Times New Roman" w:cs="Times New Roman"/>
          <w:i/>
          <w:lang w:val="en-GB"/>
        </w:rPr>
        <w:t xml:space="preserve">Piracy of US Copyrighted Works in Ten Selected Countries : A Report by the International Intellectual Property Alliance to the United States Trade Representative, </w:t>
      </w:r>
      <w:r w:rsidRPr="00C559BD">
        <w:rPr>
          <w:rFonts w:ascii="Times New Roman" w:hAnsi="Times New Roman" w:cs="Times New Roman"/>
          <w:lang w:val="en-GB"/>
        </w:rPr>
        <w:t>1985, hlm 1 dikutip dari Hendra Tanu Atmadja, “</w:t>
      </w:r>
      <w:r w:rsidRPr="00C559BD">
        <w:rPr>
          <w:rFonts w:ascii="Times New Roman" w:hAnsi="Times New Roman" w:cs="Times New Roman"/>
          <w:i/>
          <w:lang w:val="en-GB"/>
        </w:rPr>
        <w:t>Hak Cipta Musik atau Lagu</w:t>
      </w:r>
      <w:r w:rsidRPr="00C559BD">
        <w:rPr>
          <w:rFonts w:ascii="Times New Roman" w:hAnsi="Times New Roman" w:cs="Times New Roman"/>
          <w:lang w:val="en-GB"/>
        </w:rPr>
        <w:t>”, Universitas Indonesia, Jakarta, 2003, hlm. 8.</w:t>
      </w:r>
    </w:p>
  </w:footnote>
  <w:footnote w:id="43">
    <w:p w14:paraId="6BD93472" w14:textId="77777777" w:rsidR="00111E92" w:rsidRPr="001667BB" w:rsidRDefault="00111E92" w:rsidP="00C559BD">
      <w:pPr>
        <w:pStyle w:val="FootnoteText"/>
        <w:ind w:firstLine="709"/>
        <w:jc w:val="both"/>
        <w:rPr>
          <w:i/>
          <w:lang w:val="en-GB"/>
        </w:rPr>
      </w:pPr>
      <w:r w:rsidRPr="00C559BD">
        <w:rPr>
          <w:rStyle w:val="FootnoteReference"/>
          <w:rFonts w:ascii="Times New Roman" w:hAnsi="Times New Roman" w:cs="Times New Roman"/>
        </w:rPr>
        <w:footnoteRef/>
      </w:r>
      <w:r w:rsidRPr="00C559BD">
        <w:rPr>
          <w:rFonts w:ascii="Times New Roman" w:hAnsi="Times New Roman" w:cs="Times New Roman"/>
        </w:rPr>
        <w:t xml:space="preserve"> </w:t>
      </w:r>
      <w:r w:rsidRPr="00C559BD">
        <w:rPr>
          <w:rFonts w:ascii="Times New Roman" w:hAnsi="Times New Roman" w:cs="Times New Roman"/>
          <w:i/>
          <w:lang w:val="en-GB"/>
        </w:rPr>
        <w:t xml:space="preserve">Ibid. </w:t>
      </w:r>
      <w:r w:rsidRPr="00C559BD">
        <w:rPr>
          <w:rFonts w:ascii="Times New Roman" w:hAnsi="Times New Roman" w:cs="Times New Roman"/>
          <w:lang w:val="en-GB"/>
        </w:rPr>
        <w:t>hlm. 12</w:t>
      </w:r>
    </w:p>
  </w:footnote>
  <w:footnote w:id="44">
    <w:p w14:paraId="06BDDCC6" w14:textId="77777777" w:rsidR="00111E92" w:rsidRPr="00C559BD" w:rsidRDefault="00111E92" w:rsidP="00C559BD">
      <w:pPr>
        <w:pStyle w:val="FootnoteText"/>
        <w:ind w:firstLine="709"/>
        <w:jc w:val="both"/>
        <w:rPr>
          <w:rFonts w:ascii="Times New Roman" w:hAnsi="Times New Roman" w:cs="Times New Roman"/>
          <w:lang w:val="en-GB"/>
        </w:rPr>
      </w:pPr>
      <w:r w:rsidRPr="00C559BD">
        <w:rPr>
          <w:rStyle w:val="FootnoteReference"/>
          <w:rFonts w:ascii="Times New Roman" w:hAnsi="Times New Roman" w:cs="Times New Roman"/>
        </w:rPr>
        <w:footnoteRef/>
      </w:r>
      <w:r w:rsidRPr="00C559BD">
        <w:rPr>
          <w:rFonts w:ascii="Times New Roman" w:hAnsi="Times New Roman" w:cs="Times New Roman"/>
        </w:rPr>
        <w:t xml:space="preserve"> I Made Pasek Diantha, “</w:t>
      </w:r>
      <w:r w:rsidRPr="00C559BD">
        <w:rPr>
          <w:rFonts w:ascii="Times New Roman" w:hAnsi="Times New Roman" w:cs="Times New Roman"/>
          <w:i/>
        </w:rPr>
        <w:t>Metodologi Penelitian Hukum Normatif Dalam Justifikasi Teori Hukum”</w:t>
      </w:r>
      <w:r w:rsidRPr="00C559BD">
        <w:rPr>
          <w:rFonts w:ascii="Times New Roman" w:hAnsi="Times New Roman" w:cs="Times New Roman"/>
        </w:rPr>
        <w:t xml:space="preserve">, Ctk. Kedua, Predana Media Group, Jakarta, 2017. Hlm. 12. </w:t>
      </w:r>
    </w:p>
  </w:footnote>
  <w:footnote w:id="45">
    <w:p w14:paraId="3CCB4603" w14:textId="77777777" w:rsidR="00111E92" w:rsidRPr="00DF42CF" w:rsidRDefault="00111E92" w:rsidP="00C559BD">
      <w:pPr>
        <w:pStyle w:val="FootnoteText"/>
        <w:ind w:left="709"/>
        <w:jc w:val="both"/>
        <w:rPr>
          <w:rFonts w:ascii="Times New Roman" w:hAnsi="Times New Roman" w:cs="Times New Roman"/>
          <w:i/>
          <w:lang w:val="en-GB"/>
        </w:rPr>
      </w:pPr>
      <w:r w:rsidRPr="00C559BD">
        <w:rPr>
          <w:rStyle w:val="FootnoteReference"/>
          <w:rFonts w:ascii="Times New Roman" w:hAnsi="Times New Roman" w:cs="Times New Roman"/>
        </w:rPr>
        <w:footnoteRef/>
      </w:r>
      <w:r w:rsidRPr="00C559BD">
        <w:rPr>
          <w:rFonts w:ascii="Times New Roman" w:hAnsi="Times New Roman" w:cs="Times New Roman"/>
        </w:rPr>
        <w:t xml:space="preserve"> </w:t>
      </w:r>
      <w:r w:rsidRPr="00C559BD">
        <w:rPr>
          <w:rFonts w:ascii="Times New Roman" w:hAnsi="Times New Roman" w:cs="Times New Roman"/>
          <w:i/>
        </w:rPr>
        <w:t xml:space="preserve">Ibid. </w:t>
      </w:r>
      <w:r w:rsidRPr="00C559BD">
        <w:rPr>
          <w:rFonts w:ascii="Times New Roman" w:hAnsi="Times New Roman" w:cs="Times New Roman"/>
        </w:rPr>
        <w:t>hlm. 83</w:t>
      </w:r>
    </w:p>
  </w:footnote>
  <w:footnote w:id="46">
    <w:p w14:paraId="5D49AFC3" w14:textId="77777777" w:rsidR="00111E92" w:rsidRPr="00C559BD" w:rsidRDefault="00111E92" w:rsidP="00C559BD">
      <w:pPr>
        <w:pStyle w:val="FootnoteText"/>
        <w:ind w:firstLine="709"/>
        <w:jc w:val="both"/>
        <w:rPr>
          <w:rFonts w:ascii="Times New Roman" w:hAnsi="Times New Roman" w:cs="Times New Roman"/>
          <w:lang w:val="en-GB"/>
        </w:rPr>
      </w:pPr>
      <w:r w:rsidRPr="00C559BD">
        <w:rPr>
          <w:rStyle w:val="FootnoteReference"/>
          <w:rFonts w:ascii="Times New Roman" w:hAnsi="Times New Roman" w:cs="Times New Roman"/>
        </w:rPr>
        <w:footnoteRef/>
      </w:r>
      <w:r w:rsidRPr="00C559BD">
        <w:rPr>
          <w:rFonts w:ascii="Times New Roman" w:hAnsi="Times New Roman" w:cs="Times New Roman"/>
        </w:rPr>
        <w:t xml:space="preserve"> </w:t>
      </w:r>
      <w:bookmarkStart w:id="95" w:name="_Hlk68842079"/>
      <w:r w:rsidRPr="00C559BD">
        <w:rPr>
          <w:rFonts w:ascii="Times New Roman" w:hAnsi="Times New Roman" w:cs="Times New Roman"/>
          <w:lang w:val="en-GB"/>
        </w:rPr>
        <w:t>M. Iqbal Hasan, “</w:t>
      </w:r>
      <w:r w:rsidRPr="00C559BD">
        <w:rPr>
          <w:rFonts w:ascii="Times New Roman" w:hAnsi="Times New Roman" w:cs="Times New Roman"/>
          <w:i/>
          <w:lang w:val="en-GB"/>
        </w:rPr>
        <w:t>Pokok-Pokok Materi Metodologi Penelitian &amp; Aplikasinya”</w:t>
      </w:r>
      <w:r w:rsidRPr="00C559BD">
        <w:rPr>
          <w:rFonts w:ascii="Times New Roman" w:hAnsi="Times New Roman" w:cs="Times New Roman"/>
          <w:lang w:val="en-GB"/>
        </w:rPr>
        <w:t>, Ghalia Indonesia, Jakarta, 2002</w:t>
      </w:r>
      <w:bookmarkEnd w:id="95"/>
      <w:r w:rsidRPr="00C559BD">
        <w:rPr>
          <w:rFonts w:ascii="Times New Roman" w:hAnsi="Times New Roman" w:cs="Times New Roman"/>
          <w:lang w:val="en-GB"/>
        </w:rPr>
        <w:t>, hlm. 16.</w:t>
      </w:r>
    </w:p>
  </w:footnote>
  <w:footnote w:id="47">
    <w:p w14:paraId="6EE8C166" w14:textId="77777777" w:rsidR="00111E92" w:rsidRPr="003450CF" w:rsidRDefault="00111E92" w:rsidP="00C559BD">
      <w:pPr>
        <w:pStyle w:val="FootnoteText"/>
        <w:ind w:left="851" w:hanging="142"/>
        <w:jc w:val="both"/>
        <w:rPr>
          <w:rFonts w:ascii="Times New Roman" w:hAnsi="Times New Roman" w:cs="Times New Roman"/>
          <w:lang w:val="en-GB"/>
        </w:rPr>
      </w:pPr>
      <w:r w:rsidRPr="00C559BD">
        <w:rPr>
          <w:rStyle w:val="FootnoteReference"/>
          <w:rFonts w:ascii="Times New Roman" w:hAnsi="Times New Roman" w:cs="Times New Roman"/>
        </w:rPr>
        <w:footnoteRef/>
      </w:r>
      <w:r w:rsidRPr="00C559BD">
        <w:rPr>
          <w:rFonts w:ascii="Times New Roman" w:hAnsi="Times New Roman" w:cs="Times New Roman"/>
        </w:rPr>
        <w:t xml:space="preserve"> </w:t>
      </w:r>
      <w:r w:rsidRPr="00C559BD">
        <w:rPr>
          <w:rFonts w:ascii="Times New Roman" w:hAnsi="Times New Roman" w:cs="Times New Roman"/>
          <w:i/>
          <w:lang w:val="en-GB"/>
        </w:rPr>
        <w:t>Ibid.</w:t>
      </w:r>
      <w:r w:rsidRPr="00C559BD">
        <w:rPr>
          <w:rFonts w:ascii="Times New Roman" w:hAnsi="Times New Roman" w:cs="Times New Roman"/>
          <w:lang w:val="en-GB"/>
        </w:rPr>
        <w:t xml:space="preserve"> hlm. 46.</w:t>
      </w:r>
    </w:p>
  </w:footnote>
  <w:footnote w:id="48">
    <w:p w14:paraId="72506608" w14:textId="77777777" w:rsidR="00111E92" w:rsidRPr="00C559BD" w:rsidRDefault="00111E92" w:rsidP="00C559BD">
      <w:pPr>
        <w:pStyle w:val="FootnoteText"/>
        <w:ind w:firstLine="567"/>
        <w:jc w:val="both"/>
        <w:rPr>
          <w:rFonts w:ascii="Times New Roman" w:hAnsi="Times New Roman" w:cs="Times New Roman"/>
          <w:lang w:val="en-GB"/>
        </w:rPr>
      </w:pPr>
      <w:r w:rsidRPr="00C559BD">
        <w:rPr>
          <w:rStyle w:val="FootnoteReference"/>
          <w:rFonts w:ascii="Times New Roman" w:hAnsi="Times New Roman" w:cs="Times New Roman"/>
        </w:rPr>
        <w:footnoteRef/>
      </w:r>
      <w:r w:rsidRPr="00C559BD">
        <w:rPr>
          <w:rFonts w:ascii="Times New Roman" w:hAnsi="Times New Roman" w:cs="Times New Roman"/>
        </w:rPr>
        <w:t xml:space="preserve"> Moh. Nazir, “</w:t>
      </w:r>
      <w:r w:rsidRPr="00C559BD">
        <w:rPr>
          <w:rFonts w:ascii="Times New Roman" w:hAnsi="Times New Roman" w:cs="Times New Roman"/>
          <w:i/>
        </w:rPr>
        <w:t>Metode Penelitian”</w:t>
      </w:r>
      <w:r w:rsidRPr="00C559BD">
        <w:rPr>
          <w:rFonts w:ascii="Times New Roman" w:hAnsi="Times New Roman" w:cs="Times New Roman"/>
        </w:rPr>
        <w:t>, Ghalia Indonesia, Jakarta, 1983, hlm.111</w:t>
      </w:r>
    </w:p>
  </w:footnote>
  <w:footnote w:id="49">
    <w:p w14:paraId="1167240A" w14:textId="77777777" w:rsidR="00111E92" w:rsidRPr="00872AF0" w:rsidRDefault="00111E92" w:rsidP="00C559BD">
      <w:pPr>
        <w:pStyle w:val="FootnoteText"/>
        <w:ind w:firstLine="567"/>
        <w:jc w:val="both"/>
        <w:rPr>
          <w:rFonts w:ascii="Times New Roman" w:hAnsi="Times New Roman" w:cs="Times New Roman"/>
          <w:lang w:val="en-GB"/>
        </w:rPr>
      </w:pPr>
      <w:r w:rsidRPr="00C559BD">
        <w:rPr>
          <w:rStyle w:val="FootnoteReference"/>
          <w:rFonts w:ascii="Times New Roman" w:hAnsi="Times New Roman" w:cs="Times New Roman"/>
        </w:rPr>
        <w:footnoteRef/>
      </w:r>
      <w:r w:rsidRPr="00C559BD">
        <w:rPr>
          <w:rFonts w:ascii="Times New Roman" w:hAnsi="Times New Roman" w:cs="Times New Roman"/>
        </w:rPr>
        <w:t xml:space="preserve"> </w:t>
      </w:r>
      <w:r w:rsidRPr="00C559BD">
        <w:rPr>
          <w:rFonts w:ascii="Times New Roman" w:hAnsi="Times New Roman" w:cs="Times New Roman"/>
          <w:lang w:val="en-GB"/>
        </w:rPr>
        <w:t>Lexy J. Moleong, “</w:t>
      </w:r>
      <w:r w:rsidRPr="00C559BD">
        <w:rPr>
          <w:rFonts w:ascii="Times New Roman" w:hAnsi="Times New Roman" w:cs="Times New Roman"/>
          <w:i/>
          <w:lang w:val="en-GB"/>
        </w:rPr>
        <w:t>Metodologi Penelitian Kualitatif”,</w:t>
      </w:r>
      <w:r w:rsidRPr="00C559BD">
        <w:rPr>
          <w:rFonts w:ascii="Times New Roman" w:hAnsi="Times New Roman" w:cs="Times New Roman"/>
          <w:lang w:val="en-GB"/>
        </w:rPr>
        <w:t xml:space="preserve"> Remadja Karya, Bandung, 1989. Hlm 2</w:t>
      </w:r>
    </w:p>
  </w:footnote>
  <w:footnote w:id="50">
    <w:p w14:paraId="3CDE5319" w14:textId="77777777" w:rsidR="00111E92" w:rsidRPr="00C559BD" w:rsidRDefault="00111E92" w:rsidP="00C559BD">
      <w:pPr>
        <w:pStyle w:val="FootnoteText"/>
        <w:ind w:firstLine="567"/>
        <w:jc w:val="both"/>
        <w:rPr>
          <w:rFonts w:ascii="Times New Roman" w:hAnsi="Times New Roman" w:cs="Times New Roman"/>
          <w:lang w:val="en-GB"/>
        </w:rPr>
      </w:pPr>
      <w:r w:rsidRPr="00C559BD">
        <w:rPr>
          <w:rStyle w:val="FootnoteReference"/>
          <w:rFonts w:ascii="Times New Roman" w:hAnsi="Times New Roman" w:cs="Times New Roman"/>
        </w:rPr>
        <w:footnoteRef/>
      </w:r>
      <w:r w:rsidRPr="00C559BD">
        <w:rPr>
          <w:rFonts w:ascii="Times New Roman" w:hAnsi="Times New Roman" w:cs="Times New Roman"/>
        </w:rPr>
        <w:t xml:space="preserve"> Bernard Nainggolan, </w:t>
      </w:r>
      <w:r w:rsidRPr="00C559BD">
        <w:rPr>
          <w:rFonts w:ascii="Times New Roman" w:hAnsi="Times New Roman" w:cs="Times New Roman"/>
          <w:i/>
        </w:rPr>
        <w:t xml:space="preserve">Op. Cit. </w:t>
      </w:r>
      <w:r w:rsidRPr="00C559BD">
        <w:rPr>
          <w:rFonts w:ascii="Times New Roman" w:hAnsi="Times New Roman" w:cs="Times New Roman"/>
        </w:rPr>
        <w:t>Hlm. 50.</w:t>
      </w:r>
    </w:p>
  </w:footnote>
  <w:footnote w:id="51">
    <w:p w14:paraId="3826BA27" w14:textId="77777777" w:rsidR="00111E92" w:rsidRPr="00C559BD" w:rsidRDefault="00111E92" w:rsidP="00C559BD">
      <w:pPr>
        <w:pStyle w:val="FootnoteText"/>
        <w:ind w:firstLine="567"/>
        <w:jc w:val="both"/>
        <w:rPr>
          <w:rFonts w:ascii="Times New Roman" w:hAnsi="Times New Roman" w:cs="Times New Roman"/>
          <w:lang w:val="en-GB"/>
        </w:rPr>
      </w:pPr>
      <w:r w:rsidRPr="00C559BD">
        <w:rPr>
          <w:rStyle w:val="FootnoteReference"/>
          <w:rFonts w:ascii="Times New Roman" w:hAnsi="Times New Roman" w:cs="Times New Roman"/>
        </w:rPr>
        <w:footnoteRef/>
      </w:r>
      <w:r w:rsidRPr="00C559BD">
        <w:rPr>
          <w:rFonts w:ascii="Times New Roman" w:hAnsi="Times New Roman" w:cs="Times New Roman"/>
        </w:rPr>
        <w:t xml:space="preserve"> </w:t>
      </w:r>
      <w:r w:rsidRPr="00C559BD">
        <w:rPr>
          <w:rFonts w:ascii="Times New Roman" w:hAnsi="Times New Roman" w:cs="Times New Roman"/>
          <w:lang w:val="en-GB"/>
        </w:rPr>
        <w:t xml:space="preserve">Pasal 1 angka 1 UU No. 28 Tahun 2014 Tentang Hak Cipta. </w:t>
      </w:r>
    </w:p>
  </w:footnote>
  <w:footnote w:id="52">
    <w:p w14:paraId="40C03C5D" w14:textId="77777777" w:rsidR="00111E92" w:rsidRPr="00111E92" w:rsidRDefault="00111E92" w:rsidP="00C559BD">
      <w:pPr>
        <w:pStyle w:val="FootnoteText"/>
        <w:ind w:firstLine="567"/>
        <w:jc w:val="both"/>
        <w:rPr>
          <w:rFonts w:ascii="Times New Roman" w:hAnsi="Times New Roman" w:cs="Times New Roman"/>
          <w:color w:val="FF0000"/>
          <w:lang w:val="en-GB"/>
          <w:rPrChange w:id="103" w:author="budi agus Riswandi" w:date="2021-07-26T11:26:00Z">
            <w:rPr>
              <w:rFonts w:ascii="Times New Roman" w:hAnsi="Times New Roman" w:cs="Times New Roman"/>
              <w:lang w:val="en-GB"/>
            </w:rPr>
          </w:rPrChange>
        </w:rPr>
      </w:pPr>
      <w:r w:rsidRPr="00C559BD">
        <w:rPr>
          <w:rStyle w:val="FootnoteReference"/>
          <w:rFonts w:ascii="Times New Roman" w:hAnsi="Times New Roman" w:cs="Times New Roman"/>
        </w:rPr>
        <w:footnoteRef/>
      </w:r>
      <w:r w:rsidRPr="00C559BD">
        <w:rPr>
          <w:rFonts w:ascii="Times New Roman" w:hAnsi="Times New Roman" w:cs="Times New Roman"/>
        </w:rPr>
        <w:t xml:space="preserve"> </w:t>
      </w:r>
      <w:r w:rsidRPr="00C559BD">
        <w:rPr>
          <w:rFonts w:ascii="Times New Roman" w:hAnsi="Times New Roman" w:cs="Times New Roman"/>
          <w:lang w:val="en-GB"/>
        </w:rPr>
        <w:t xml:space="preserve">Ramdlon Naning, </w:t>
      </w:r>
      <w:r w:rsidRPr="00C559BD">
        <w:rPr>
          <w:rFonts w:ascii="Times New Roman" w:hAnsi="Times New Roman" w:cs="Times New Roman"/>
          <w:i/>
          <w:lang w:val="en-GB"/>
        </w:rPr>
        <w:t>Loc. Cit</w:t>
      </w:r>
      <w:r w:rsidRPr="00111E92">
        <w:rPr>
          <w:rFonts w:ascii="Times New Roman" w:hAnsi="Times New Roman" w:cs="Times New Roman"/>
          <w:i/>
          <w:color w:val="FF0000"/>
          <w:lang w:val="en-GB"/>
          <w:rPrChange w:id="104" w:author="budi agus Riswandi" w:date="2021-07-26T11:26:00Z">
            <w:rPr>
              <w:rFonts w:ascii="Times New Roman" w:hAnsi="Times New Roman" w:cs="Times New Roman"/>
              <w:i/>
              <w:lang w:val="en-GB"/>
            </w:rPr>
          </w:rPrChange>
        </w:rPr>
        <w:t>.</w:t>
      </w:r>
      <w:ins w:id="105" w:author="budi agus Riswandi" w:date="2021-07-26T11:26:00Z">
        <w:r w:rsidRPr="00111E92">
          <w:rPr>
            <w:rFonts w:ascii="Times New Roman" w:hAnsi="Times New Roman" w:cs="Times New Roman"/>
            <w:i/>
            <w:color w:val="FF0000"/>
            <w:lang w:val="en-GB"/>
            <w:rPrChange w:id="106" w:author="budi agus Riswandi" w:date="2021-07-26T11:26:00Z">
              <w:rPr>
                <w:rFonts w:ascii="Times New Roman" w:hAnsi="Times New Roman" w:cs="Times New Roman"/>
                <w:i/>
                <w:lang w:val="en-GB"/>
              </w:rPr>
            </w:rPrChange>
          </w:rPr>
          <w:t>, hlm</w:t>
        </w:r>
        <w:r>
          <w:rPr>
            <w:rFonts w:ascii="Times New Roman" w:hAnsi="Times New Roman" w:cs="Times New Roman"/>
            <w:i/>
            <w:color w:val="FF0000"/>
            <w:lang w:val="en-GB"/>
          </w:rPr>
          <w:t>???</w:t>
        </w:r>
        <w:r w:rsidRPr="00111E92">
          <w:rPr>
            <w:rFonts w:ascii="Times New Roman" w:hAnsi="Times New Roman" w:cs="Times New Roman"/>
            <w:i/>
            <w:color w:val="FF0000"/>
            <w:lang w:val="en-GB"/>
            <w:rPrChange w:id="107" w:author="budi agus Riswandi" w:date="2021-07-26T11:26:00Z">
              <w:rPr>
                <w:rFonts w:ascii="Times New Roman" w:hAnsi="Times New Roman" w:cs="Times New Roman"/>
                <w:i/>
                <w:lang w:val="en-GB"/>
              </w:rPr>
            </w:rPrChange>
          </w:rPr>
          <w:t>?</w:t>
        </w:r>
      </w:ins>
    </w:p>
  </w:footnote>
  <w:footnote w:id="53">
    <w:p w14:paraId="29D89F97" w14:textId="77777777" w:rsidR="00111E92" w:rsidRPr="00BB1C04" w:rsidRDefault="00111E92" w:rsidP="00C559BD">
      <w:pPr>
        <w:pStyle w:val="FootnoteText"/>
        <w:ind w:firstLine="567"/>
        <w:jc w:val="both"/>
        <w:rPr>
          <w:lang w:val="en-GB"/>
        </w:rPr>
      </w:pPr>
      <w:r w:rsidRPr="00C559BD">
        <w:rPr>
          <w:rStyle w:val="FootnoteReference"/>
          <w:rFonts w:ascii="Times New Roman" w:hAnsi="Times New Roman" w:cs="Times New Roman"/>
        </w:rPr>
        <w:footnoteRef/>
      </w:r>
      <w:r w:rsidRPr="00C559BD">
        <w:rPr>
          <w:rFonts w:ascii="Times New Roman" w:hAnsi="Times New Roman" w:cs="Times New Roman"/>
        </w:rPr>
        <w:t xml:space="preserve"> </w:t>
      </w:r>
      <w:r w:rsidRPr="00C559BD">
        <w:rPr>
          <w:rStyle w:val="highlight"/>
          <w:rFonts w:ascii="Times New Roman" w:hAnsi="Times New Roman" w:cs="Times New Roman"/>
        </w:rPr>
        <w:t xml:space="preserve">Tim </w:t>
      </w:r>
      <w:r w:rsidRPr="00C559BD">
        <w:rPr>
          <w:rStyle w:val="markedcontent"/>
          <w:rFonts w:ascii="Times New Roman" w:hAnsi="Times New Roman" w:cs="Times New Roman"/>
        </w:rPr>
        <w:t>Lindsey dkk, “</w:t>
      </w:r>
      <w:r w:rsidRPr="00C559BD">
        <w:rPr>
          <w:rStyle w:val="markedcontent"/>
          <w:rFonts w:ascii="Times New Roman" w:hAnsi="Times New Roman" w:cs="Times New Roman"/>
          <w:i/>
        </w:rPr>
        <w:t>Hak Kekayaan Intelektual Suatu Pengantar</w:t>
      </w:r>
      <w:r w:rsidRPr="00C559BD">
        <w:rPr>
          <w:rStyle w:val="markedcontent"/>
          <w:rFonts w:ascii="Times New Roman" w:hAnsi="Times New Roman" w:cs="Times New Roman"/>
        </w:rPr>
        <w:t>”, PT Alumni, Bandung, 2013, hlm. 96.</w:t>
      </w:r>
    </w:p>
  </w:footnote>
  <w:footnote w:id="54">
    <w:p w14:paraId="766F3B98" w14:textId="77777777" w:rsidR="00111E92" w:rsidRPr="007752A3" w:rsidRDefault="00111E92" w:rsidP="00C559BD">
      <w:pPr>
        <w:pStyle w:val="FootnoteText"/>
        <w:ind w:firstLine="567"/>
        <w:jc w:val="both"/>
        <w:rPr>
          <w:rFonts w:ascii="Times New Roman" w:hAnsi="Times New Roman" w:cs="Times New Roman"/>
          <w:lang w:val="en-GB"/>
        </w:rPr>
      </w:pPr>
      <w:r w:rsidRPr="007752A3">
        <w:rPr>
          <w:rStyle w:val="FootnoteReference"/>
          <w:rFonts w:ascii="Times New Roman" w:hAnsi="Times New Roman" w:cs="Times New Roman"/>
        </w:rPr>
        <w:footnoteRef/>
      </w:r>
      <w:r w:rsidRPr="007752A3">
        <w:rPr>
          <w:rFonts w:ascii="Times New Roman" w:hAnsi="Times New Roman" w:cs="Times New Roman"/>
        </w:rPr>
        <w:t xml:space="preserve"> </w:t>
      </w:r>
      <w:r w:rsidRPr="007752A3">
        <w:rPr>
          <w:rFonts w:ascii="Times New Roman" w:hAnsi="Times New Roman" w:cs="Times New Roman"/>
          <w:lang w:val="en-GB"/>
        </w:rPr>
        <w:t>Pasal 1 Angka 1 UU Nomor 28 Tahun 2014 Tentang Hak Cipta.</w:t>
      </w:r>
    </w:p>
  </w:footnote>
  <w:footnote w:id="55">
    <w:p w14:paraId="244E2AF6" w14:textId="77777777" w:rsidR="00111E92" w:rsidRPr="00471E59" w:rsidRDefault="00111E92" w:rsidP="00C559BD">
      <w:pPr>
        <w:pStyle w:val="FootnoteText"/>
        <w:ind w:firstLine="851"/>
        <w:jc w:val="both"/>
        <w:rPr>
          <w:rFonts w:ascii="Times New Roman" w:hAnsi="Times New Roman" w:cs="Times New Roman"/>
          <w:lang w:val="en-GB"/>
        </w:rPr>
      </w:pPr>
      <w:r w:rsidRPr="006E0725">
        <w:rPr>
          <w:rStyle w:val="FootnoteReference"/>
          <w:rFonts w:ascii="Times New Roman" w:hAnsi="Times New Roman" w:cs="Times New Roman"/>
        </w:rPr>
        <w:footnoteRef/>
      </w:r>
      <w:r w:rsidRPr="006E0725">
        <w:rPr>
          <w:rFonts w:ascii="Times New Roman" w:hAnsi="Times New Roman" w:cs="Times New Roman"/>
        </w:rPr>
        <w:t xml:space="preserve"> Eddy Damian, “</w:t>
      </w:r>
      <w:r w:rsidRPr="006E0725">
        <w:rPr>
          <w:rFonts w:ascii="Times New Roman" w:hAnsi="Times New Roman" w:cs="Times New Roman"/>
          <w:i/>
        </w:rPr>
        <w:t>Glosarium Hak Cipta dan Hak Terkait</w:t>
      </w:r>
      <w:r w:rsidRPr="006E0725">
        <w:rPr>
          <w:rFonts w:ascii="Times New Roman" w:hAnsi="Times New Roman" w:cs="Times New Roman"/>
        </w:rPr>
        <w:t xml:space="preserve">”, PT Alumni, Bandung, 2012. Hlm. </w:t>
      </w:r>
      <w:r w:rsidRPr="00471E59">
        <w:rPr>
          <w:rFonts w:ascii="Times New Roman" w:hAnsi="Times New Roman" w:cs="Times New Roman"/>
        </w:rPr>
        <w:t>43.</w:t>
      </w:r>
    </w:p>
  </w:footnote>
  <w:footnote w:id="56">
    <w:p w14:paraId="65D2D2D7" w14:textId="77777777" w:rsidR="00111E92" w:rsidRPr="00363F0D" w:rsidRDefault="00111E92" w:rsidP="00C559BD">
      <w:pPr>
        <w:pStyle w:val="FootnoteText"/>
        <w:ind w:firstLine="993"/>
        <w:jc w:val="both"/>
        <w:rPr>
          <w:rFonts w:ascii="Times New Roman" w:hAnsi="Times New Roman" w:cs="Times New Roman"/>
          <w:sz w:val="24"/>
          <w:szCs w:val="24"/>
          <w:lang w:val="en-GB"/>
        </w:rPr>
      </w:pPr>
      <w:r w:rsidRPr="00471E59">
        <w:rPr>
          <w:rStyle w:val="FootnoteReference"/>
          <w:rFonts w:ascii="Times New Roman" w:hAnsi="Times New Roman" w:cs="Times New Roman"/>
        </w:rPr>
        <w:footnoteRef/>
      </w:r>
      <w:r w:rsidRPr="00471E59">
        <w:rPr>
          <w:rFonts w:ascii="Times New Roman" w:hAnsi="Times New Roman" w:cs="Times New Roman"/>
        </w:rPr>
        <w:t xml:space="preserve"> </w:t>
      </w:r>
      <w:r w:rsidRPr="00471E59">
        <w:rPr>
          <w:rFonts w:ascii="Times New Roman" w:hAnsi="Times New Roman" w:cs="Times New Roman"/>
          <w:lang w:val="en-GB"/>
        </w:rPr>
        <w:t>Pasal 5 ayat (1) UU No. 28 Tahun 2014 Tentang Hak Cipta.</w:t>
      </w:r>
    </w:p>
  </w:footnote>
  <w:footnote w:id="57">
    <w:p w14:paraId="63EF7A24" w14:textId="77777777" w:rsidR="00111E92" w:rsidRPr="00C559BD" w:rsidRDefault="00111E92" w:rsidP="00C559BD">
      <w:pPr>
        <w:pStyle w:val="FootnoteText"/>
        <w:ind w:firstLine="993"/>
        <w:jc w:val="both"/>
        <w:rPr>
          <w:rFonts w:ascii="Times New Roman" w:hAnsi="Times New Roman" w:cs="Times New Roman"/>
          <w:lang w:val="en-GB"/>
        </w:rPr>
      </w:pPr>
      <w:r w:rsidRPr="00C559BD">
        <w:rPr>
          <w:rStyle w:val="FootnoteReference"/>
          <w:rFonts w:ascii="Times New Roman" w:hAnsi="Times New Roman" w:cs="Times New Roman"/>
        </w:rPr>
        <w:footnoteRef/>
      </w:r>
      <w:r w:rsidRPr="00C559BD">
        <w:rPr>
          <w:rFonts w:ascii="Times New Roman" w:hAnsi="Times New Roman" w:cs="Times New Roman"/>
        </w:rPr>
        <w:t xml:space="preserve"> Eddy Damian, </w:t>
      </w:r>
      <w:r w:rsidRPr="00C559BD">
        <w:rPr>
          <w:rFonts w:ascii="Times New Roman" w:hAnsi="Times New Roman" w:cs="Times New Roman"/>
          <w:i/>
        </w:rPr>
        <w:t>Op.Cit.</w:t>
      </w:r>
      <w:r w:rsidRPr="00C559BD">
        <w:rPr>
          <w:rFonts w:ascii="Times New Roman" w:hAnsi="Times New Roman" w:cs="Times New Roman"/>
        </w:rPr>
        <w:t xml:space="preserve"> Hlm. 58</w:t>
      </w:r>
    </w:p>
  </w:footnote>
  <w:footnote w:id="58">
    <w:p w14:paraId="752D9077" w14:textId="77777777" w:rsidR="00111E92" w:rsidRPr="00C559BD" w:rsidRDefault="00111E92" w:rsidP="00C559BD">
      <w:pPr>
        <w:pStyle w:val="FootnoteText"/>
        <w:ind w:firstLine="993"/>
        <w:jc w:val="both"/>
        <w:rPr>
          <w:rFonts w:ascii="Times New Roman" w:hAnsi="Times New Roman" w:cs="Times New Roman"/>
          <w:lang w:val="en-GB"/>
        </w:rPr>
      </w:pPr>
      <w:r w:rsidRPr="00C559BD">
        <w:rPr>
          <w:rStyle w:val="FootnoteReference"/>
          <w:rFonts w:ascii="Times New Roman" w:hAnsi="Times New Roman" w:cs="Times New Roman"/>
        </w:rPr>
        <w:footnoteRef/>
      </w:r>
      <w:r w:rsidRPr="00C559BD">
        <w:rPr>
          <w:rFonts w:ascii="Times New Roman" w:hAnsi="Times New Roman" w:cs="Times New Roman"/>
        </w:rPr>
        <w:t xml:space="preserve"> </w:t>
      </w:r>
      <w:r w:rsidRPr="00C559BD">
        <w:rPr>
          <w:rFonts w:ascii="Times New Roman" w:hAnsi="Times New Roman" w:cs="Times New Roman"/>
          <w:i/>
          <w:lang w:val="en-GB"/>
        </w:rPr>
        <w:t xml:space="preserve">Australian Copyright Council, “What Remedies Can a Court Give for Infringement of Moral Rights?”, copyright.org.au, </w:t>
      </w:r>
      <w:r w:rsidRPr="00C559BD">
        <w:rPr>
          <w:rFonts w:ascii="Times New Roman" w:hAnsi="Times New Roman" w:cs="Times New Roman"/>
          <w:lang w:val="en-GB"/>
        </w:rPr>
        <w:t>http://www.copyright.org.au, dikutip dari Henry Soelistyo, “</w:t>
      </w:r>
      <w:r w:rsidRPr="00C559BD">
        <w:rPr>
          <w:rFonts w:ascii="Times New Roman" w:hAnsi="Times New Roman" w:cs="Times New Roman"/>
          <w:i/>
          <w:lang w:val="en-GB"/>
        </w:rPr>
        <w:t>Hak Cipta Tanpa Hak Moral”</w:t>
      </w:r>
      <w:r w:rsidRPr="00C559BD">
        <w:rPr>
          <w:rFonts w:ascii="Times New Roman" w:hAnsi="Times New Roman" w:cs="Times New Roman"/>
          <w:lang w:val="en-GB"/>
        </w:rPr>
        <w:t xml:space="preserve">, </w:t>
      </w:r>
      <w:r w:rsidRPr="00C559BD">
        <w:rPr>
          <w:rFonts w:ascii="Times New Roman" w:hAnsi="Times New Roman" w:cs="Times New Roman"/>
          <w:i/>
          <w:lang w:val="en-GB"/>
        </w:rPr>
        <w:t xml:space="preserve">Ib.id. </w:t>
      </w:r>
      <w:r w:rsidRPr="00C559BD">
        <w:rPr>
          <w:rFonts w:ascii="Times New Roman" w:hAnsi="Times New Roman" w:cs="Times New Roman"/>
          <w:lang w:val="en-GB"/>
        </w:rPr>
        <w:t>hlm. 47.</w:t>
      </w:r>
    </w:p>
  </w:footnote>
  <w:footnote w:id="59">
    <w:p w14:paraId="700C19D1" w14:textId="77777777" w:rsidR="00111E92" w:rsidRPr="00723E7A" w:rsidRDefault="00111E92" w:rsidP="00C559BD">
      <w:pPr>
        <w:pStyle w:val="FootnoteText"/>
        <w:ind w:firstLine="993"/>
        <w:jc w:val="both"/>
        <w:rPr>
          <w:rFonts w:ascii="Times New Roman" w:hAnsi="Times New Roman" w:cs="Times New Roman"/>
          <w:lang w:val="en-GB"/>
        </w:rPr>
      </w:pPr>
      <w:r w:rsidRPr="00C559BD">
        <w:rPr>
          <w:rStyle w:val="FootnoteReference"/>
          <w:rFonts w:ascii="Times New Roman" w:hAnsi="Times New Roman" w:cs="Times New Roman"/>
        </w:rPr>
        <w:footnoteRef/>
      </w:r>
      <w:r w:rsidRPr="00C559BD">
        <w:rPr>
          <w:rFonts w:ascii="Times New Roman" w:hAnsi="Times New Roman" w:cs="Times New Roman"/>
        </w:rPr>
        <w:t xml:space="preserve"> Eddy Damian, </w:t>
      </w:r>
      <w:r w:rsidRPr="00C559BD">
        <w:rPr>
          <w:rFonts w:ascii="Times New Roman" w:hAnsi="Times New Roman" w:cs="Times New Roman"/>
          <w:i/>
        </w:rPr>
        <w:t xml:space="preserve">Hukum Hak Cipta, Op.Cit. </w:t>
      </w:r>
      <w:r w:rsidRPr="00C559BD">
        <w:rPr>
          <w:rFonts w:ascii="Times New Roman" w:hAnsi="Times New Roman" w:cs="Times New Roman"/>
        </w:rPr>
        <w:t>hlm 59.</w:t>
      </w:r>
    </w:p>
  </w:footnote>
  <w:footnote w:id="60">
    <w:p w14:paraId="1B47590B" w14:textId="77777777" w:rsidR="00111E92" w:rsidRPr="00F82567" w:rsidRDefault="00111E92" w:rsidP="00C559BD">
      <w:pPr>
        <w:pStyle w:val="FootnoteText"/>
        <w:ind w:firstLine="993"/>
        <w:jc w:val="both"/>
        <w:rPr>
          <w:rFonts w:ascii="Times New Roman" w:hAnsi="Times New Roman" w:cs="Times New Roman"/>
          <w:lang w:val="en-GB"/>
        </w:rPr>
      </w:pPr>
      <w:r w:rsidRPr="00734506">
        <w:rPr>
          <w:rStyle w:val="FootnoteReference"/>
          <w:rFonts w:ascii="Times New Roman" w:hAnsi="Times New Roman" w:cs="Times New Roman"/>
        </w:rPr>
        <w:footnoteRef/>
      </w:r>
      <w:r w:rsidRPr="00734506">
        <w:rPr>
          <w:rFonts w:ascii="Times New Roman" w:hAnsi="Times New Roman" w:cs="Times New Roman"/>
        </w:rPr>
        <w:t xml:space="preserve"> Eddy Damian, Glosarium, </w:t>
      </w:r>
      <w:r w:rsidRPr="00734506">
        <w:rPr>
          <w:rFonts w:ascii="Times New Roman" w:hAnsi="Times New Roman" w:cs="Times New Roman"/>
          <w:i/>
        </w:rPr>
        <w:t>Op.Cit.</w:t>
      </w:r>
      <w:r w:rsidRPr="00734506">
        <w:rPr>
          <w:rFonts w:ascii="Times New Roman" w:hAnsi="Times New Roman" w:cs="Times New Roman"/>
        </w:rPr>
        <w:t xml:space="preserve"> Hlm. 43</w:t>
      </w:r>
    </w:p>
  </w:footnote>
  <w:footnote w:id="61">
    <w:p w14:paraId="1B2FC70D" w14:textId="77777777" w:rsidR="00111E92" w:rsidRPr="005D4473" w:rsidRDefault="00111E92" w:rsidP="00C559BD">
      <w:pPr>
        <w:pStyle w:val="FootnoteText"/>
        <w:ind w:firstLine="993"/>
        <w:jc w:val="both"/>
        <w:rPr>
          <w:rFonts w:ascii="Times New Roman" w:hAnsi="Times New Roman" w:cs="Times New Roman"/>
          <w:lang w:val="en-GB"/>
        </w:rPr>
      </w:pPr>
      <w:r w:rsidRPr="005D4473">
        <w:rPr>
          <w:rStyle w:val="FootnoteReference"/>
          <w:rFonts w:ascii="Times New Roman" w:hAnsi="Times New Roman" w:cs="Times New Roman"/>
        </w:rPr>
        <w:footnoteRef/>
      </w:r>
      <w:r w:rsidRPr="005D4473">
        <w:rPr>
          <w:rFonts w:ascii="Times New Roman" w:hAnsi="Times New Roman" w:cs="Times New Roman"/>
        </w:rPr>
        <w:t xml:space="preserve"> </w:t>
      </w:r>
      <w:r w:rsidRPr="005D4473">
        <w:rPr>
          <w:rFonts w:ascii="Times New Roman" w:hAnsi="Times New Roman" w:cs="Times New Roman"/>
          <w:i/>
        </w:rPr>
        <w:t>Ibid.</w:t>
      </w:r>
      <w:r w:rsidRPr="005D4473">
        <w:rPr>
          <w:rFonts w:ascii="Times New Roman" w:hAnsi="Times New Roman" w:cs="Times New Roman"/>
        </w:rPr>
        <w:t xml:space="preserve"> hlm..41</w:t>
      </w:r>
    </w:p>
  </w:footnote>
  <w:footnote w:id="62">
    <w:p w14:paraId="12F3FF37" w14:textId="77777777" w:rsidR="00111E92" w:rsidRPr="005D4473" w:rsidRDefault="00111E92" w:rsidP="00C559BD">
      <w:pPr>
        <w:pStyle w:val="FootnoteText"/>
        <w:ind w:firstLine="993"/>
        <w:jc w:val="both"/>
        <w:rPr>
          <w:rFonts w:ascii="Times New Roman" w:hAnsi="Times New Roman" w:cs="Times New Roman"/>
          <w:lang w:val="en-GB"/>
        </w:rPr>
      </w:pPr>
      <w:r w:rsidRPr="005D4473">
        <w:rPr>
          <w:rStyle w:val="FootnoteReference"/>
          <w:rFonts w:ascii="Times New Roman" w:hAnsi="Times New Roman" w:cs="Times New Roman"/>
        </w:rPr>
        <w:footnoteRef/>
      </w:r>
      <w:r w:rsidRPr="005D4473">
        <w:rPr>
          <w:rFonts w:ascii="Times New Roman" w:hAnsi="Times New Roman" w:cs="Times New Roman"/>
        </w:rPr>
        <w:t xml:space="preserve"> </w:t>
      </w:r>
      <w:r w:rsidRPr="005D4473">
        <w:rPr>
          <w:rFonts w:ascii="Times New Roman" w:hAnsi="Times New Roman" w:cs="Times New Roman"/>
          <w:lang w:val="en-GB"/>
        </w:rPr>
        <w:t xml:space="preserve">Pasal 9 ayat (1) UU No. 28 Tahun 2014 Tentang Hak Cipta. </w:t>
      </w:r>
    </w:p>
  </w:footnote>
  <w:footnote w:id="63">
    <w:p w14:paraId="35928B04" w14:textId="77777777" w:rsidR="00111E92" w:rsidRPr="00CE27CE" w:rsidRDefault="00111E92" w:rsidP="00C559BD">
      <w:pPr>
        <w:pStyle w:val="FootnoteText"/>
        <w:ind w:firstLine="993"/>
        <w:jc w:val="both"/>
        <w:rPr>
          <w:rFonts w:ascii="Times New Roman" w:hAnsi="Times New Roman" w:cs="Times New Roman"/>
          <w:lang w:val="en-GB"/>
        </w:rPr>
      </w:pPr>
      <w:r w:rsidRPr="00CE27CE">
        <w:rPr>
          <w:rStyle w:val="FootnoteReference"/>
          <w:rFonts w:ascii="Times New Roman" w:hAnsi="Times New Roman" w:cs="Times New Roman"/>
        </w:rPr>
        <w:footnoteRef/>
      </w:r>
      <w:r w:rsidRPr="00CE27CE">
        <w:rPr>
          <w:rFonts w:ascii="Times New Roman" w:hAnsi="Times New Roman" w:cs="Times New Roman"/>
        </w:rPr>
        <w:t xml:space="preserve"> </w:t>
      </w:r>
      <w:r w:rsidRPr="00CE27CE">
        <w:rPr>
          <w:rFonts w:ascii="Times New Roman" w:hAnsi="Times New Roman" w:cs="Times New Roman"/>
          <w:lang w:val="en-GB"/>
        </w:rPr>
        <w:t xml:space="preserve">Pasal 22 UU No. 28 Tahun 2014 Tentang Hak Cipta. </w:t>
      </w:r>
    </w:p>
  </w:footnote>
  <w:footnote w:id="64">
    <w:p w14:paraId="51EBEE78" w14:textId="77777777" w:rsidR="00111E92" w:rsidRPr="00372100" w:rsidRDefault="00111E92" w:rsidP="00C559BD">
      <w:pPr>
        <w:pStyle w:val="FootnoteText"/>
        <w:ind w:firstLine="993"/>
        <w:jc w:val="both"/>
        <w:rPr>
          <w:rFonts w:ascii="Times New Roman" w:hAnsi="Times New Roman" w:cs="Times New Roman"/>
          <w:lang w:val="en-GB"/>
        </w:rPr>
      </w:pPr>
      <w:r w:rsidRPr="00372100">
        <w:rPr>
          <w:rStyle w:val="FootnoteReference"/>
          <w:rFonts w:ascii="Times New Roman" w:hAnsi="Times New Roman" w:cs="Times New Roman"/>
        </w:rPr>
        <w:footnoteRef/>
      </w:r>
      <w:r w:rsidRPr="00372100">
        <w:rPr>
          <w:rFonts w:ascii="Times New Roman" w:hAnsi="Times New Roman" w:cs="Times New Roman"/>
        </w:rPr>
        <w:t xml:space="preserve"> </w:t>
      </w:r>
      <w:r w:rsidRPr="00372100">
        <w:rPr>
          <w:rFonts w:ascii="Times New Roman" w:hAnsi="Times New Roman" w:cs="Times New Roman"/>
          <w:lang w:val="en-GB"/>
        </w:rPr>
        <w:t xml:space="preserve">Pasal 23 ayat (2) UU No. 28 Tahun 2014 Tentang Hak Cipta. </w:t>
      </w:r>
    </w:p>
  </w:footnote>
  <w:footnote w:id="65">
    <w:p w14:paraId="63285F83" w14:textId="77777777" w:rsidR="00111E92" w:rsidRPr="004F1F12" w:rsidRDefault="00111E92" w:rsidP="00C559BD">
      <w:pPr>
        <w:pStyle w:val="FootnoteText"/>
        <w:ind w:firstLine="993"/>
        <w:jc w:val="both"/>
        <w:rPr>
          <w:rFonts w:ascii="Times New Roman" w:hAnsi="Times New Roman" w:cs="Times New Roman"/>
          <w:lang w:val="en-GB"/>
        </w:rPr>
      </w:pPr>
      <w:r w:rsidRPr="004F1F12">
        <w:rPr>
          <w:rStyle w:val="FootnoteReference"/>
          <w:rFonts w:ascii="Times New Roman" w:hAnsi="Times New Roman" w:cs="Times New Roman"/>
        </w:rPr>
        <w:footnoteRef/>
      </w:r>
      <w:r w:rsidRPr="004F1F12">
        <w:rPr>
          <w:rFonts w:ascii="Times New Roman" w:hAnsi="Times New Roman" w:cs="Times New Roman"/>
        </w:rPr>
        <w:t xml:space="preserve"> </w:t>
      </w:r>
      <w:r w:rsidRPr="004F1F12">
        <w:rPr>
          <w:rFonts w:ascii="Times New Roman" w:hAnsi="Times New Roman" w:cs="Times New Roman"/>
          <w:lang w:val="en-GB"/>
        </w:rPr>
        <w:t xml:space="preserve">Pasal 24 ayat (2) UU No. 28 Tahun 2014 Tentang Hak Cipta. </w:t>
      </w:r>
    </w:p>
  </w:footnote>
  <w:footnote w:id="66">
    <w:p w14:paraId="1EE51057" w14:textId="77777777" w:rsidR="00111E92" w:rsidRPr="00321E57" w:rsidRDefault="00111E92" w:rsidP="00C559BD">
      <w:pPr>
        <w:pStyle w:val="FootnoteText"/>
        <w:ind w:firstLine="993"/>
        <w:jc w:val="both"/>
        <w:rPr>
          <w:rFonts w:ascii="Times New Roman" w:hAnsi="Times New Roman" w:cs="Times New Roman"/>
          <w:lang w:val="en-GB"/>
        </w:rPr>
      </w:pPr>
      <w:r w:rsidRPr="00321E57">
        <w:rPr>
          <w:rStyle w:val="FootnoteReference"/>
          <w:rFonts w:ascii="Times New Roman" w:hAnsi="Times New Roman" w:cs="Times New Roman"/>
        </w:rPr>
        <w:footnoteRef/>
      </w:r>
      <w:r w:rsidRPr="00321E57">
        <w:rPr>
          <w:rFonts w:ascii="Times New Roman" w:hAnsi="Times New Roman" w:cs="Times New Roman"/>
        </w:rPr>
        <w:t xml:space="preserve"> Pasal 40 ayat (1) UU No. 28 Tahun 2014 Tentang Hak Cipta.</w:t>
      </w:r>
    </w:p>
  </w:footnote>
  <w:footnote w:id="67">
    <w:p w14:paraId="54B094B9" w14:textId="77777777" w:rsidR="00111E92" w:rsidRPr="00975C82" w:rsidRDefault="00111E92" w:rsidP="00C559BD">
      <w:pPr>
        <w:pStyle w:val="FootnoteText"/>
        <w:ind w:firstLine="993"/>
        <w:jc w:val="both"/>
        <w:rPr>
          <w:rFonts w:ascii="Times New Roman" w:hAnsi="Times New Roman" w:cs="Times New Roman"/>
          <w:lang w:val="en-GB"/>
        </w:rPr>
      </w:pPr>
      <w:r w:rsidRPr="00975C82">
        <w:rPr>
          <w:rStyle w:val="FootnoteReference"/>
          <w:rFonts w:ascii="Times New Roman" w:hAnsi="Times New Roman" w:cs="Times New Roman"/>
        </w:rPr>
        <w:footnoteRef/>
      </w:r>
      <w:r w:rsidRPr="00975C82">
        <w:rPr>
          <w:rFonts w:ascii="Times New Roman" w:hAnsi="Times New Roman" w:cs="Times New Roman"/>
        </w:rPr>
        <w:t xml:space="preserve"> Pasal 42 UU No. 28 Tahun 2014 Tentang Hak Cipta.</w:t>
      </w:r>
    </w:p>
  </w:footnote>
  <w:footnote w:id="68">
    <w:p w14:paraId="1546631D" w14:textId="77777777" w:rsidR="00111E92" w:rsidRPr="00975C82" w:rsidRDefault="00111E92" w:rsidP="00C559BD">
      <w:pPr>
        <w:pStyle w:val="FootnoteText"/>
        <w:ind w:firstLine="993"/>
        <w:jc w:val="both"/>
        <w:rPr>
          <w:rFonts w:ascii="Times New Roman" w:hAnsi="Times New Roman" w:cs="Times New Roman"/>
          <w:lang w:val="en-GB"/>
        </w:rPr>
      </w:pPr>
      <w:r w:rsidRPr="00975C82">
        <w:rPr>
          <w:rStyle w:val="FootnoteReference"/>
          <w:rFonts w:ascii="Times New Roman" w:hAnsi="Times New Roman" w:cs="Times New Roman"/>
        </w:rPr>
        <w:footnoteRef/>
      </w:r>
      <w:r w:rsidRPr="00975C82">
        <w:rPr>
          <w:rFonts w:ascii="Times New Roman" w:hAnsi="Times New Roman" w:cs="Times New Roman"/>
        </w:rPr>
        <w:t xml:space="preserve"> </w:t>
      </w:r>
      <w:r w:rsidRPr="00975C82">
        <w:rPr>
          <w:rFonts w:ascii="Times New Roman" w:hAnsi="Times New Roman" w:cs="Times New Roman"/>
          <w:lang w:val="en-GB"/>
        </w:rPr>
        <w:t xml:space="preserve">Pasal 43 UU No. 28 Tahun 2014 Tentang Hak Cipta. </w:t>
      </w:r>
    </w:p>
  </w:footnote>
  <w:footnote w:id="69">
    <w:p w14:paraId="48550436" w14:textId="77777777" w:rsidR="00111E92" w:rsidRPr="00C11A92" w:rsidRDefault="00111E92" w:rsidP="00C559BD">
      <w:pPr>
        <w:pStyle w:val="FootnoteText"/>
        <w:ind w:firstLine="993"/>
        <w:jc w:val="both"/>
        <w:rPr>
          <w:rFonts w:ascii="Times New Roman" w:hAnsi="Times New Roman" w:cs="Times New Roman"/>
          <w:lang w:val="en-GB"/>
        </w:rPr>
      </w:pPr>
      <w:r w:rsidRPr="00C11A92">
        <w:rPr>
          <w:rStyle w:val="FootnoteReference"/>
          <w:rFonts w:ascii="Times New Roman" w:hAnsi="Times New Roman" w:cs="Times New Roman"/>
        </w:rPr>
        <w:footnoteRef/>
      </w:r>
      <w:r w:rsidRPr="00C11A92">
        <w:rPr>
          <w:rFonts w:ascii="Times New Roman" w:hAnsi="Times New Roman" w:cs="Times New Roman"/>
        </w:rPr>
        <w:t xml:space="preserve"> Sudjana, “</w:t>
      </w:r>
      <w:r w:rsidRPr="00C11A92">
        <w:rPr>
          <w:rFonts w:ascii="Times New Roman" w:hAnsi="Times New Roman" w:cs="Times New Roman"/>
          <w:i/>
        </w:rPr>
        <w:t xml:space="preserve">Implikasi Doktrin “Fair use” Terahadap Pengembangan Ilmu Pengetahuan Oleh Akademisi (Dosen) Atau Peneliti Dalam Perspektif Hukum Hak Cipta,” </w:t>
      </w:r>
      <w:r w:rsidRPr="00C11A92">
        <w:rPr>
          <w:rFonts w:ascii="Times New Roman" w:hAnsi="Times New Roman" w:cs="Times New Roman"/>
        </w:rPr>
        <w:t xml:space="preserve">Jurnal Vej Volume 4 Nomor 2 , 2018, Terdapat dalam </w:t>
      </w:r>
      <w:hyperlink r:id="rId11" w:history="1">
        <w:r w:rsidRPr="00C11A92">
          <w:rPr>
            <w:rStyle w:val="Hyperlink"/>
            <w:rFonts w:ascii="Times New Roman" w:hAnsi="Times New Roman" w:cs="Times New Roman"/>
            <w:color w:val="auto"/>
            <w:u w:val="none"/>
          </w:rPr>
          <w:t>https://journal.unpar.ac.id/index.php/veritas/article/view/2993</w:t>
        </w:r>
      </w:hyperlink>
      <w:r w:rsidRPr="00C11A92">
        <w:rPr>
          <w:rFonts w:ascii="Times New Roman" w:hAnsi="Times New Roman" w:cs="Times New Roman"/>
        </w:rPr>
        <w:t xml:space="preserve"> , diakses terakhir tanggal 19 Juli 2021. </w:t>
      </w:r>
    </w:p>
  </w:footnote>
  <w:footnote w:id="70">
    <w:p w14:paraId="008F59B2" w14:textId="77777777" w:rsidR="00111E92" w:rsidRPr="00D14248" w:rsidRDefault="00111E92" w:rsidP="00C11A92">
      <w:pPr>
        <w:pStyle w:val="FootnoteText"/>
        <w:ind w:firstLine="993"/>
        <w:jc w:val="both"/>
        <w:rPr>
          <w:rFonts w:ascii="Times New Roman" w:hAnsi="Times New Roman" w:cs="Times New Roman"/>
          <w:lang w:val="en-GB"/>
        </w:rPr>
      </w:pPr>
      <w:r w:rsidRPr="00D14248">
        <w:rPr>
          <w:rStyle w:val="FootnoteReference"/>
          <w:rFonts w:ascii="Times New Roman" w:hAnsi="Times New Roman" w:cs="Times New Roman"/>
        </w:rPr>
        <w:footnoteRef/>
      </w:r>
      <w:r w:rsidRPr="00D14248">
        <w:rPr>
          <w:rFonts w:ascii="Times New Roman" w:hAnsi="Times New Roman" w:cs="Times New Roman"/>
        </w:rPr>
        <w:t xml:space="preserve"> </w:t>
      </w:r>
      <w:r w:rsidRPr="00D14248">
        <w:rPr>
          <w:rFonts w:ascii="Times New Roman" w:hAnsi="Times New Roman" w:cs="Times New Roman"/>
          <w:lang w:val="en-GB"/>
        </w:rPr>
        <w:t xml:space="preserve">Eddy Damian, </w:t>
      </w:r>
      <w:r w:rsidRPr="00D14248">
        <w:rPr>
          <w:rFonts w:ascii="Times New Roman" w:hAnsi="Times New Roman" w:cs="Times New Roman"/>
          <w:i/>
          <w:lang w:val="en-GB"/>
        </w:rPr>
        <w:t xml:space="preserve">Hukum Hak Cipta, Op.Cit. </w:t>
      </w:r>
      <w:r w:rsidRPr="00D14248">
        <w:rPr>
          <w:rFonts w:ascii="Times New Roman" w:hAnsi="Times New Roman" w:cs="Times New Roman"/>
          <w:lang w:val="en-GB"/>
        </w:rPr>
        <w:t>Hlm. 259</w:t>
      </w:r>
    </w:p>
  </w:footnote>
  <w:footnote w:id="71">
    <w:p w14:paraId="1670BF7C" w14:textId="77777777" w:rsidR="00111E92" w:rsidRPr="00DB4C06" w:rsidRDefault="00111E92" w:rsidP="00C11A92">
      <w:pPr>
        <w:pStyle w:val="FootnoteText"/>
        <w:ind w:firstLine="993"/>
        <w:jc w:val="both"/>
        <w:rPr>
          <w:rFonts w:ascii="Times New Roman" w:hAnsi="Times New Roman" w:cs="Times New Roman"/>
          <w:lang w:val="en-GB"/>
        </w:rPr>
      </w:pPr>
      <w:r w:rsidRPr="00DB4C06">
        <w:rPr>
          <w:rStyle w:val="FootnoteReference"/>
          <w:rFonts w:ascii="Times New Roman" w:hAnsi="Times New Roman" w:cs="Times New Roman"/>
        </w:rPr>
        <w:footnoteRef/>
      </w:r>
      <w:r w:rsidRPr="00DB4C06">
        <w:rPr>
          <w:rFonts w:ascii="Times New Roman" w:hAnsi="Times New Roman" w:cs="Times New Roman"/>
        </w:rPr>
        <w:t xml:space="preserve"> </w:t>
      </w:r>
      <w:r w:rsidRPr="00DB4C06">
        <w:rPr>
          <w:rFonts w:ascii="Times New Roman" w:hAnsi="Times New Roman" w:cs="Times New Roman"/>
          <w:lang w:val="en-GB"/>
        </w:rPr>
        <w:t xml:space="preserve">Pasal </w:t>
      </w:r>
      <w:r>
        <w:rPr>
          <w:rFonts w:ascii="Times New Roman" w:hAnsi="Times New Roman" w:cs="Times New Roman"/>
          <w:lang w:val="en-GB"/>
        </w:rPr>
        <w:t xml:space="preserve"> 43 </w:t>
      </w:r>
      <w:r w:rsidRPr="00DB4C06">
        <w:rPr>
          <w:rFonts w:ascii="Times New Roman" w:hAnsi="Times New Roman" w:cs="Times New Roman"/>
          <w:lang w:val="en-GB"/>
        </w:rPr>
        <w:t>UU No. 28 Tahun 2014 Tentang Hak Cipta.</w:t>
      </w:r>
    </w:p>
  </w:footnote>
  <w:footnote w:id="72">
    <w:p w14:paraId="7E6EA5E7" w14:textId="77777777" w:rsidR="00111E92" w:rsidRPr="00C11A92" w:rsidRDefault="00111E92" w:rsidP="00C11A92">
      <w:pPr>
        <w:pStyle w:val="FootnoteText"/>
        <w:ind w:firstLine="993"/>
        <w:jc w:val="both"/>
        <w:rPr>
          <w:rFonts w:ascii="Times New Roman" w:hAnsi="Times New Roman" w:cs="Times New Roman"/>
          <w:lang w:val="en-GB"/>
        </w:rPr>
      </w:pPr>
      <w:r w:rsidRPr="00C11A92">
        <w:rPr>
          <w:rStyle w:val="FootnoteReference"/>
          <w:rFonts w:ascii="Times New Roman" w:hAnsi="Times New Roman" w:cs="Times New Roman"/>
        </w:rPr>
        <w:footnoteRef/>
      </w:r>
      <w:r w:rsidRPr="00C11A92">
        <w:rPr>
          <w:rFonts w:ascii="Times New Roman" w:hAnsi="Times New Roman" w:cs="Times New Roman"/>
        </w:rPr>
        <w:t xml:space="preserve"> </w:t>
      </w:r>
      <w:r w:rsidRPr="00C11A92">
        <w:rPr>
          <w:rFonts w:ascii="Times New Roman" w:hAnsi="Times New Roman" w:cs="Times New Roman"/>
          <w:lang w:val="en-GB"/>
        </w:rPr>
        <w:t>Pasal 44 ayat (1) UU No. 28 Tahun 2014 Tentang Hak Cipta.</w:t>
      </w:r>
    </w:p>
  </w:footnote>
  <w:footnote w:id="73">
    <w:p w14:paraId="75DF7A8D" w14:textId="77777777" w:rsidR="00111E92" w:rsidRPr="00465424" w:rsidRDefault="00111E92" w:rsidP="00C11A92">
      <w:pPr>
        <w:pStyle w:val="FootnoteText"/>
        <w:ind w:firstLine="851"/>
        <w:jc w:val="both"/>
        <w:rPr>
          <w:rFonts w:ascii="Times New Roman" w:hAnsi="Times New Roman" w:cs="Times New Roman"/>
          <w:lang w:val="en-GB"/>
        </w:rPr>
      </w:pPr>
      <w:r w:rsidRPr="00465424">
        <w:rPr>
          <w:rStyle w:val="FootnoteReference"/>
          <w:rFonts w:ascii="Times New Roman" w:hAnsi="Times New Roman" w:cs="Times New Roman"/>
        </w:rPr>
        <w:footnoteRef/>
      </w:r>
      <w:r w:rsidRPr="00465424">
        <w:rPr>
          <w:rFonts w:ascii="Times New Roman" w:hAnsi="Times New Roman" w:cs="Times New Roman"/>
        </w:rPr>
        <w:t xml:space="preserve"> </w:t>
      </w:r>
      <w:r w:rsidRPr="00465424">
        <w:rPr>
          <w:rFonts w:ascii="Times New Roman" w:hAnsi="Times New Roman" w:cs="Times New Roman"/>
          <w:lang w:val="en-GB"/>
        </w:rPr>
        <w:t>Khoirul Hidayah, “</w:t>
      </w:r>
      <w:r w:rsidRPr="00465424">
        <w:rPr>
          <w:rFonts w:ascii="Times New Roman" w:hAnsi="Times New Roman" w:cs="Times New Roman"/>
          <w:i/>
          <w:lang w:val="en-GB"/>
        </w:rPr>
        <w:t>Hukum Hak Kekayaan Intelektual”,</w:t>
      </w:r>
      <w:r w:rsidRPr="00465424">
        <w:rPr>
          <w:rFonts w:ascii="Times New Roman" w:hAnsi="Times New Roman" w:cs="Times New Roman"/>
          <w:lang w:val="en-GB"/>
        </w:rPr>
        <w:t xml:space="preserve"> Setara Press, Malang, 2017. Hlm. 41</w:t>
      </w:r>
    </w:p>
  </w:footnote>
  <w:footnote w:id="74">
    <w:p w14:paraId="196D5D8C" w14:textId="77777777" w:rsidR="00111E92" w:rsidRPr="003D30AD" w:rsidRDefault="00111E92" w:rsidP="00C11A92">
      <w:pPr>
        <w:pStyle w:val="FootnoteText"/>
        <w:ind w:firstLine="993"/>
        <w:jc w:val="both"/>
        <w:rPr>
          <w:rFonts w:ascii="Times New Roman" w:hAnsi="Times New Roman" w:cs="Times New Roman"/>
          <w:lang w:val="en-GB"/>
        </w:rPr>
      </w:pPr>
      <w:r w:rsidRPr="003D30AD">
        <w:rPr>
          <w:rStyle w:val="FootnoteReference"/>
          <w:rFonts w:ascii="Times New Roman" w:hAnsi="Times New Roman" w:cs="Times New Roman"/>
        </w:rPr>
        <w:footnoteRef/>
      </w:r>
      <w:r w:rsidRPr="003D30AD">
        <w:rPr>
          <w:rFonts w:ascii="Times New Roman" w:hAnsi="Times New Roman" w:cs="Times New Roman"/>
        </w:rPr>
        <w:t xml:space="preserve"> </w:t>
      </w:r>
      <w:r w:rsidRPr="003D30AD">
        <w:rPr>
          <w:rFonts w:ascii="Times New Roman" w:hAnsi="Times New Roman" w:cs="Times New Roman"/>
          <w:lang w:val="en-GB"/>
        </w:rPr>
        <w:t>Pasal 95 UU No. 28 Tahun 2014 Tentang Hak Cipta.</w:t>
      </w:r>
    </w:p>
  </w:footnote>
  <w:footnote w:id="75">
    <w:p w14:paraId="13AA941C" w14:textId="77777777" w:rsidR="00111E92" w:rsidRPr="00141D9D" w:rsidRDefault="00111E92" w:rsidP="00C11A92">
      <w:pPr>
        <w:pStyle w:val="FootnoteText"/>
        <w:ind w:firstLine="709"/>
        <w:jc w:val="both"/>
        <w:rPr>
          <w:rFonts w:ascii="Times New Roman" w:hAnsi="Times New Roman" w:cs="Times New Roman"/>
          <w:lang w:val="en-GB"/>
        </w:rPr>
      </w:pPr>
      <w:r w:rsidRPr="00141D9D">
        <w:rPr>
          <w:rStyle w:val="FootnoteReference"/>
          <w:rFonts w:ascii="Times New Roman" w:hAnsi="Times New Roman" w:cs="Times New Roman"/>
        </w:rPr>
        <w:footnoteRef/>
      </w:r>
      <w:r w:rsidRPr="00141D9D">
        <w:rPr>
          <w:rFonts w:ascii="Times New Roman" w:hAnsi="Times New Roman" w:cs="Times New Roman"/>
        </w:rPr>
        <w:t xml:space="preserve"> Khoirul Hidayah, </w:t>
      </w:r>
      <w:r w:rsidRPr="00141D9D">
        <w:rPr>
          <w:rFonts w:ascii="Times New Roman" w:hAnsi="Times New Roman" w:cs="Times New Roman"/>
          <w:i/>
        </w:rPr>
        <w:t xml:space="preserve">Ibid. </w:t>
      </w:r>
      <w:r w:rsidRPr="00141D9D">
        <w:rPr>
          <w:rFonts w:ascii="Times New Roman" w:hAnsi="Times New Roman" w:cs="Times New Roman"/>
        </w:rPr>
        <w:t>hlm. 15</w:t>
      </w:r>
    </w:p>
  </w:footnote>
  <w:footnote w:id="76">
    <w:p w14:paraId="1200BE42" w14:textId="77777777" w:rsidR="00111E92" w:rsidRPr="00141D9D" w:rsidRDefault="00111E92" w:rsidP="00C11A92">
      <w:pPr>
        <w:pStyle w:val="FootnoteText"/>
        <w:ind w:firstLine="709"/>
        <w:jc w:val="both"/>
        <w:rPr>
          <w:i/>
          <w:lang w:val="en-GB"/>
        </w:rPr>
      </w:pPr>
      <w:r w:rsidRPr="00141D9D">
        <w:rPr>
          <w:rStyle w:val="FootnoteReference"/>
          <w:rFonts w:ascii="Times New Roman" w:hAnsi="Times New Roman" w:cs="Times New Roman"/>
        </w:rPr>
        <w:footnoteRef/>
      </w:r>
      <w:r w:rsidRPr="00141D9D">
        <w:rPr>
          <w:rFonts w:ascii="Times New Roman" w:hAnsi="Times New Roman" w:cs="Times New Roman"/>
        </w:rPr>
        <w:t xml:space="preserve"> </w:t>
      </w:r>
      <w:r w:rsidRPr="00141D9D">
        <w:rPr>
          <w:rFonts w:ascii="Times New Roman" w:hAnsi="Times New Roman" w:cs="Times New Roman"/>
          <w:i/>
          <w:lang w:val="en-GB"/>
        </w:rPr>
        <w:t>Ibid</w:t>
      </w:r>
      <w:r w:rsidRPr="00C11A92">
        <w:rPr>
          <w:rFonts w:ascii="Times New Roman" w:hAnsi="Times New Roman" w:cs="Times New Roman"/>
          <w:lang w:val="en-GB"/>
        </w:rPr>
        <w:t>. Hlm. 19</w:t>
      </w:r>
    </w:p>
  </w:footnote>
  <w:footnote w:id="77">
    <w:p w14:paraId="418F936A" w14:textId="77777777" w:rsidR="00111E92" w:rsidRPr="00AA3FF6" w:rsidRDefault="00111E92" w:rsidP="00C11A92">
      <w:pPr>
        <w:pStyle w:val="FootnoteText"/>
        <w:ind w:firstLine="851"/>
        <w:jc w:val="both"/>
        <w:rPr>
          <w:rFonts w:ascii="Times New Roman" w:hAnsi="Times New Roman" w:cs="Times New Roman"/>
          <w:lang w:val="en-GB"/>
        </w:rPr>
      </w:pPr>
      <w:r w:rsidRPr="00AA3FF6">
        <w:rPr>
          <w:rStyle w:val="FootnoteReference"/>
          <w:rFonts w:ascii="Times New Roman" w:hAnsi="Times New Roman" w:cs="Times New Roman"/>
        </w:rPr>
        <w:footnoteRef/>
      </w:r>
      <w:r w:rsidRPr="00AA3FF6">
        <w:rPr>
          <w:rFonts w:ascii="Times New Roman" w:hAnsi="Times New Roman" w:cs="Times New Roman"/>
        </w:rPr>
        <w:t xml:space="preserve"> </w:t>
      </w:r>
      <w:r w:rsidRPr="00AA3FF6">
        <w:rPr>
          <w:rFonts w:ascii="Times New Roman" w:hAnsi="Times New Roman" w:cs="Times New Roman"/>
          <w:lang w:val="en-GB"/>
        </w:rPr>
        <w:t xml:space="preserve">Eddy Damian, </w:t>
      </w:r>
      <w:r w:rsidRPr="00AA3FF6">
        <w:rPr>
          <w:rFonts w:ascii="Times New Roman" w:hAnsi="Times New Roman" w:cs="Times New Roman"/>
          <w:i/>
          <w:lang w:val="en-GB"/>
        </w:rPr>
        <w:t xml:space="preserve">Op.Cit. </w:t>
      </w:r>
      <w:r w:rsidRPr="00AA3FF6">
        <w:rPr>
          <w:rFonts w:ascii="Times New Roman" w:hAnsi="Times New Roman" w:cs="Times New Roman"/>
          <w:lang w:val="en-GB"/>
        </w:rPr>
        <w:t>Hlm. 55</w:t>
      </w:r>
    </w:p>
  </w:footnote>
  <w:footnote w:id="78">
    <w:p w14:paraId="3C170E25" w14:textId="77777777" w:rsidR="00111E92" w:rsidRPr="00D85700" w:rsidRDefault="00111E92" w:rsidP="00C11A92">
      <w:pPr>
        <w:pStyle w:val="FootnoteText"/>
        <w:ind w:firstLine="851"/>
        <w:jc w:val="both"/>
        <w:rPr>
          <w:rFonts w:ascii="Times New Roman" w:hAnsi="Times New Roman" w:cs="Times New Roman"/>
          <w:lang w:val="en-GB"/>
        </w:rPr>
      </w:pPr>
      <w:r w:rsidRPr="00D85700">
        <w:rPr>
          <w:rStyle w:val="FootnoteReference"/>
          <w:rFonts w:ascii="Times New Roman" w:hAnsi="Times New Roman" w:cs="Times New Roman"/>
        </w:rPr>
        <w:footnoteRef/>
      </w:r>
      <w:r w:rsidRPr="00D85700">
        <w:rPr>
          <w:rFonts w:ascii="Times New Roman" w:hAnsi="Times New Roman" w:cs="Times New Roman"/>
        </w:rPr>
        <w:t xml:space="preserve"> </w:t>
      </w:r>
      <w:r w:rsidRPr="00D85700">
        <w:rPr>
          <w:rFonts w:ascii="Times New Roman" w:hAnsi="Times New Roman" w:cs="Times New Roman"/>
          <w:lang w:val="en-GB"/>
        </w:rPr>
        <w:t>Budi Agus Riswandi, “</w:t>
      </w:r>
      <w:r w:rsidRPr="00D85700">
        <w:rPr>
          <w:rFonts w:ascii="Times New Roman" w:hAnsi="Times New Roman" w:cs="Times New Roman"/>
          <w:i/>
          <w:lang w:val="en-GB"/>
        </w:rPr>
        <w:t xml:space="preserve">Doktrin Perlindungan Hak Cipta di Era Digital”, </w:t>
      </w:r>
      <w:r w:rsidRPr="00D85700">
        <w:rPr>
          <w:rFonts w:ascii="Times New Roman" w:hAnsi="Times New Roman" w:cs="Times New Roman"/>
          <w:lang w:val="en-GB"/>
        </w:rPr>
        <w:t>FH UII Press, Yogyakarta, 2016. Hlm 63.</w:t>
      </w:r>
    </w:p>
  </w:footnote>
  <w:footnote w:id="79">
    <w:p w14:paraId="5B86639A" w14:textId="77777777" w:rsidR="00111E92" w:rsidRPr="00D66E60" w:rsidRDefault="00111E92" w:rsidP="00C11A92">
      <w:pPr>
        <w:pStyle w:val="FootnoteText"/>
        <w:ind w:firstLine="851"/>
        <w:jc w:val="both"/>
        <w:rPr>
          <w:rFonts w:ascii="Times New Roman" w:hAnsi="Times New Roman" w:cs="Times New Roman"/>
          <w:lang w:val="en-GB"/>
        </w:rPr>
      </w:pPr>
      <w:r w:rsidRPr="00D66E60">
        <w:rPr>
          <w:rStyle w:val="FootnoteReference"/>
          <w:rFonts w:ascii="Times New Roman" w:hAnsi="Times New Roman" w:cs="Times New Roman"/>
        </w:rPr>
        <w:footnoteRef/>
      </w:r>
      <w:r w:rsidRPr="00D66E60">
        <w:rPr>
          <w:rFonts w:ascii="Times New Roman" w:hAnsi="Times New Roman" w:cs="Times New Roman"/>
        </w:rPr>
        <w:t xml:space="preserve"> </w:t>
      </w:r>
      <w:r w:rsidRPr="00D66E60">
        <w:rPr>
          <w:rFonts w:ascii="Times New Roman" w:hAnsi="Times New Roman" w:cs="Times New Roman"/>
          <w:lang w:val="en-GB"/>
        </w:rPr>
        <w:t xml:space="preserve">Eddy Damian, </w:t>
      </w:r>
      <w:r w:rsidRPr="00D66E60">
        <w:rPr>
          <w:rFonts w:ascii="Times New Roman" w:hAnsi="Times New Roman" w:cs="Times New Roman"/>
          <w:i/>
          <w:lang w:val="en-GB"/>
        </w:rPr>
        <w:t xml:space="preserve">Op.Cit. </w:t>
      </w:r>
      <w:r w:rsidRPr="00D66E60">
        <w:rPr>
          <w:rFonts w:ascii="Times New Roman" w:hAnsi="Times New Roman" w:cs="Times New Roman"/>
          <w:lang w:val="en-GB"/>
        </w:rPr>
        <w:t>hlm. 63</w:t>
      </w:r>
      <w:r>
        <w:rPr>
          <w:rFonts w:ascii="Times New Roman" w:hAnsi="Times New Roman" w:cs="Times New Roman"/>
          <w:lang w:val="en-GB"/>
        </w:rPr>
        <w:t>.</w:t>
      </w:r>
    </w:p>
  </w:footnote>
  <w:footnote w:id="80">
    <w:p w14:paraId="4DA7F3B2" w14:textId="77777777" w:rsidR="00111E92" w:rsidRPr="00E55DF7" w:rsidRDefault="00111E92" w:rsidP="00C11A92">
      <w:pPr>
        <w:pStyle w:val="FootnoteText"/>
        <w:ind w:firstLine="851"/>
        <w:jc w:val="both"/>
        <w:rPr>
          <w:rFonts w:ascii="Times New Roman" w:hAnsi="Times New Roman" w:cs="Times New Roman"/>
          <w:i/>
          <w:lang w:val="en-GB"/>
        </w:rPr>
      </w:pPr>
      <w:r w:rsidRPr="00E55DF7">
        <w:rPr>
          <w:rStyle w:val="FootnoteReference"/>
          <w:rFonts w:ascii="Times New Roman" w:hAnsi="Times New Roman" w:cs="Times New Roman"/>
        </w:rPr>
        <w:footnoteRef/>
      </w:r>
      <w:r w:rsidRPr="00E55DF7">
        <w:rPr>
          <w:rFonts w:ascii="Times New Roman" w:hAnsi="Times New Roman" w:cs="Times New Roman"/>
        </w:rPr>
        <w:t xml:space="preserve"> </w:t>
      </w:r>
      <w:r w:rsidRPr="00E55DF7">
        <w:rPr>
          <w:rFonts w:ascii="Times New Roman" w:hAnsi="Times New Roman" w:cs="Times New Roman"/>
          <w:i/>
          <w:lang w:val="en-GB"/>
        </w:rPr>
        <w:t xml:space="preserve">Ibid. </w:t>
      </w:r>
      <w:r w:rsidRPr="00C11A92">
        <w:rPr>
          <w:rFonts w:ascii="Times New Roman" w:hAnsi="Times New Roman" w:cs="Times New Roman"/>
          <w:lang w:val="en-GB"/>
        </w:rPr>
        <w:t>hlm. 66</w:t>
      </w:r>
    </w:p>
  </w:footnote>
  <w:footnote w:id="81">
    <w:p w14:paraId="3F3CCAF5" w14:textId="77777777" w:rsidR="00111E92" w:rsidRPr="00790AD3" w:rsidRDefault="00111E92" w:rsidP="00C11A92">
      <w:pPr>
        <w:pStyle w:val="FootnoteText"/>
        <w:ind w:firstLine="851"/>
        <w:jc w:val="both"/>
        <w:rPr>
          <w:rFonts w:ascii="Times New Roman" w:hAnsi="Times New Roman" w:cs="Times New Roman"/>
          <w:i/>
          <w:lang w:val="en-GB"/>
        </w:rPr>
      </w:pPr>
      <w:r w:rsidRPr="00790AD3">
        <w:rPr>
          <w:rStyle w:val="FootnoteReference"/>
          <w:rFonts w:ascii="Times New Roman" w:hAnsi="Times New Roman" w:cs="Times New Roman"/>
        </w:rPr>
        <w:footnoteRef/>
      </w:r>
      <w:r w:rsidRPr="00790AD3">
        <w:rPr>
          <w:rFonts w:ascii="Times New Roman" w:hAnsi="Times New Roman" w:cs="Times New Roman"/>
        </w:rPr>
        <w:t xml:space="preserve"> </w:t>
      </w:r>
      <w:r w:rsidRPr="00790AD3">
        <w:rPr>
          <w:rFonts w:ascii="Times New Roman" w:hAnsi="Times New Roman" w:cs="Times New Roman"/>
          <w:i/>
          <w:lang w:val="en-GB"/>
        </w:rPr>
        <w:t xml:space="preserve">Ibid. </w:t>
      </w:r>
      <w:r w:rsidRPr="00C11A92">
        <w:rPr>
          <w:rFonts w:ascii="Times New Roman" w:hAnsi="Times New Roman" w:cs="Times New Roman"/>
          <w:lang w:val="en-GB"/>
        </w:rPr>
        <w:t>hlm. 69.</w:t>
      </w:r>
    </w:p>
  </w:footnote>
  <w:footnote w:id="82">
    <w:p w14:paraId="1A42E3EF" w14:textId="77777777" w:rsidR="00111E92" w:rsidRPr="00790AD3" w:rsidRDefault="00111E92" w:rsidP="00C11A92">
      <w:pPr>
        <w:pStyle w:val="FootnoteText"/>
        <w:ind w:firstLine="851"/>
        <w:jc w:val="both"/>
        <w:rPr>
          <w:rFonts w:ascii="Times New Roman" w:hAnsi="Times New Roman" w:cs="Times New Roman"/>
          <w:i/>
          <w:lang w:val="en-GB"/>
        </w:rPr>
      </w:pPr>
      <w:r w:rsidRPr="00790AD3">
        <w:rPr>
          <w:rStyle w:val="FootnoteReference"/>
          <w:rFonts w:ascii="Times New Roman" w:hAnsi="Times New Roman" w:cs="Times New Roman"/>
        </w:rPr>
        <w:footnoteRef/>
      </w:r>
      <w:r w:rsidRPr="00790AD3">
        <w:rPr>
          <w:rFonts w:ascii="Times New Roman" w:hAnsi="Times New Roman" w:cs="Times New Roman"/>
        </w:rPr>
        <w:t xml:space="preserve"> </w:t>
      </w:r>
      <w:r w:rsidRPr="00790AD3">
        <w:rPr>
          <w:rFonts w:ascii="Times New Roman" w:hAnsi="Times New Roman" w:cs="Times New Roman"/>
          <w:i/>
          <w:lang w:val="en-GB"/>
        </w:rPr>
        <w:t>Ibid. Hlm. 71.</w:t>
      </w:r>
    </w:p>
  </w:footnote>
  <w:footnote w:id="83">
    <w:p w14:paraId="132F13E1" w14:textId="77777777" w:rsidR="00111E92" w:rsidRPr="00FC2EC6" w:rsidRDefault="00111E92" w:rsidP="00C11A92">
      <w:pPr>
        <w:pStyle w:val="FootnoteText"/>
        <w:ind w:firstLine="851"/>
        <w:jc w:val="both"/>
        <w:rPr>
          <w:rFonts w:ascii="Times New Roman" w:hAnsi="Times New Roman" w:cs="Times New Roman"/>
          <w:lang w:val="en-GB"/>
        </w:rPr>
      </w:pPr>
      <w:r w:rsidRPr="00FC2EC6">
        <w:rPr>
          <w:rStyle w:val="FootnoteReference"/>
          <w:rFonts w:ascii="Times New Roman" w:hAnsi="Times New Roman" w:cs="Times New Roman"/>
        </w:rPr>
        <w:footnoteRef/>
      </w:r>
      <w:r w:rsidRPr="00FC2EC6">
        <w:rPr>
          <w:rFonts w:ascii="Times New Roman" w:hAnsi="Times New Roman" w:cs="Times New Roman"/>
        </w:rPr>
        <w:t xml:space="preserve"> </w:t>
      </w:r>
      <w:r w:rsidRPr="00FC2EC6">
        <w:rPr>
          <w:rFonts w:ascii="Times New Roman" w:hAnsi="Times New Roman" w:cs="Times New Roman"/>
          <w:i/>
          <w:lang w:val="en-GB"/>
        </w:rPr>
        <w:t>Loc.Cit.</w:t>
      </w:r>
    </w:p>
  </w:footnote>
  <w:footnote w:id="84">
    <w:p w14:paraId="101A603B" w14:textId="77777777" w:rsidR="00111E92" w:rsidRPr="00387C01" w:rsidRDefault="00111E92" w:rsidP="00C11A92">
      <w:pPr>
        <w:pStyle w:val="FootnoteText"/>
        <w:ind w:firstLine="851"/>
        <w:jc w:val="both"/>
        <w:rPr>
          <w:rFonts w:ascii="Times New Roman" w:hAnsi="Times New Roman" w:cs="Times New Roman"/>
          <w:lang w:val="en-GB"/>
        </w:rPr>
      </w:pPr>
      <w:r w:rsidRPr="00387C01">
        <w:rPr>
          <w:rStyle w:val="FootnoteReference"/>
          <w:rFonts w:ascii="Times New Roman" w:hAnsi="Times New Roman" w:cs="Times New Roman"/>
        </w:rPr>
        <w:footnoteRef/>
      </w:r>
      <w:r w:rsidRPr="00387C01">
        <w:rPr>
          <w:rFonts w:ascii="Times New Roman" w:hAnsi="Times New Roman" w:cs="Times New Roman"/>
        </w:rPr>
        <w:t xml:space="preserve"> Tim </w:t>
      </w:r>
      <w:r w:rsidRPr="00387C01">
        <w:rPr>
          <w:rFonts w:ascii="Times New Roman" w:hAnsi="Times New Roman" w:cs="Times New Roman"/>
          <w:lang w:val="en-GB"/>
        </w:rPr>
        <w:t xml:space="preserve">Lindsey, </w:t>
      </w:r>
      <w:r w:rsidRPr="00387C01">
        <w:rPr>
          <w:rFonts w:ascii="Times New Roman" w:hAnsi="Times New Roman" w:cs="Times New Roman"/>
          <w:i/>
          <w:lang w:val="en-GB"/>
        </w:rPr>
        <w:t xml:space="preserve">Op.Cit. </w:t>
      </w:r>
      <w:r w:rsidRPr="00387C01">
        <w:rPr>
          <w:rFonts w:ascii="Times New Roman" w:hAnsi="Times New Roman" w:cs="Times New Roman"/>
          <w:lang w:val="en-GB"/>
        </w:rPr>
        <w:t xml:space="preserve">Hlm. 31. </w:t>
      </w:r>
    </w:p>
  </w:footnote>
  <w:footnote w:id="85">
    <w:p w14:paraId="5EEA6178" w14:textId="77777777" w:rsidR="00111E92" w:rsidRPr="00710E91" w:rsidRDefault="00111E92" w:rsidP="00C11A92">
      <w:pPr>
        <w:pStyle w:val="FootnoteText"/>
        <w:ind w:firstLine="851"/>
        <w:jc w:val="both"/>
        <w:rPr>
          <w:rFonts w:ascii="Times New Roman" w:hAnsi="Times New Roman" w:cs="Times New Roman"/>
          <w:lang w:val="en-GB"/>
        </w:rPr>
      </w:pPr>
      <w:r w:rsidRPr="00710E91">
        <w:rPr>
          <w:rStyle w:val="FootnoteReference"/>
          <w:rFonts w:ascii="Times New Roman" w:hAnsi="Times New Roman" w:cs="Times New Roman"/>
        </w:rPr>
        <w:footnoteRef/>
      </w:r>
      <w:r w:rsidRPr="00710E91">
        <w:rPr>
          <w:rFonts w:ascii="Times New Roman" w:hAnsi="Times New Roman" w:cs="Times New Roman"/>
        </w:rPr>
        <w:t xml:space="preserve"> </w:t>
      </w:r>
      <w:r w:rsidRPr="00710E91">
        <w:rPr>
          <w:rFonts w:ascii="Times New Roman" w:hAnsi="Times New Roman" w:cs="Times New Roman"/>
          <w:i/>
          <w:lang w:val="en-GB"/>
        </w:rPr>
        <w:t xml:space="preserve">Ibid. </w:t>
      </w:r>
      <w:r w:rsidRPr="00710E91">
        <w:rPr>
          <w:rFonts w:ascii="Times New Roman" w:hAnsi="Times New Roman" w:cs="Times New Roman"/>
          <w:lang w:val="en-GB"/>
        </w:rPr>
        <w:t>hlm. 36</w:t>
      </w:r>
    </w:p>
  </w:footnote>
  <w:footnote w:id="86">
    <w:p w14:paraId="60AA0E9C" w14:textId="77777777" w:rsidR="00111E92" w:rsidRPr="008F70D4" w:rsidRDefault="00111E92" w:rsidP="00C11A92">
      <w:pPr>
        <w:pStyle w:val="FootnoteText"/>
        <w:ind w:firstLine="851"/>
        <w:jc w:val="both"/>
        <w:rPr>
          <w:rFonts w:ascii="Times New Roman" w:hAnsi="Times New Roman" w:cs="Times New Roman"/>
          <w:lang w:val="en-GB"/>
        </w:rPr>
      </w:pPr>
      <w:r w:rsidRPr="008F70D4">
        <w:rPr>
          <w:rStyle w:val="FootnoteReference"/>
          <w:rFonts w:ascii="Times New Roman" w:hAnsi="Times New Roman" w:cs="Times New Roman"/>
        </w:rPr>
        <w:footnoteRef/>
      </w:r>
      <w:r w:rsidRPr="008F70D4">
        <w:rPr>
          <w:rFonts w:ascii="Times New Roman" w:hAnsi="Times New Roman" w:cs="Times New Roman"/>
        </w:rPr>
        <w:t xml:space="preserve"> Budi Agus Riswandi, “</w:t>
      </w:r>
      <w:r w:rsidRPr="008F70D4">
        <w:rPr>
          <w:rFonts w:ascii="Times New Roman" w:hAnsi="Times New Roman" w:cs="Times New Roman"/>
          <w:i/>
        </w:rPr>
        <w:t xml:space="preserve">Hak Cipta di Internet Aspek Hukum dan Permasalahannya di Indonesia”, Op.Cit. </w:t>
      </w:r>
      <w:r w:rsidRPr="008F70D4">
        <w:rPr>
          <w:rFonts w:ascii="Times New Roman" w:hAnsi="Times New Roman" w:cs="Times New Roman"/>
        </w:rPr>
        <w:t>hlm. 89.</w:t>
      </w:r>
    </w:p>
  </w:footnote>
  <w:footnote w:id="87">
    <w:p w14:paraId="76FF6497" w14:textId="77777777" w:rsidR="00111E92" w:rsidRPr="00ED74AD" w:rsidRDefault="00111E92" w:rsidP="00C11A92">
      <w:pPr>
        <w:pStyle w:val="FootnoteText"/>
        <w:ind w:firstLine="851"/>
        <w:jc w:val="both"/>
        <w:rPr>
          <w:rFonts w:ascii="Times New Roman" w:hAnsi="Times New Roman" w:cs="Times New Roman"/>
          <w:lang w:val="en-GB"/>
        </w:rPr>
      </w:pPr>
      <w:r w:rsidRPr="00ED74AD">
        <w:rPr>
          <w:rStyle w:val="FootnoteReference"/>
          <w:rFonts w:ascii="Times New Roman" w:hAnsi="Times New Roman" w:cs="Times New Roman"/>
        </w:rPr>
        <w:footnoteRef/>
      </w:r>
      <w:r w:rsidRPr="00ED74AD">
        <w:rPr>
          <w:rFonts w:ascii="Times New Roman" w:hAnsi="Times New Roman" w:cs="Times New Roman"/>
        </w:rPr>
        <w:t xml:space="preserve"> </w:t>
      </w:r>
      <w:r w:rsidRPr="00ED74AD">
        <w:rPr>
          <w:rFonts w:ascii="Times New Roman" w:hAnsi="Times New Roman" w:cs="Times New Roman"/>
          <w:lang w:val="en-GB"/>
        </w:rPr>
        <w:t xml:space="preserve">Eddy Damian, </w:t>
      </w:r>
      <w:r w:rsidRPr="00ED74AD">
        <w:rPr>
          <w:rFonts w:ascii="Times New Roman" w:hAnsi="Times New Roman" w:cs="Times New Roman"/>
          <w:i/>
          <w:lang w:val="en-GB"/>
        </w:rPr>
        <w:t xml:space="preserve">Op.Cit. </w:t>
      </w:r>
      <w:r w:rsidRPr="00ED74AD">
        <w:rPr>
          <w:rFonts w:ascii="Times New Roman" w:hAnsi="Times New Roman" w:cs="Times New Roman"/>
          <w:lang w:val="en-GB"/>
        </w:rPr>
        <w:t>hlm. 65</w:t>
      </w:r>
    </w:p>
  </w:footnote>
  <w:footnote w:id="88">
    <w:p w14:paraId="3EC2E09A" w14:textId="77777777" w:rsidR="00111E92" w:rsidRPr="00C11A92" w:rsidRDefault="00111E92" w:rsidP="002879F2">
      <w:pPr>
        <w:pStyle w:val="FootnoteText"/>
        <w:ind w:firstLine="709"/>
        <w:rPr>
          <w:rFonts w:ascii="Times New Roman" w:hAnsi="Times New Roman" w:cs="Times New Roman"/>
          <w:i/>
          <w:lang w:val="en-GB"/>
        </w:rPr>
      </w:pPr>
      <w:r w:rsidRPr="00C11A92">
        <w:rPr>
          <w:rStyle w:val="FootnoteReference"/>
          <w:rFonts w:ascii="Times New Roman" w:hAnsi="Times New Roman" w:cs="Times New Roman"/>
        </w:rPr>
        <w:footnoteRef/>
      </w:r>
      <w:r w:rsidRPr="00C11A92">
        <w:rPr>
          <w:rFonts w:ascii="Times New Roman" w:hAnsi="Times New Roman" w:cs="Times New Roman"/>
        </w:rPr>
        <w:t xml:space="preserve"> </w:t>
      </w:r>
      <w:r w:rsidRPr="00C11A92">
        <w:rPr>
          <w:rFonts w:ascii="Times New Roman" w:hAnsi="Times New Roman" w:cs="Times New Roman"/>
          <w:i/>
          <w:lang w:val="en-GB"/>
        </w:rPr>
        <w:t>Ibid. hlm. 92</w:t>
      </w:r>
    </w:p>
  </w:footnote>
  <w:footnote w:id="89">
    <w:p w14:paraId="552F5593" w14:textId="77777777" w:rsidR="00111E92" w:rsidRPr="001679E6" w:rsidRDefault="00111E92" w:rsidP="001679E6">
      <w:pPr>
        <w:pStyle w:val="FootnoteText"/>
        <w:ind w:firstLine="709"/>
        <w:rPr>
          <w:rFonts w:ascii="Times New Roman" w:hAnsi="Times New Roman" w:cs="Times New Roman"/>
          <w:i/>
          <w:lang w:val="en-GB"/>
        </w:rPr>
      </w:pPr>
      <w:r w:rsidRPr="00C11A92">
        <w:rPr>
          <w:rStyle w:val="FootnoteReference"/>
          <w:rFonts w:ascii="Times New Roman" w:hAnsi="Times New Roman" w:cs="Times New Roman"/>
        </w:rPr>
        <w:footnoteRef/>
      </w:r>
      <w:r w:rsidRPr="00C11A92">
        <w:rPr>
          <w:rFonts w:ascii="Times New Roman" w:hAnsi="Times New Roman" w:cs="Times New Roman"/>
        </w:rPr>
        <w:t xml:space="preserve"> </w:t>
      </w:r>
      <w:r w:rsidRPr="00C11A92">
        <w:rPr>
          <w:rFonts w:ascii="Times New Roman" w:hAnsi="Times New Roman" w:cs="Times New Roman"/>
          <w:i/>
          <w:lang w:val="en-GB"/>
        </w:rPr>
        <w:t>Loc.Cit.</w:t>
      </w:r>
    </w:p>
  </w:footnote>
  <w:footnote w:id="90">
    <w:p w14:paraId="13F2DC3F" w14:textId="77777777" w:rsidR="00111E92" w:rsidRPr="00C11A92" w:rsidRDefault="00111E92" w:rsidP="00C11A92">
      <w:pPr>
        <w:pStyle w:val="FootnoteText"/>
        <w:ind w:firstLine="567"/>
        <w:jc w:val="both"/>
        <w:rPr>
          <w:rFonts w:ascii="Times New Roman" w:hAnsi="Times New Roman" w:cs="Times New Roman"/>
          <w:lang w:val="en-GB"/>
        </w:rPr>
      </w:pPr>
      <w:r w:rsidRPr="00C11A92">
        <w:rPr>
          <w:rStyle w:val="FootnoteReference"/>
          <w:rFonts w:ascii="Times New Roman" w:hAnsi="Times New Roman" w:cs="Times New Roman"/>
        </w:rPr>
        <w:footnoteRef/>
      </w:r>
      <w:r w:rsidRPr="00C11A92">
        <w:rPr>
          <w:rFonts w:ascii="Times New Roman" w:hAnsi="Times New Roman" w:cs="Times New Roman"/>
        </w:rPr>
        <w:t xml:space="preserve"> </w:t>
      </w:r>
      <w:r w:rsidRPr="00C11A92">
        <w:rPr>
          <w:rFonts w:ascii="Times New Roman" w:hAnsi="Times New Roman" w:cs="Times New Roman"/>
          <w:lang w:val="en-GB"/>
        </w:rPr>
        <w:t xml:space="preserve">Eddy Damian, </w:t>
      </w:r>
      <w:r w:rsidRPr="00C11A92">
        <w:rPr>
          <w:rFonts w:ascii="Times New Roman" w:hAnsi="Times New Roman" w:cs="Times New Roman"/>
          <w:i/>
          <w:lang w:val="en-GB"/>
        </w:rPr>
        <w:t xml:space="preserve">Op.Cit. </w:t>
      </w:r>
      <w:r w:rsidRPr="00C11A92">
        <w:rPr>
          <w:rFonts w:ascii="Times New Roman" w:hAnsi="Times New Roman" w:cs="Times New Roman"/>
          <w:lang w:val="en-GB"/>
        </w:rPr>
        <w:t>hlm 86,</w:t>
      </w:r>
    </w:p>
  </w:footnote>
  <w:footnote w:id="91">
    <w:p w14:paraId="66F80951" w14:textId="77777777" w:rsidR="00111E92" w:rsidRPr="00E166E1" w:rsidRDefault="00111E92" w:rsidP="00C11A92">
      <w:pPr>
        <w:pStyle w:val="FootnoteText"/>
        <w:ind w:firstLine="567"/>
        <w:jc w:val="both"/>
        <w:rPr>
          <w:rFonts w:ascii="Times New Roman" w:hAnsi="Times New Roman" w:cs="Times New Roman"/>
          <w:color w:val="0563C1" w:themeColor="hyperlink"/>
          <w:u w:val="single"/>
        </w:rPr>
      </w:pPr>
      <w:r w:rsidRPr="00C11A92">
        <w:rPr>
          <w:rStyle w:val="FootnoteReference"/>
          <w:rFonts w:ascii="Times New Roman" w:hAnsi="Times New Roman" w:cs="Times New Roman"/>
        </w:rPr>
        <w:footnoteRef/>
      </w:r>
      <w:r w:rsidRPr="00C11A92">
        <w:t xml:space="preserve"> </w:t>
      </w:r>
      <w:r w:rsidRPr="00C11A92">
        <w:rPr>
          <w:rFonts w:ascii="Times New Roman" w:hAnsi="Times New Roman" w:cs="Times New Roman"/>
        </w:rPr>
        <w:t xml:space="preserve">Irfan Nurianto, “Doktrin </w:t>
      </w:r>
      <w:r w:rsidRPr="00C11A92">
        <w:rPr>
          <w:rFonts w:ascii="Times New Roman" w:hAnsi="Times New Roman" w:cs="Times New Roman"/>
          <w:i/>
        </w:rPr>
        <w:t>Fair Use</w:t>
      </w:r>
      <w:r w:rsidRPr="00C11A92">
        <w:rPr>
          <w:rFonts w:ascii="Times New Roman" w:hAnsi="Times New Roman" w:cs="Times New Roman"/>
        </w:rPr>
        <w:t xml:space="preserve"> Mengenai Karya Tulis dalam Hak Cipta di Indonesia”, Universitas Kristen Satya Wacana, Salatiga, 2018, Hlm. 21. Terdapat dalam </w:t>
      </w:r>
      <w:hyperlink r:id="rId12" w:history="1">
        <w:r w:rsidRPr="00C11A92">
          <w:rPr>
            <w:rStyle w:val="Hyperlink"/>
            <w:rFonts w:ascii="Times New Roman" w:hAnsi="Times New Roman" w:cs="Times New Roman"/>
            <w:color w:val="auto"/>
            <w:u w:val="none"/>
          </w:rPr>
          <w:t>https://repository.uksw.edu/bitstream/123456789/17004/2/T1_312013042_BAB%20II.pdf</w:t>
        </w:r>
      </w:hyperlink>
      <w:r w:rsidRPr="00C11A92">
        <w:rPr>
          <w:rFonts w:ascii="Times New Roman" w:hAnsi="Times New Roman" w:cs="Times New Roman"/>
        </w:rPr>
        <w:t xml:space="preserve"> . Diakses tanggal 09 April 2021.</w:t>
      </w:r>
    </w:p>
  </w:footnote>
  <w:footnote w:id="92">
    <w:p w14:paraId="548A5D9D" w14:textId="77777777" w:rsidR="00111E92" w:rsidRPr="00136242" w:rsidRDefault="00111E92" w:rsidP="00C11A92">
      <w:pPr>
        <w:pStyle w:val="FootnoteText"/>
        <w:ind w:firstLine="567"/>
        <w:jc w:val="both"/>
        <w:rPr>
          <w:rFonts w:ascii="Times New Roman" w:hAnsi="Times New Roman" w:cs="Times New Roman"/>
          <w:lang w:val="en-GB"/>
        </w:rPr>
      </w:pPr>
      <w:r w:rsidRPr="00E166E1">
        <w:rPr>
          <w:rStyle w:val="FootnoteReference"/>
          <w:rFonts w:ascii="Times New Roman" w:hAnsi="Times New Roman" w:cs="Times New Roman"/>
        </w:rPr>
        <w:footnoteRef/>
      </w:r>
      <w:r>
        <w:t xml:space="preserve"> </w:t>
      </w:r>
      <w:r>
        <w:rPr>
          <w:rFonts w:ascii="Times New Roman" w:hAnsi="Times New Roman" w:cs="Times New Roman"/>
          <w:lang w:val="en-GB"/>
        </w:rPr>
        <w:t xml:space="preserve">Eddy Damian, </w:t>
      </w:r>
      <w:r>
        <w:rPr>
          <w:rFonts w:ascii="Times New Roman" w:hAnsi="Times New Roman" w:cs="Times New Roman"/>
          <w:i/>
          <w:lang w:val="en-GB"/>
        </w:rPr>
        <w:t>Op.Cit.</w:t>
      </w:r>
      <w:r>
        <w:rPr>
          <w:rFonts w:ascii="Times New Roman" w:hAnsi="Times New Roman" w:cs="Times New Roman"/>
          <w:lang w:val="en-GB"/>
        </w:rPr>
        <w:t xml:space="preserve"> Hlm. 254.</w:t>
      </w:r>
    </w:p>
  </w:footnote>
  <w:footnote w:id="93">
    <w:p w14:paraId="5B362D2B" w14:textId="77777777" w:rsidR="00111E92" w:rsidRPr="00CA66BB" w:rsidRDefault="00111E92" w:rsidP="00C11A92">
      <w:pPr>
        <w:pStyle w:val="FootnoteText"/>
        <w:ind w:firstLine="567"/>
        <w:jc w:val="both"/>
        <w:rPr>
          <w:rFonts w:ascii="Times New Roman" w:hAnsi="Times New Roman" w:cs="Times New Roman"/>
          <w:i/>
          <w:lang w:val="en-GB"/>
        </w:rPr>
      </w:pPr>
      <w:r w:rsidRPr="00E166E1">
        <w:rPr>
          <w:rStyle w:val="FootnoteReference"/>
          <w:rFonts w:ascii="Times New Roman" w:hAnsi="Times New Roman" w:cs="Times New Roman"/>
        </w:rPr>
        <w:footnoteRef/>
      </w:r>
      <w:r>
        <w:t xml:space="preserve"> </w:t>
      </w:r>
      <w:r>
        <w:rPr>
          <w:rFonts w:ascii="Times New Roman" w:hAnsi="Times New Roman" w:cs="Times New Roman"/>
          <w:i/>
          <w:lang w:val="en-GB"/>
        </w:rPr>
        <w:t>Loc.Cit.</w:t>
      </w:r>
    </w:p>
  </w:footnote>
  <w:footnote w:id="94">
    <w:p w14:paraId="486FC25B" w14:textId="77777777" w:rsidR="00111E92" w:rsidRPr="00B4016F" w:rsidRDefault="00111E92" w:rsidP="00C11A92">
      <w:pPr>
        <w:pStyle w:val="FootnoteText"/>
        <w:ind w:firstLine="567"/>
        <w:jc w:val="both"/>
        <w:rPr>
          <w:rFonts w:ascii="Times New Roman" w:hAnsi="Times New Roman" w:cs="Times New Roman"/>
          <w:lang w:val="en-GB"/>
        </w:rPr>
      </w:pPr>
      <w:r w:rsidRPr="00E166E1">
        <w:rPr>
          <w:rStyle w:val="FootnoteReference"/>
          <w:rFonts w:ascii="Times New Roman" w:hAnsi="Times New Roman" w:cs="Times New Roman"/>
        </w:rPr>
        <w:footnoteRef/>
      </w:r>
      <w:r w:rsidRPr="00E166E1">
        <w:rPr>
          <w:rFonts w:ascii="Times New Roman" w:hAnsi="Times New Roman" w:cs="Times New Roman"/>
        </w:rPr>
        <w:t xml:space="preserve"> </w:t>
      </w:r>
      <w:r>
        <w:rPr>
          <w:rFonts w:ascii="Times New Roman" w:hAnsi="Times New Roman" w:cs="Times New Roman"/>
          <w:lang w:val="en-GB"/>
        </w:rPr>
        <w:t>Selanjutnya akan disebut sebagai Permendiknas.</w:t>
      </w:r>
    </w:p>
  </w:footnote>
  <w:footnote w:id="95">
    <w:p w14:paraId="028000F1" w14:textId="77777777" w:rsidR="00111E92" w:rsidRPr="00C11A92" w:rsidRDefault="00111E92" w:rsidP="00C11A92">
      <w:pPr>
        <w:pStyle w:val="FootnoteText"/>
        <w:ind w:firstLine="567"/>
        <w:jc w:val="both"/>
        <w:rPr>
          <w:rFonts w:ascii="Times New Roman" w:hAnsi="Times New Roman" w:cs="Times New Roman"/>
          <w:lang w:val="en-GB"/>
        </w:rPr>
      </w:pPr>
      <w:r w:rsidRPr="00C11A92">
        <w:rPr>
          <w:rStyle w:val="FootnoteReference"/>
          <w:rFonts w:ascii="Times New Roman" w:hAnsi="Times New Roman" w:cs="Times New Roman"/>
        </w:rPr>
        <w:footnoteRef/>
      </w:r>
      <w:r w:rsidRPr="00C11A92">
        <w:rPr>
          <w:rFonts w:ascii="Times New Roman" w:hAnsi="Times New Roman" w:cs="Times New Roman"/>
        </w:rPr>
        <w:t xml:space="preserve"> </w:t>
      </w:r>
      <w:r w:rsidRPr="00C11A92">
        <w:rPr>
          <w:rFonts w:ascii="Times New Roman" w:hAnsi="Times New Roman" w:cs="Times New Roman"/>
          <w:lang w:val="en-GB"/>
        </w:rPr>
        <w:t xml:space="preserve">Pasal 1 angka 1 </w:t>
      </w:r>
      <w:bookmarkStart w:id="116" w:name="_Hlk77172219"/>
      <w:r w:rsidRPr="00C11A92">
        <w:rPr>
          <w:rFonts w:ascii="Times New Roman" w:hAnsi="Times New Roman" w:cs="Times New Roman"/>
          <w:lang w:val="en-GB"/>
        </w:rPr>
        <w:t xml:space="preserve">Peraturan Menteri </w:t>
      </w:r>
      <w:r w:rsidRPr="00C11A92">
        <w:rPr>
          <w:rFonts w:ascii="Times New Roman" w:hAnsi="Times New Roman" w:cs="Times New Roman"/>
        </w:rPr>
        <w:t>Pendidikan Nasional Nomor 17 Tahun 2010 Tentang Pencegahan dan Penanggulangan Plagiat di Perguruan Tinggi</w:t>
      </w:r>
      <w:bookmarkEnd w:id="116"/>
      <w:r w:rsidRPr="00C11A92">
        <w:rPr>
          <w:rFonts w:ascii="Times New Roman" w:hAnsi="Times New Roman" w:cs="Times New Roman"/>
        </w:rPr>
        <w:t>.</w:t>
      </w:r>
    </w:p>
  </w:footnote>
  <w:footnote w:id="96">
    <w:p w14:paraId="03B0D5E7" w14:textId="77777777" w:rsidR="00111E92" w:rsidRPr="00C11A92" w:rsidRDefault="00111E92" w:rsidP="00C11A92">
      <w:pPr>
        <w:pStyle w:val="FootnoteText"/>
        <w:ind w:firstLine="567"/>
        <w:jc w:val="both"/>
        <w:rPr>
          <w:rFonts w:ascii="Times New Roman" w:hAnsi="Times New Roman" w:cs="Times New Roman"/>
          <w:lang w:val="en-GB"/>
        </w:rPr>
      </w:pPr>
      <w:r w:rsidRPr="00C11A92">
        <w:rPr>
          <w:rStyle w:val="FootnoteReference"/>
          <w:rFonts w:ascii="Times New Roman" w:hAnsi="Times New Roman" w:cs="Times New Roman"/>
        </w:rPr>
        <w:footnoteRef/>
      </w:r>
      <w:r w:rsidRPr="00C11A92">
        <w:rPr>
          <w:rFonts w:ascii="Times New Roman" w:hAnsi="Times New Roman" w:cs="Times New Roman"/>
        </w:rPr>
        <w:t xml:space="preserve"> </w:t>
      </w:r>
      <w:r w:rsidRPr="00C11A92">
        <w:rPr>
          <w:rFonts w:ascii="Times New Roman" w:hAnsi="Times New Roman" w:cs="Times New Roman"/>
          <w:i/>
          <w:lang w:val="en-GB"/>
        </w:rPr>
        <w:t xml:space="preserve">Ibid. </w:t>
      </w:r>
      <w:r w:rsidRPr="00C11A92">
        <w:rPr>
          <w:rFonts w:ascii="Times New Roman" w:hAnsi="Times New Roman" w:cs="Times New Roman"/>
          <w:lang w:val="en-GB"/>
        </w:rPr>
        <w:t>Pasal 1</w:t>
      </w:r>
    </w:p>
  </w:footnote>
  <w:footnote w:id="97">
    <w:p w14:paraId="320AA2D0" w14:textId="77777777" w:rsidR="00111E92" w:rsidRPr="00714657" w:rsidRDefault="00111E92" w:rsidP="00C11A92">
      <w:pPr>
        <w:pStyle w:val="FootnoteText"/>
        <w:ind w:firstLine="567"/>
        <w:jc w:val="both"/>
        <w:rPr>
          <w:rFonts w:ascii="Times New Roman" w:hAnsi="Times New Roman" w:cs="Times New Roman"/>
          <w:lang w:val="en-GB"/>
        </w:rPr>
      </w:pPr>
      <w:r w:rsidRPr="00C11A92">
        <w:rPr>
          <w:rStyle w:val="FootnoteReference"/>
          <w:rFonts w:ascii="Times New Roman" w:hAnsi="Times New Roman" w:cs="Times New Roman"/>
        </w:rPr>
        <w:footnoteRef/>
      </w:r>
      <w:r w:rsidRPr="00C11A92">
        <w:rPr>
          <w:rFonts w:ascii="Times New Roman" w:hAnsi="Times New Roman" w:cs="Times New Roman"/>
        </w:rPr>
        <w:t xml:space="preserve"> Pasal 2 ayat (1) Peraturan Menteri Pendidikan Nasional Nomor 17 Tahun 2010 Tentang Pencegahan dan Penanggulangan Plagiat di Perguruan Tinggi.</w:t>
      </w:r>
    </w:p>
  </w:footnote>
  <w:footnote w:id="98">
    <w:p w14:paraId="5D14D041" w14:textId="77777777" w:rsidR="00111E92" w:rsidRPr="00C11A92" w:rsidRDefault="00111E92" w:rsidP="00FB7233">
      <w:pPr>
        <w:pStyle w:val="FootnoteText"/>
        <w:ind w:firstLine="567"/>
        <w:jc w:val="both"/>
        <w:rPr>
          <w:rFonts w:ascii="Times New Roman" w:hAnsi="Times New Roman" w:cs="Times New Roman"/>
          <w:lang w:val="en-GB"/>
        </w:rPr>
      </w:pPr>
      <w:r w:rsidRPr="00C11A92">
        <w:rPr>
          <w:rStyle w:val="FootnoteReference"/>
          <w:rFonts w:ascii="Times New Roman" w:hAnsi="Times New Roman" w:cs="Times New Roman"/>
        </w:rPr>
        <w:footnoteRef/>
      </w:r>
      <w:r w:rsidRPr="00C11A92">
        <w:rPr>
          <w:rFonts w:ascii="Times New Roman" w:hAnsi="Times New Roman" w:cs="Times New Roman"/>
        </w:rPr>
        <w:t xml:space="preserve"> Henry Soelistyo, </w:t>
      </w:r>
      <w:r w:rsidRPr="00C11A92">
        <w:rPr>
          <w:rFonts w:ascii="Times New Roman" w:hAnsi="Times New Roman" w:cs="Times New Roman"/>
          <w:i/>
        </w:rPr>
        <w:t xml:space="preserve">Plagiarisme, Op.Cit. </w:t>
      </w:r>
      <w:r w:rsidRPr="00C11A92">
        <w:rPr>
          <w:rFonts w:ascii="Times New Roman" w:hAnsi="Times New Roman" w:cs="Times New Roman"/>
        </w:rPr>
        <w:t>Hlm. 19.</w:t>
      </w:r>
    </w:p>
  </w:footnote>
  <w:footnote w:id="99">
    <w:p w14:paraId="0286423E" w14:textId="77777777" w:rsidR="00111E92" w:rsidRPr="00283AD5" w:rsidRDefault="00111E92" w:rsidP="00283AD5">
      <w:pPr>
        <w:pStyle w:val="FootnoteText"/>
        <w:ind w:firstLine="567"/>
        <w:rPr>
          <w:rFonts w:ascii="Times New Roman" w:hAnsi="Times New Roman" w:cs="Times New Roman"/>
          <w:lang w:val="en-GB"/>
        </w:rPr>
      </w:pPr>
      <w:r w:rsidRPr="00C11A92">
        <w:rPr>
          <w:rStyle w:val="FootnoteReference"/>
          <w:rFonts w:ascii="Times New Roman" w:hAnsi="Times New Roman" w:cs="Times New Roman"/>
        </w:rPr>
        <w:footnoteRef/>
      </w:r>
      <w:r w:rsidRPr="00C11A92">
        <w:rPr>
          <w:rFonts w:ascii="Times New Roman" w:hAnsi="Times New Roman" w:cs="Times New Roman"/>
        </w:rPr>
        <w:t xml:space="preserve"> </w:t>
      </w:r>
      <w:r w:rsidRPr="00C11A92">
        <w:rPr>
          <w:rFonts w:ascii="Times New Roman" w:hAnsi="Times New Roman" w:cs="Times New Roman"/>
          <w:i/>
          <w:lang w:val="en-GB"/>
        </w:rPr>
        <w:t xml:space="preserve">Ibid. </w:t>
      </w:r>
      <w:r w:rsidRPr="00C11A92">
        <w:rPr>
          <w:rFonts w:ascii="Times New Roman" w:hAnsi="Times New Roman" w:cs="Times New Roman"/>
          <w:lang w:val="en-GB"/>
        </w:rPr>
        <w:t>Hlm. 20.</w:t>
      </w:r>
    </w:p>
  </w:footnote>
  <w:footnote w:id="100">
    <w:p w14:paraId="73A8009D" w14:textId="77777777" w:rsidR="00111E92" w:rsidRPr="00C11A92" w:rsidRDefault="00111E92" w:rsidP="00C11A92">
      <w:pPr>
        <w:pStyle w:val="FootnoteText"/>
        <w:ind w:firstLine="567"/>
        <w:jc w:val="both"/>
        <w:rPr>
          <w:rFonts w:ascii="Times New Roman" w:hAnsi="Times New Roman" w:cs="Times New Roman"/>
          <w:i/>
          <w:lang w:val="en-GB"/>
        </w:rPr>
      </w:pPr>
      <w:r w:rsidRPr="00C11A92">
        <w:rPr>
          <w:rStyle w:val="FootnoteReference"/>
          <w:rFonts w:ascii="Times New Roman" w:hAnsi="Times New Roman" w:cs="Times New Roman"/>
        </w:rPr>
        <w:footnoteRef/>
      </w:r>
      <w:r w:rsidRPr="00C11A92">
        <w:rPr>
          <w:rFonts w:ascii="Times New Roman" w:hAnsi="Times New Roman" w:cs="Times New Roman"/>
        </w:rPr>
        <w:t xml:space="preserve"> </w:t>
      </w:r>
      <w:r w:rsidRPr="00C11A92">
        <w:rPr>
          <w:rFonts w:ascii="Times New Roman" w:hAnsi="Times New Roman" w:cs="Times New Roman"/>
          <w:i/>
          <w:lang w:val="en-GB"/>
        </w:rPr>
        <w:t xml:space="preserve">Loc.Cit. </w:t>
      </w:r>
    </w:p>
  </w:footnote>
  <w:footnote w:id="101">
    <w:p w14:paraId="0F2C7ACE" w14:textId="77777777" w:rsidR="00111E92" w:rsidRPr="00125E38" w:rsidRDefault="00111E92" w:rsidP="00C11A92">
      <w:pPr>
        <w:pStyle w:val="FootnoteText"/>
        <w:ind w:firstLine="567"/>
        <w:jc w:val="both"/>
        <w:rPr>
          <w:rFonts w:ascii="Times New Roman" w:hAnsi="Times New Roman" w:cs="Times New Roman"/>
          <w:lang w:val="en-GB"/>
        </w:rPr>
      </w:pPr>
      <w:r w:rsidRPr="00C11A92">
        <w:rPr>
          <w:rStyle w:val="FootnoteReference"/>
          <w:rFonts w:ascii="Times New Roman" w:hAnsi="Times New Roman" w:cs="Times New Roman"/>
        </w:rPr>
        <w:footnoteRef/>
      </w:r>
      <w:r w:rsidRPr="00C11A92">
        <w:rPr>
          <w:rFonts w:ascii="Times New Roman" w:hAnsi="Times New Roman" w:cs="Times New Roman"/>
        </w:rPr>
        <w:t xml:space="preserve"> </w:t>
      </w:r>
      <w:r w:rsidRPr="00C11A92">
        <w:rPr>
          <w:rFonts w:ascii="Times New Roman" w:hAnsi="Times New Roman" w:cs="Times New Roman"/>
          <w:i/>
          <w:lang w:val="en-GB"/>
        </w:rPr>
        <w:t xml:space="preserve">Ibid. </w:t>
      </w:r>
      <w:r w:rsidRPr="00C11A92">
        <w:rPr>
          <w:rFonts w:ascii="Times New Roman" w:hAnsi="Times New Roman" w:cs="Times New Roman"/>
          <w:lang w:val="en-GB"/>
        </w:rPr>
        <w:t>Hlm.21</w:t>
      </w:r>
    </w:p>
  </w:footnote>
  <w:footnote w:id="102">
    <w:p w14:paraId="386FED4E" w14:textId="77777777" w:rsidR="00111E92" w:rsidRPr="00C11A92" w:rsidRDefault="00111E92" w:rsidP="00DB4E86">
      <w:pPr>
        <w:pStyle w:val="FootnoteText"/>
        <w:ind w:firstLine="567"/>
        <w:rPr>
          <w:rFonts w:ascii="Times New Roman" w:hAnsi="Times New Roman" w:cs="Times New Roman"/>
          <w:i/>
          <w:lang w:val="en-GB"/>
        </w:rPr>
      </w:pPr>
      <w:r w:rsidRPr="00C11A92">
        <w:rPr>
          <w:rStyle w:val="FootnoteReference"/>
          <w:rFonts w:ascii="Times New Roman" w:hAnsi="Times New Roman" w:cs="Times New Roman"/>
        </w:rPr>
        <w:footnoteRef/>
      </w:r>
      <w:r w:rsidRPr="00C11A92">
        <w:rPr>
          <w:rFonts w:ascii="Times New Roman" w:hAnsi="Times New Roman" w:cs="Times New Roman"/>
        </w:rPr>
        <w:t xml:space="preserve"> </w:t>
      </w:r>
      <w:r w:rsidRPr="00C11A92">
        <w:rPr>
          <w:rFonts w:ascii="Times New Roman" w:hAnsi="Times New Roman" w:cs="Times New Roman"/>
          <w:i/>
          <w:lang w:val="en-GB"/>
        </w:rPr>
        <w:t xml:space="preserve">Loc.Cit. </w:t>
      </w:r>
    </w:p>
  </w:footnote>
  <w:footnote w:id="103">
    <w:p w14:paraId="38EF9337" w14:textId="77777777" w:rsidR="00111E92" w:rsidRPr="00C11A92" w:rsidRDefault="00111E92" w:rsidP="00CA66BB">
      <w:pPr>
        <w:pStyle w:val="FootnoteText"/>
        <w:ind w:firstLine="567"/>
        <w:rPr>
          <w:rFonts w:ascii="Times New Roman" w:hAnsi="Times New Roman" w:cs="Times New Roman"/>
          <w:lang w:val="en-GB"/>
        </w:rPr>
      </w:pPr>
      <w:r w:rsidRPr="00C11A92">
        <w:rPr>
          <w:rStyle w:val="FootnoteReference"/>
          <w:rFonts w:ascii="Times New Roman" w:hAnsi="Times New Roman" w:cs="Times New Roman"/>
        </w:rPr>
        <w:footnoteRef/>
      </w:r>
      <w:r w:rsidRPr="00C11A92">
        <w:rPr>
          <w:rFonts w:ascii="Times New Roman" w:hAnsi="Times New Roman" w:cs="Times New Roman"/>
        </w:rPr>
        <w:t xml:space="preserve"> Eddy Damian, </w:t>
      </w:r>
      <w:r w:rsidRPr="00C11A92">
        <w:rPr>
          <w:rFonts w:ascii="Times New Roman" w:hAnsi="Times New Roman" w:cs="Times New Roman"/>
          <w:i/>
          <w:lang w:val="en-GB"/>
        </w:rPr>
        <w:t xml:space="preserve">Op.Cit. </w:t>
      </w:r>
      <w:r w:rsidRPr="00C11A92">
        <w:rPr>
          <w:rFonts w:ascii="Times New Roman" w:hAnsi="Times New Roman" w:cs="Times New Roman"/>
          <w:lang w:val="en-GB"/>
        </w:rPr>
        <w:t>Hlm. 256.</w:t>
      </w:r>
    </w:p>
  </w:footnote>
  <w:footnote w:id="104">
    <w:p w14:paraId="59EF8291" w14:textId="77777777" w:rsidR="00111E92" w:rsidRPr="00231FB8" w:rsidRDefault="00111E92" w:rsidP="00AB7A84">
      <w:pPr>
        <w:pStyle w:val="FootnoteText"/>
        <w:ind w:firstLine="567"/>
        <w:rPr>
          <w:lang w:val="en-GB"/>
        </w:rPr>
      </w:pPr>
      <w:r w:rsidRPr="00C11A92">
        <w:rPr>
          <w:rStyle w:val="FootnoteReference"/>
          <w:rFonts w:ascii="Times New Roman" w:hAnsi="Times New Roman" w:cs="Times New Roman"/>
        </w:rPr>
        <w:footnoteRef/>
      </w:r>
      <w:r w:rsidRPr="00C11A92">
        <w:rPr>
          <w:rFonts w:ascii="Times New Roman" w:hAnsi="Times New Roman" w:cs="Times New Roman"/>
        </w:rPr>
        <w:t xml:space="preserve"> </w:t>
      </w:r>
      <w:r w:rsidRPr="00C11A92">
        <w:rPr>
          <w:rFonts w:ascii="Times New Roman" w:hAnsi="Times New Roman" w:cs="Times New Roman"/>
          <w:lang w:val="en-GB"/>
        </w:rPr>
        <w:t xml:space="preserve">Pasal 12 ayat (1) </w:t>
      </w:r>
      <w:r w:rsidRPr="00C11A92">
        <w:rPr>
          <w:rFonts w:ascii="Times New Roman" w:hAnsi="Times New Roman" w:cs="Times New Roman"/>
        </w:rPr>
        <w:t>Peraturan Menteri Pendidikan Nasional Nomor 17 Tahun 2010 Tentang Pencegahan dan Penanggulangan Plagiat di Perguruan Tinggi.</w:t>
      </w:r>
      <w:r>
        <w:rPr>
          <w:rFonts w:ascii="Times New Roman" w:hAnsi="Times New Roman" w:cs="Times New Roman"/>
        </w:rPr>
        <w:t xml:space="preserve"> </w:t>
      </w:r>
    </w:p>
  </w:footnote>
  <w:footnote w:id="105">
    <w:p w14:paraId="5470C97E" w14:textId="77777777" w:rsidR="00111E92" w:rsidRPr="00C559BD" w:rsidRDefault="00111E92" w:rsidP="00C11A92">
      <w:pPr>
        <w:pStyle w:val="FootnoteText"/>
        <w:ind w:firstLine="709"/>
        <w:jc w:val="both"/>
        <w:rPr>
          <w:rFonts w:ascii="Times New Roman" w:hAnsi="Times New Roman" w:cs="Times New Roman"/>
          <w:lang w:val="en-GB"/>
        </w:rPr>
      </w:pPr>
      <w:r>
        <w:rPr>
          <w:rStyle w:val="FootnoteReference"/>
        </w:rPr>
        <w:footnoteRef/>
      </w:r>
      <w:r>
        <w:t xml:space="preserve"> </w:t>
      </w:r>
      <w:r w:rsidRPr="00C559BD">
        <w:rPr>
          <w:rFonts w:ascii="Times New Roman" w:hAnsi="Times New Roman" w:cs="Times New Roman"/>
        </w:rPr>
        <w:t>Nahrowi, “</w:t>
      </w:r>
      <w:r w:rsidRPr="00C559BD">
        <w:rPr>
          <w:rFonts w:ascii="Times New Roman" w:hAnsi="Times New Roman" w:cs="Times New Roman"/>
          <w:i/>
        </w:rPr>
        <w:t>Plagiat dan Pembajakan Karya Cipta Dalam Hak Kekayaan Intelektual</w:t>
      </w:r>
      <w:r w:rsidRPr="00C559BD">
        <w:rPr>
          <w:rFonts w:ascii="Times New Roman" w:hAnsi="Times New Roman" w:cs="Times New Roman"/>
        </w:rPr>
        <w:t xml:space="preserve">”, Fakultas Syariah dan Hukum UIN Jakarta, hlm. 230. Terdapat dalam </w:t>
      </w:r>
      <w:r w:rsidRPr="00C11A92">
        <w:rPr>
          <w:rStyle w:val="Hyperlink"/>
          <w:rFonts w:ascii="Times New Roman" w:hAnsi="Times New Roman" w:cs="Times New Roman"/>
          <w:color w:val="auto"/>
          <w:u w:val="none"/>
        </w:rPr>
        <w:t>https://www.academia.edu/9997804/PLAGIAT_DAN_PEMBAJAKAN_KARYA_CIPTA_DALAM_HAK_KEKAYAAN_INTELEKTUAL_Nahrowi</w:t>
      </w:r>
      <w:r w:rsidRPr="00C11A92">
        <w:rPr>
          <w:rFonts w:ascii="Times New Roman" w:hAnsi="Times New Roman" w:cs="Times New Roman"/>
        </w:rPr>
        <w:t>. Diakses tanggal 07 April 2021.</w:t>
      </w:r>
    </w:p>
    <w:p w14:paraId="05EED84B" w14:textId="77777777" w:rsidR="00111E92" w:rsidRPr="00C11A92" w:rsidRDefault="00111E92">
      <w:pPr>
        <w:pStyle w:val="FootnoteText"/>
        <w:rPr>
          <w:i/>
          <w:lang w:val="en-GB"/>
        </w:rPr>
      </w:pPr>
    </w:p>
  </w:footnote>
  <w:footnote w:id="106">
    <w:p w14:paraId="36EC6FD7" w14:textId="77777777" w:rsidR="00111E92" w:rsidRPr="00C11A92" w:rsidRDefault="00111E92" w:rsidP="00C11A92">
      <w:pPr>
        <w:pStyle w:val="FootnoteText"/>
        <w:ind w:firstLine="567"/>
        <w:jc w:val="both"/>
        <w:rPr>
          <w:rFonts w:ascii="Times New Roman" w:hAnsi="Times New Roman" w:cs="Times New Roman"/>
          <w:lang w:val="en-GB"/>
        </w:rPr>
      </w:pPr>
      <w:r w:rsidRPr="00C11A92">
        <w:rPr>
          <w:rStyle w:val="FootnoteReference"/>
          <w:rFonts w:ascii="Times New Roman" w:hAnsi="Times New Roman" w:cs="Times New Roman"/>
        </w:rPr>
        <w:footnoteRef/>
      </w:r>
      <w:r w:rsidRPr="00C11A92">
        <w:rPr>
          <w:rFonts w:ascii="Times New Roman" w:hAnsi="Times New Roman" w:cs="Times New Roman"/>
        </w:rPr>
        <w:t xml:space="preserve"> </w:t>
      </w:r>
      <w:r w:rsidRPr="00C11A92">
        <w:rPr>
          <w:rFonts w:ascii="Times New Roman" w:hAnsi="Times New Roman" w:cs="Times New Roman"/>
          <w:lang w:val="en-GB"/>
        </w:rPr>
        <w:t>Pasal 40 ayat (1) huruf d UU No. 28 Tahun 2014 Tentang Hak Cipta.</w:t>
      </w:r>
    </w:p>
  </w:footnote>
  <w:footnote w:id="107">
    <w:p w14:paraId="278B6698" w14:textId="77777777" w:rsidR="00111E92" w:rsidRPr="00C11A92" w:rsidRDefault="00111E92" w:rsidP="00C11A92">
      <w:pPr>
        <w:pStyle w:val="FootnoteText"/>
        <w:ind w:firstLine="567"/>
        <w:jc w:val="both"/>
        <w:rPr>
          <w:rFonts w:ascii="Times New Roman" w:hAnsi="Times New Roman" w:cs="Times New Roman"/>
          <w:lang w:val="en-GB"/>
        </w:rPr>
      </w:pPr>
      <w:r w:rsidRPr="00C11A92">
        <w:rPr>
          <w:rStyle w:val="FootnoteReference"/>
          <w:rFonts w:ascii="Times New Roman" w:hAnsi="Times New Roman" w:cs="Times New Roman"/>
        </w:rPr>
        <w:footnoteRef/>
      </w:r>
      <w:r w:rsidRPr="00C11A92">
        <w:rPr>
          <w:rFonts w:ascii="Times New Roman" w:hAnsi="Times New Roman" w:cs="Times New Roman"/>
        </w:rPr>
        <w:t xml:space="preserve"> </w:t>
      </w:r>
      <w:r w:rsidRPr="00C11A92">
        <w:rPr>
          <w:rFonts w:ascii="Times New Roman" w:hAnsi="Times New Roman" w:cs="Times New Roman"/>
          <w:lang w:val="en-GB"/>
        </w:rPr>
        <w:t xml:space="preserve">Bernard Nainggolan, </w:t>
      </w:r>
      <w:r w:rsidRPr="00C11A92">
        <w:rPr>
          <w:rFonts w:ascii="Times New Roman" w:hAnsi="Times New Roman" w:cs="Times New Roman"/>
          <w:i/>
          <w:lang w:val="en-GB"/>
        </w:rPr>
        <w:t xml:space="preserve">Op.Cit. </w:t>
      </w:r>
      <w:r w:rsidRPr="00C11A92">
        <w:rPr>
          <w:rFonts w:ascii="Times New Roman" w:hAnsi="Times New Roman" w:cs="Times New Roman"/>
          <w:lang w:val="en-GB"/>
        </w:rPr>
        <w:t>Hlm. 116.</w:t>
      </w:r>
    </w:p>
  </w:footnote>
  <w:footnote w:id="108">
    <w:p w14:paraId="29EBA6BE" w14:textId="77777777" w:rsidR="00111E92" w:rsidRPr="00C11A92" w:rsidRDefault="00111E92" w:rsidP="00C11A92">
      <w:pPr>
        <w:pStyle w:val="FootnoteText"/>
        <w:ind w:firstLine="567"/>
        <w:jc w:val="both"/>
        <w:rPr>
          <w:rFonts w:ascii="Times New Roman" w:hAnsi="Times New Roman" w:cs="Times New Roman"/>
          <w:lang w:val="en-GB"/>
        </w:rPr>
      </w:pPr>
      <w:r w:rsidRPr="00C11A92">
        <w:rPr>
          <w:rStyle w:val="FootnoteReference"/>
          <w:rFonts w:ascii="Times New Roman" w:hAnsi="Times New Roman" w:cs="Times New Roman"/>
        </w:rPr>
        <w:footnoteRef/>
      </w:r>
      <w:r w:rsidRPr="00C11A92">
        <w:rPr>
          <w:rFonts w:ascii="Times New Roman" w:hAnsi="Times New Roman" w:cs="Times New Roman"/>
        </w:rPr>
        <w:t xml:space="preserve"> </w:t>
      </w:r>
      <w:r w:rsidRPr="00C11A92">
        <w:rPr>
          <w:rFonts w:ascii="Times New Roman" w:hAnsi="Times New Roman" w:cs="Times New Roman"/>
          <w:lang w:val="en-GB"/>
        </w:rPr>
        <w:t xml:space="preserve">Otto Hasibuan, </w:t>
      </w:r>
      <w:r w:rsidRPr="00C11A92">
        <w:rPr>
          <w:rFonts w:ascii="Times New Roman" w:hAnsi="Times New Roman" w:cs="Times New Roman"/>
          <w:i/>
          <w:lang w:val="en-GB"/>
        </w:rPr>
        <w:t>“Hak Cipta di Indonesia, Tinjauan Khusus Hak Cipta Lagu, Neighboring Rights dan Collecting Society</w:t>
      </w:r>
      <w:r w:rsidRPr="00C11A92">
        <w:rPr>
          <w:rFonts w:ascii="Times New Roman" w:hAnsi="Times New Roman" w:cs="Times New Roman"/>
          <w:lang w:val="en-GB"/>
        </w:rPr>
        <w:t>, PT Alumni, Bandung, 2008, Hlm 146 dikutip dari Hulman Panjaitan dan Wetmen Sinaga, “</w:t>
      </w:r>
      <w:r w:rsidRPr="00C11A92">
        <w:rPr>
          <w:rFonts w:ascii="Times New Roman" w:hAnsi="Times New Roman" w:cs="Times New Roman"/>
          <w:i/>
          <w:lang w:val="en-GB"/>
        </w:rPr>
        <w:t>Performing Right Hak Cipta atas Karya Musik dan Lagu Serta Aspeknya”,</w:t>
      </w:r>
      <w:r w:rsidRPr="00C11A92">
        <w:rPr>
          <w:rFonts w:ascii="Times New Roman" w:hAnsi="Times New Roman" w:cs="Times New Roman"/>
          <w:lang w:val="en-GB"/>
        </w:rPr>
        <w:t xml:space="preserve"> Edisi Revisi, UKI Press, Jakarta, 2017, Hlm. 120.</w:t>
      </w:r>
    </w:p>
  </w:footnote>
  <w:footnote w:id="109">
    <w:p w14:paraId="5068927A" w14:textId="77777777" w:rsidR="00111E92" w:rsidRPr="009D41D5" w:rsidRDefault="00111E92" w:rsidP="00C11A92">
      <w:pPr>
        <w:pStyle w:val="FootnoteText"/>
        <w:ind w:firstLine="567"/>
        <w:jc w:val="both"/>
        <w:rPr>
          <w:rFonts w:ascii="Times New Roman" w:hAnsi="Times New Roman" w:cs="Times New Roman"/>
          <w:lang w:val="en-GB"/>
        </w:rPr>
      </w:pPr>
      <w:r w:rsidRPr="00C11A92">
        <w:rPr>
          <w:rStyle w:val="FootnoteReference"/>
          <w:rFonts w:ascii="Times New Roman" w:hAnsi="Times New Roman" w:cs="Times New Roman"/>
        </w:rPr>
        <w:footnoteRef/>
      </w:r>
      <w:r w:rsidRPr="00C11A92">
        <w:rPr>
          <w:rFonts w:ascii="Times New Roman" w:hAnsi="Times New Roman" w:cs="Times New Roman"/>
        </w:rPr>
        <w:t xml:space="preserve"> </w:t>
      </w:r>
      <w:r w:rsidRPr="00C11A92">
        <w:rPr>
          <w:rFonts w:ascii="Times New Roman" w:hAnsi="Times New Roman" w:cs="Times New Roman"/>
          <w:lang w:val="en-GB"/>
        </w:rPr>
        <w:t xml:space="preserve">Eddy Damian, </w:t>
      </w:r>
      <w:r w:rsidRPr="00C11A92">
        <w:rPr>
          <w:rFonts w:ascii="Times New Roman" w:hAnsi="Times New Roman" w:cs="Times New Roman"/>
          <w:i/>
          <w:lang w:val="en-GB"/>
        </w:rPr>
        <w:t>Op.Cit,</w:t>
      </w:r>
      <w:r w:rsidRPr="00C11A92">
        <w:rPr>
          <w:rFonts w:ascii="Times New Roman" w:hAnsi="Times New Roman" w:cs="Times New Roman"/>
          <w:lang w:val="en-GB"/>
        </w:rPr>
        <w:t xml:space="preserve"> Hlm. 67</w:t>
      </w:r>
    </w:p>
  </w:footnote>
  <w:footnote w:id="110">
    <w:p w14:paraId="56C828C9" w14:textId="77777777" w:rsidR="00111E92" w:rsidRPr="009D41D5" w:rsidRDefault="00111E92" w:rsidP="009D41D5">
      <w:pPr>
        <w:pStyle w:val="FootnoteText"/>
        <w:ind w:firstLine="567"/>
        <w:rPr>
          <w:rFonts w:ascii="Times New Roman" w:hAnsi="Times New Roman" w:cs="Times New Roman"/>
          <w:lang w:val="en-GB"/>
        </w:rPr>
      </w:pPr>
      <w:r>
        <w:rPr>
          <w:rStyle w:val="FootnoteReference"/>
        </w:rPr>
        <w:footnoteRef/>
      </w:r>
      <w:r>
        <w:t xml:space="preserve"> </w:t>
      </w:r>
      <w:r>
        <w:rPr>
          <w:rFonts w:ascii="Times New Roman" w:hAnsi="Times New Roman" w:cs="Times New Roman"/>
          <w:i/>
          <w:lang w:val="en-GB"/>
        </w:rPr>
        <w:t>Ibid.</w:t>
      </w:r>
      <w:r>
        <w:rPr>
          <w:rFonts w:ascii="Times New Roman" w:hAnsi="Times New Roman" w:cs="Times New Roman"/>
          <w:lang w:val="en-GB"/>
        </w:rPr>
        <w:t xml:space="preserve"> Hlm. 63</w:t>
      </w:r>
    </w:p>
  </w:footnote>
  <w:footnote w:id="111">
    <w:p w14:paraId="57D19863" w14:textId="77777777" w:rsidR="00111E92" w:rsidRPr="003C7E0C" w:rsidRDefault="00111E92" w:rsidP="004F6653">
      <w:pPr>
        <w:pStyle w:val="FootnoteText"/>
        <w:ind w:firstLine="567"/>
        <w:jc w:val="both"/>
        <w:rPr>
          <w:rFonts w:ascii="Times New Roman" w:hAnsi="Times New Roman" w:cs="Times New Roman"/>
          <w:lang w:val="en-GB"/>
        </w:rPr>
      </w:pPr>
      <w:r>
        <w:rPr>
          <w:rStyle w:val="FootnoteReference"/>
        </w:rPr>
        <w:footnoteRef/>
      </w:r>
      <w:r w:rsidRPr="00C11A92">
        <w:rPr>
          <w:rFonts w:ascii="Times New Roman" w:hAnsi="Times New Roman" w:cs="Times New Roman"/>
          <w:lang w:val="en-GB"/>
        </w:rPr>
        <w:t xml:space="preserve">Draf RUU Permusikan, terdapat dalam </w:t>
      </w:r>
      <w:hyperlink r:id="rId13" w:history="1">
        <w:r w:rsidRPr="00C11A92">
          <w:rPr>
            <w:rStyle w:val="Hyperlink"/>
            <w:rFonts w:ascii="Times New Roman" w:hAnsi="Times New Roman" w:cs="Times New Roman"/>
            <w:color w:val="auto"/>
            <w:u w:val="none"/>
            <w:lang w:val="en-GB"/>
          </w:rPr>
          <w:t>https://learninghub.id/wp-content/uploads/2019/02/Draf-RUU-Permusikan-15-Agustus-20181.pdf</w:t>
        </w:r>
      </w:hyperlink>
      <w:r w:rsidRPr="00C11A92">
        <w:rPr>
          <w:rFonts w:ascii="Times New Roman" w:hAnsi="Times New Roman" w:cs="Times New Roman"/>
          <w:lang w:val="en-GB"/>
        </w:rPr>
        <w:t xml:space="preserve"> . Diakses terakhir tanggal 13 April 2021</w:t>
      </w:r>
    </w:p>
  </w:footnote>
  <w:footnote w:id="112">
    <w:p w14:paraId="1ECFE0FD" w14:textId="77777777" w:rsidR="00111E92" w:rsidRPr="00C11A92" w:rsidRDefault="00111E92" w:rsidP="00C11A92">
      <w:pPr>
        <w:pStyle w:val="FootnoteText"/>
        <w:ind w:firstLine="567"/>
        <w:jc w:val="both"/>
        <w:rPr>
          <w:rFonts w:ascii="Times New Roman" w:hAnsi="Times New Roman" w:cs="Times New Roman"/>
          <w:lang w:val="en-GB"/>
        </w:rPr>
      </w:pPr>
      <w:r w:rsidRPr="00C11A92">
        <w:rPr>
          <w:rStyle w:val="FootnoteReference"/>
          <w:rFonts w:ascii="Times New Roman" w:hAnsi="Times New Roman" w:cs="Times New Roman"/>
        </w:rPr>
        <w:footnoteRef/>
      </w:r>
      <w:r w:rsidRPr="00C11A92">
        <w:rPr>
          <w:rFonts w:ascii="Times New Roman" w:hAnsi="Times New Roman" w:cs="Times New Roman"/>
        </w:rPr>
        <w:t xml:space="preserve"> </w:t>
      </w:r>
      <w:r w:rsidRPr="00C11A92">
        <w:rPr>
          <w:rFonts w:ascii="Times New Roman" w:hAnsi="Times New Roman" w:cs="Times New Roman"/>
          <w:lang w:val="en-GB"/>
        </w:rPr>
        <w:t>Berlian Denada, “</w:t>
      </w:r>
      <w:r w:rsidRPr="00C11A92">
        <w:rPr>
          <w:rFonts w:ascii="Times New Roman" w:hAnsi="Times New Roman" w:cs="Times New Roman"/>
          <w:i/>
          <w:lang w:val="en-GB"/>
        </w:rPr>
        <w:t>Modul Mata Kuliah Teori Dasar Musik</w:t>
      </w:r>
      <w:r w:rsidRPr="00C11A92">
        <w:rPr>
          <w:rFonts w:ascii="Times New Roman" w:hAnsi="Times New Roman" w:cs="Times New Roman"/>
          <w:lang w:val="en-GB"/>
        </w:rPr>
        <w:t xml:space="preserve">”, Institut Seni Budaya Indonesia, Aceh, 2019, hlm. 3. Terdapat dalam </w:t>
      </w:r>
      <w:r w:rsidRPr="00C11A92">
        <w:rPr>
          <w:rStyle w:val="Hyperlink"/>
          <w:rFonts w:ascii="Times New Roman" w:hAnsi="Times New Roman" w:cs="Times New Roman"/>
          <w:color w:val="auto"/>
          <w:u w:val="none"/>
          <w:lang w:val="en-GB"/>
        </w:rPr>
        <w:t>http://karawitan.isbiaceh.ac.id/wp-content/uploads/2020/07/Teori-Dasar-Musik.pdf</w:t>
      </w:r>
      <w:r w:rsidRPr="00C11A92">
        <w:rPr>
          <w:rFonts w:ascii="Times New Roman" w:hAnsi="Times New Roman" w:cs="Times New Roman"/>
          <w:lang w:val="en-GB"/>
        </w:rPr>
        <w:t xml:space="preserve"> , diakses terakhir tanggal 13 April 2021.</w:t>
      </w:r>
    </w:p>
  </w:footnote>
  <w:footnote w:id="113">
    <w:p w14:paraId="27F70747" w14:textId="77777777" w:rsidR="00111E92" w:rsidRPr="00C11A92" w:rsidRDefault="00111E92" w:rsidP="00C11A92">
      <w:pPr>
        <w:pStyle w:val="FootnoteText"/>
        <w:ind w:firstLine="567"/>
        <w:jc w:val="both"/>
        <w:rPr>
          <w:rFonts w:ascii="Times New Roman" w:hAnsi="Times New Roman" w:cs="Times New Roman"/>
          <w:lang w:val="en-GB"/>
        </w:rPr>
      </w:pPr>
      <w:r w:rsidRPr="00C11A92">
        <w:rPr>
          <w:rStyle w:val="FootnoteReference"/>
          <w:rFonts w:ascii="Times New Roman" w:hAnsi="Times New Roman" w:cs="Times New Roman"/>
        </w:rPr>
        <w:footnoteRef/>
      </w:r>
      <w:r w:rsidRPr="00C11A92">
        <w:rPr>
          <w:rFonts w:ascii="Times New Roman" w:hAnsi="Times New Roman" w:cs="Times New Roman"/>
        </w:rPr>
        <w:t xml:space="preserve"> </w:t>
      </w:r>
      <w:r w:rsidRPr="00C11A92">
        <w:rPr>
          <w:rFonts w:ascii="Times New Roman" w:hAnsi="Times New Roman" w:cs="Times New Roman"/>
          <w:lang w:val="en-GB"/>
        </w:rPr>
        <w:t xml:space="preserve">Ensiklopedia Indonesia, buku 4, PT. Ichtar Baru-van Hove, Jakarta, tanpa tahu, Hlm. 1941 dikutip dari Hulman Panjaitan dan Wetmen Sinaga, </w:t>
      </w:r>
      <w:r w:rsidRPr="00C11A92">
        <w:rPr>
          <w:rFonts w:ascii="Times New Roman" w:hAnsi="Times New Roman" w:cs="Times New Roman"/>
          <w:i/>
          <w:lang w:val="en-GB"/>
        </w:rPr>
        <w:t xml:space="preserve">Op.Cit. </w:t>
      </w:r>
      <w:r w:rsidRPr="00C11A92">
        <w:rPr>
          <w:rFonts w:ascii="Times New Roman" w:hAnsi="Times New Roman" w:cs="Times New Roman"/>
          <w:lang w:val="en-GB"/>
        </w:rPr>
        <w:t>Hlm. 121.</w:t>
      </w:r>
    </w:p>
  </w:footnote>
  <w:footnote w:id="114">
    <w:p w14:paraId="4ADEFF91" w14:textId="77777777" w:rsidR="00111E92" w:rsidRPr="00C11A92" w:rsidRDefault="00111E92" w:rsidP="00C11A92">
      <w:pPr>
        <w:pStyle w:val="FootnoteText"/>
        <w:ind w:firstLine="567"/>
        <w:jc w:val="both"/>
        <w:rPr>
          <w:rFonts w:ascii="Times New Roman" w:hAnsi="Times New Roman" w:cs="Times New Roman"/>
          <w:lang w:val="en-GB"/>
        </w:rPr>
      </w:pPr>
      <w:r w:rsidRPr="00C11A92">
        <w:rPr>
          <w:rStyle w:val="FootnoteReference"/>
          <w:rFonts w:ascii="Times New Roman" w:hAnsi="Times New Roman" w:cs="Times New Roman"/>
        </w:rPr>
        <w:footnoteRef/>
      </w:r>
      <w:r w:rsidRPr="00C11A92">
        <w:rPr>
          <w:rFonts w:ascii="Times New Roman" w:hAnsi="Times New Roman" w:cs="Times New Roman"/>
        </w:rPr>
        <w:t xml:space="preserve"> </w:t>
      </w:r>
      <w:r w:rsidRPr="00C11A92">
        <w:rPr>
          <w:rFonts w:ascii="Times New Roman" w:hAnsi="Times New Roman" w:cs="Times New Roman"/>
          <w:lang w:val="en-GB"/>
        </w:rPr>
        <w:t xml:space="preserve">Berliana Denada, </w:t>
      </w:r>
      <w:r w:rsidRPr="00C11A92">
        <w:rPr>
          <w:rFonts w:ascii="Times New Roman" w:hAnsi="Times New Roman" w:cs="Times New Roman"/>
          <w:i/>
          <w:lang w:val="en-GB"/>
        </w:rPr>
        <w:t>Op.Cit.</w:t>
      </w:r>
      <w:r w:rsidRPr="00C11A92">
        <w:rPr>
          <w:rFonts w:ascii="Times New Roman" w:hAnsi="Times New Roman" w:cs="Times New Roman"/>
          <w:lang w:val="en-GB"/>
        </w:rPr>
        <w:t xml:space="preserve"> hlm 3.</w:t>
      </w:r>
    </w:p>
  </w:footnote>
  <w:footnote w:id="115">
    <w:p w14:paraId="67FF302B" w14:textId="77777777" w:rsidR="00111E92" w:rsidRPr="00C11A92" w:rsidRDefault="00111E92" w:rsidP="00C11A92">
      <w:pPr>
        <w:pStyle w:val="FootnoteText"/>
        <w:ind w:firstLine="567"/>
        <w:jc w:val="both"/>
        <w:rPr>
          <w:rFonts w:ascii="Times New Roman" w:hAnsi="Times New Roman" w:cs="Times New Roman"/>
          <w:i/>
          <w:lang w:val="en-GB"/>
        </w:rPr>
      </w:pPr>
      <w:r w:rsidRPr="00C11A92">
        <w:rPr>
          <w:rStyle w:val="FootnoteReference"/>
          <w:rFonts w:ascii="Times New Roman" w:hAnsi="Times New Roman" w:cs="Times New Roman"/>
        </w:rPr>
        <w:footnoteRef/>
      </w:r>
      <w:r w:rsidRPr="00C11A92">
        <w:rPr>
          <w:rFonts w:ascii="Times New Roman" w:hAnsi="Times New Roman" w:cs="Times New Roman"/>
        </w:rPr>
        <w:t xml:space="preserve"> </w:t>
      </w:r>
      <w:r w:rsidRPr="00C11A92">
        <w:rPr>
          <w:rFonts w:ascii="Times New Roman" w:hAnsi="Times New Roman" w:cs="Times New Roman"/>
          <w:i/>
          <w:lang w:val="en-GB"/>
        </w:rPr>
        <w:t>Loc.Cit.</w:t>
      </w:r>
    </w:p>
  </w:footnote>
  <w:footnote w:id="116">
    <w:p w14:paraId="43E7E14D" w14:textId="77777777" w:rsidR="00111E92" w:rsidRPr="00C11A92" w:rsidRDefault="00111E92" w:rsidP="00C11A92">
      <w:pPr>
        <w:pStyle w:val="FootnoteText"/>
        <w:ind w:firstLine="567"/>
        <w:jc w:val="both"/>
        <w:rPr>
          <w:rFonts w:ascii="Times New Roman" w:hAnsi="Times New Roman" w:cs="Times New Roman"/>
          <w:lang w:val="en-GB"/>
        </w:rPr>
      </w:pPr>
      <w:r w:rsidRPr="00C11A92">
        <w:rPr>
          <w:rStyle w:val="FootnoteReference"/>
          <w:rFonts w:ascii="Times New Roman" w:hAnsi="Times New Roman" w:cs="Times New Roman"/>
        </w:rPr>
        <w:footnoteRef/>
      </w:r>
      <w:r w:rsidRPr="00C11A92">
        <w:rPr>
          <w:rFonts w:ascii="Times New Roman" w:hAnsi="Times New Roman" w:cs="Times New Roman"/>
        </w:rPr>
        <w:t xml:space="preserve"> </w:t>
      </w:r>
      <w:r w:rsidRPr="00C11A92">
        <w:rPr>
          <w:rFonts w:ascii="Times New Roman" w:hAnsi="Times New Roman" w:cs="Times New Roman"/>
          <w:lang w:val="en-GB"/>
        </w:rPr>
        <w:t>Ibid. Hlm. 4</w:t>
      </w:r>
    </w:p>
  </w:footnote>
  <w:footnote w:id="117">
    <w:p w14:paraId="31BB0E3B" w14:textId="77777777" w:rsidR="00111E92" w:rsidRPr="007F27EB" w:rsidRDefault="00111E92" w:rsidP="00C11A92">
      <w:pPr>
        <w:pStyle w:val="FootnoteText"/>
        <w:ind w:firstLine="567"/>
        <w:jc w:val="both"/>
        <w:rPr>
          <w:lang w:val="en-GB"/>
        </w:rPr>
      </w:pPr>
      <w:r w:rsidRPr="00C11A92">
        <w:rPr>
          <w:rStyle w:val="FootnoteReference"/>
          <w:rFonts w:ascii="Times New Roman" w:hAnsi="Times New Roman" w:cs="Times New Roman"/>
        </w:rPr>
        <w:footnoteRef/>
      </w:r>
      <w:r w:rsidRPr="00C11A92">
        <w:rPr>
          <w:rFonts w:ascii="Times New Roman" w:hAnsi="Times New Roman" w:cs="Times New Roman"/>
        </w:rPr>
        <w:t xml:space="preserve"> </w:t>
      </w:r>
      <w:r w:rsidRPr="00C11A92">
        <w:rPr>
          <w:rFonts w:ascii="Times New Roman" w:hAnsi="Times New Roman" w:cs="Times New Roman"/>
          <w:lang w:val="en-GB"/>
        </w:rPr>
        <w:t xml:space="preserve">Hulman Panjaitan dan Wetmen Sinaga, </w:t>
      </w:r>
      <w:r w:rsidRPr="00C11A92">
        <w:rPr>
          <w:rFonts w:ascii="Times New Roman" w:hAnsi="Times New Roman" w:cs="Times New Roman"/>
          <w:i/>
          <w:lang w:val="en-GB"/>
        </w:rPr>
        <w:t xml:space="preserve">Op.Cit. </w:t>
      </w:r>
      <w:r w:rsidRPr="00C11A92">
        <w:rPr>
          <w:rFonts w:ascii="Times New Roman" w:hAnsi="Times New Roman" w:cs="Times New Roman"/>
          <w:lang w:val="en-GB"/>
        </w:rPr>
        <w:t>Hlm. 122</w:t>
      </w:r>
      <w:r>
        <w:rPr>
          <w:rFonts w:ascii="Times New Roman" w:hAnsi="Times New Roman" w:cs="Times New Roman"/>
          <w:lang w:val="en-GB"/>
        </w:rPr>
        <w:t xml:space="preserve">. </w:t>
      </w:r>
    </w:p>
  </w:footnote>
  <w:footnote w:id="118">
    <w:p w14:paraId="701DBD4E" w14:textId="77777777" w:rsidR="00111E92" w:rsidRPr="003377E2" w:rsidRDefault="00111E92" w:rsidP="003377E2">
      <w:pPr>
        <w:pStyle w:val="FootnoteText"/>
        <w:ind w:firstLine="567"/>
        <w:rPr>
          <w:rFonts w:ascii="Times New Roman" w:hAnsi="Times New Roman" w:cs="Times New Roman"/>
          <w:lang w:val="en-GB"/>
        </w:rPr>
      </w:pPr>
      <w:r>
        <w:rPr>
          <w:rStyle w:val="FootnoteReference"/>
        </w:rPr>
        <w:footnoteRef/>
      </w:r>
      <w:r>
        <w:t xml:space="preserve"> </w:t>
      </w:r>
      <w:r>
        <w:rPr>
          <w:rFonts w:ascii="Times New Roman" w:hAnsi="Times New Roman" w:cs="Times New Roman"/>
        </w:rPr>
        <w:t xml:space="preserve">Berliana Denada, </w:t>
      </w:r>
      <w:r>
        <w:rPr>
          <w:rFonts w:ascii="Times New Roman" w:hAnsi="Times New Roman" w:cs="Times New Roman"/>
          <w:i/>
        </w:rPr>
        <w:t>Op.Cit</w:t>
      </w:r>
      <w:r>
        <w:rPr>
          <w:rFonts w:ascii="Times New Roman" w:hAnsi="Times New Roman" w:cs="Times New Roman"/>
        </w:rPr>
        <w:t>. Hlm. 10</w:t>
      </w:r>
    </w:p>
  </w:footnote>
  <w:footnote w:id="119">
    <w:p w14:paraId="3FF44B4D" w14:textId="77777777" w:rsidR="00111E92" w:rsidRPr="003377E2" w:rsidRDefault="00111E92" w:rsidP="003377E2">
      <w:pPr>
        <w:pStyle w:val="FootnoteText"/>
        <w:ind w:firstLine="567"/>
        <w:rPr>
          <w:rFonts w:ascii="Times New Roman" w:hAnsi="Times New Roman" w:cs="Times New Roman"/>
          <w:lang w:val="en-GB"/>
        </w:rPr>
      </w:pPr>
      <w:r>
        <w:rPr>
          <w:rStyle w:val="FootnoteReference"/>
        </w:rPr>
        <w:footnoteRef/>
      </w:r>
      <w:r>
        <w:t xml:space="preserve"> </w:t>
      </w:r>
      <w:r>
        <w:rPr>
          <w:rFonts w:ascii="Times New Roman" w:hAnsi="Times New Roman" w:cs="Times New Roman"/>
          <w:i/>
          <w:lang w:val="en-GB"/>
        </w:rPr>
        <w:t>Ibid.</w:t>
      </w:r>
      <w:r>
        <w:rPr>
          <w:rFonts w:ascii="Times New Roman" w:hAnsi="Times New Roman" w:cs="Times New Roman"/>
          <w:lang w:val="en-GB"/>
        </w:rPr>
        <w:t xml:space="preserve"> Hlm. 11</w:t>
      </w:r>
    </w:p>
  </w:footnote>
  <w:footnote w:id="120">
    <w:p w14:paraId="19F9AD74" w14:textId="77777777" w:rsidR="00111E92" w:rsidRPr="00327B31" w:rsidRDefault="00111E92" w:rsidP="00327B31">
      <w:pPr>
        <w:pStyle w:val="FootnoteText"/>
        <w:ind w:firstLine="567"/>
        <w:rPr>
          <w:rFonts w:ascii="Times New Roman" w:hAnsi="Times New Roman" w:cs="Times New Roman"/>
          <w:lang w:val="en-GB"/>
        </w:rPr>
      </w:pPr>
      <w:r>
        <w:rPr>
          <w:rStyle w:val="FootnoteReference"/>
        </w:rPr>
        <w:footnoteRef/>
      </w:r>
      <w:r>
        <w:t xml:space="preserve"> </w:t>
      </w:r>
      <w:r>
        <w:rPr>
          <w:rFonts w:ascii="Times New Roman" w:hAnsi="Times New Roman" w:cs="Times New Roman"/>
          <w:i/>
          <w:lang w:val="en-GB"/>
        </w:rPr>
        <w:t xml:space="preserve">Ibid. </w:t>
      </w:r>
      <w:r>
        <w:rPr>
          <w:rFonts w:ascii="Times New Roman" w:hAnsi="Times New Roman" w:cs="Times New Roman"/>
          <w:lang w:val="en-GB"/>
        </w:rPr>
        <w:t>Hlm. 18</w:t>
      </w:r>
    </w:p>
  </w:footnote>
  <w:footnote w:id="121">
    <w:p w14:paraId="1A8004DF" w14:textId="77777777" w:rsidR="00111E92" w:rsidRPr="00327B31" w:rsidRDefault="00111E92" w:rsidP="00327B31">
      <w:pPr>
        <w:pStyle w:val="FootnoteText"/>
        <w:ind w:firstLine="567"/>
        <w:rPr>
          <w:rFonts w:ascii="Times New Roman" w:hAnsi="Times New Roman" w:cs="Times New Roman"/>
          <w:lang w:val="en-GB"/>
        </w:rPr>
      </w:pPr>
      <w:r>
        <w:rPr>
          <w:rStyle w:val="FootnoteReference"/>
        </w:rPr>
        <w:footnoteRef/>
      </w:r>
      <w:r>
        <w:t xml:space="preserve"> </w:t>
      </w:r>
      <w:r>
        <w:rPr>
          <w:rFonts w:ascii="Times New Roman" w:hAnsi="Times New Roman" w:cs="Times New Roman"/>
          <w:i/>
        </w:rPr>
        <w:t xml:space="preserve">Ibid. </w:t>
      </w:r>
      <w:r>
        <w:rPr>
          <w:rFonts w:ascii="Times New Roman" w:hAnsi="Times New Roman" w:cs="Times New Roman"/>
        </w:rPr>
        <w:t>Hlm. 20</w:t>
      </w:r>
    </w:p>
  </w:footnote>
  <w:footnote w:id="122">
    <w:p w14:paraId="3C47AEA9" w14:textId="77777777" w:rsidR="00111E92" w:rsidRPr="00327B31" w:rsidRDefault="00111E92" w:rsidP="00327B31">
      <w:pPr>
        <w:pStyle w:val="FootnoteText"/>
        <w:ind w:firstLine="567"/>
        <w:rPr>
          <w:rFonts w:ascii="Times New Roman" w:hAnsi="Times New Roman" w:cs="Times New Roman"/>
          <w:lang w:val="en-GB"/>
        </w:rPr>
      </w:pPr>
      <w:r>
        <w:rPr>
          <w:rStyle w:val="FootnoteReference"/>
        </w:rPr>
        <w:footnoteRef/>
      </w:r>
      <w:r>
        <w:t xml:space="preserve"> </w:t>
      </w:r>
      <w:r>
        <w:rPr>
          <w:rFonts w:ascii="Times New Roman" w:hAnsi="Times New Roman" w:cs="Times New Roman"/>
          <w:lang w:val="en-GB"/>
        </w:rPr>
        <w:t xml:space="preserve">Hulman Panjaitan dan Wetmen Sinaga, </w:t>
      </w:r>
      <w:r>
        <w:rPr>
          <w:rFonts w:ascii="Times New Roman" w:hAnsi="Times New Roman" w:cs="Times New Roman"/>
          <w:i/>
          <w:lang w:val="en-GB"/>
        </w:rPr>
        <w:t xml:space="preserve">Op.Cit. </w:t>
      </w:r>
      <w:r>
        <w:rPr>
          <w:rFonts w:ascii="Times New Roman" w:hAnsi="Times New Roman" w:cs="Times New Roman"/>
          <w:lang w:val="en-GB"/>
        </w:rPr>
        <w:t>Hlm. 122.</w:t>
      </w:r>
    </w:p>
  </w:footnote>
  <w:footnote w:id="123">
    <w:p w14:paraId="25046675" w14:textId="77777777" w:rsidR="00111E92" w:rsidRPr="00327B31" w:rsidRDefault="00111E92" w:rsidP="00327B31">
      <w:pPr>
        <w:pStyle w:val="FootnoteText"/>
        <w:ind w:firstLine="567"/>
        <w:rPr>
          <w:rFonts w:ascii="Times New Roman" w:hAnsi="Times New Roman" w:cs="Times New Roman"/>
          <w:lang w:val="en-GB"/>
        </w:rPr>
      </w:pPr>
      <w:r>
        <w:rPr>
          <w:rStyle w:val="FootnoteReference"/>
        </w:rPr>
        <w:footnoteRef/>
      </w:r>
      <w:r>
        <w:t xml:space="preserve"> </w:t>
      </w:r>
      <w:r>
        <w:rPr>
          <w:rFonts w:ascii="Times New Roman" w:hAnsi="Times New Roman" w:cs="Times New Roman"/>
          <w:lang w:val="en-GB"/>
        </w:rPr>
        <w:t xml:space="preserve">Eddy Damian, </w:t>
      </w:r>
      <w:r>
        <w:rPr>
          <w:rFonts w:ascii="Times New Roman" w:hAnsi="Times New Roman" w:cs="Times New Roman"/>
          <w:i/>
          <w:lang w:val="en-GB"/>
        </w:rPr>
        <w:t>Op.Cit.</w:t>
      </w:r>
      <w:r>
        <w:rPr>
          <w:rFonts w:ascii="Times New Roman" w:hAnsi="Times New Roman" w:cs="Times New Roman"/>
          <w:lang w:val="en-GB"/>
        </w:rPr>
        <w:t xml:space="preserve"> Hlm 5.</w:t>
      </w:r>
    </w:p>
  </w:footnote>
  <w:footnote w:id="124">
    <w:p w14:paraId="34DB60E9" w14:textId="77777777" w:rsidR="00111E92" w:rsidRPr="00960EBA" w:rsidRDefault="00111E92" w:rsidP="00960EBA">
      <w:pPr>
        <w:pStyle w:val="FootnoteText"/>
        <w:ind w:firstLine="567"/>
        <w:rPr>
          <w:rFonts w:ascii="Times New Roman" w:hAnsi="Times New Roman" w:cs="Times New Roman"/>
          <w:lang w:val="en-GB"/>
        </w:rPr>
      </w:pPr>
      <w:r>
        <w:rPr>
          <w:rStyle w:val="FootnoteReference"/>
        </w:rPr>
        <w:footnoteRef/>
      </w:r>
      <w:r>
        <w:t xml:space="preserve"> </w:t>
      </w:r>
      <w:r>
        <w:rPr>
          <w:rFonts w:ascii="Times New Roman" w:hAnsi="Times New Roman" w:cs="Times New Roman"/>
          <w:lang w:val="en-GB"/>
        </w:rPr>
        <w:t xml:space="preserve">Berliana Denada, </w:t>
      </w:r>
      <w:r>
        <w:rPr>
          <w:rFonts w:ascii="Times New Roman" w:hAnsi="Times New Roman" w:cs="Times New Roman"/>
          <w:i/>
          <w:lang w:val="en-GB"/>
        </w:rPr>
        <w:t>Op.Cit.</w:t>
      </w:r>
      <w:r>
        <w:rPr>
          <w:rFonts w:ascii="Times New Roman" w:hAnsi="Times New Roman" w:cs="Times New Roman"/>
          <w:lang w:val="en-GB"/>
        </w:rPr>
        <w:t xml:space="preserve"> Hlm.5</w:t>
      </w:r>
    </w:p>
  </w:footnote>
  <w:footnote w:id="125">
    <w:p w14:paraId="5F218C48" w14:textId="77777777" w:rsidR="00111E92" w:rsidRPr="000F0EBB" w:rsidRDefault="00111E92" w:rsidP="000F0EBB">
      <w:pPr>
        <w:pStyle w:val="FootnoteText"/>
        <w:ind w:firstLine="567"/>
        <w:jc w:val="both"/>
        <w:rPr>
          <w:rFonts w:ascii="Times New Roman" w:hAnsi="Times New Roman" w:cs="Times New Roman"/>
          <w:lang w:val="en-GB"/>
        </w:rPr>
      </w:pPr>
      <w:r>
        <w:rPr>
          <w:rStyle w:val="FootnoteReference"/>
        </w:rPr>
        <w:footnoteRef/>
      </w:r>
      <w:r>
        <w:t xml:space="preserve"> </w:t>
      </w:r>
      <w:r>
        <w:rPr>
          <w:rFonts w:ascii="Times New Roman" w:hAnsi="Times New Roman" w:cs="Times New Roman"/>
        </w:rPr>
        <w:t xml:space="preserve">Ningrum Dwi Lestari, </w:t>
      </w:r>
      <w:r>
        <w:rPr>
          <w:rFonts w:ascii="Times New Roman" w:hAnsi="Times New Roman" w:cs="Times New Roman"/>
          <w:i/>
        </w:rPr>
        <w:t xml:space="preserve">Proses Produksi Dalam Industri Musik Independen di Indonesia, </w:t>
      </w:r>
      <w:r>
        <w:rPr>
          <w:rFonts w:ascii="Times New Roman" w:hAnsi="Times New Roman" w:cs="Times New Roman"/>
          <w:lang w:val="en-GB"/>
        </w:rPr>
        <w:t xml:space="preserve">Jurnal Volume 10 No. 2 September 2019, Hlm. 163. Terdapat dalam </w:t>
      </w:r>
      <w:hyperlink r:id="rId14" w:history="1">
        <w:r w:rsidRPr="00C11A92">
          <w:rPr>
            <w:rStyle w:val="Hyperlink"/>
            <w:rFonts w:ascii="Times New Roman" w:hAnsi="Times New Roman" w:cs="Times New Roman"/>
            <w:color w:val="auto"/>
            <w:u w:val="none"/>
            <w:lang w:val="en-GB"/>
          </w:rPr>
          <w:t>http://ejpurnal.bsi.ac.id/ejurnal/index.php/jkom</w:t>
        </w:r>
      </w:hyperlink>
      <w:r w:rsidRPr="00C11A92">
        <w:rPr>
          <w:rFonts w:ascii="Times New Roman" w:hAnsi="Times New Roman" w:cs="Times New Roman"/>
          <w:lang w:val="en-GB"/>
        </w:rPr>
        <w:t xml:space="preserve">. </w:t>
      </w:r>
      <w:r>
        <w:rPr>
          <w:rFonts w:ascii="Times New Roman" w:hAnsi="Times New Roman" w:cs="Times New Roman"/>
          <w:lang w:val="en-GB"/>
        </w:rPr>
        <w:t>Diakses terakhir tanggal 15 April 2021.</w:t>
      </w:r>
    </w:p>
  </w:footnote>
  <w:footnote w:id="126">
    <w:p w14:paraId="250F847E" w14:textId="77777777" w:rsidR="00111E92" w:rsidRPr="00D57F2A" w:rsidRDefault="00111E92" w:rsidP="00D57F2A">
      <w:pPr>
        <w:pStyle w:val="FootnoteText"/>
        <w:ind w:firstLine="567"/>
        <w:rPr>
          <w:rFonts w:ascii="Times New Roman" w:hAnsi="Times New Roman" w:cs="Times New Roman"/>
          <w:i/>
          <w:lang w:val="en-GB"/>
        </w:rPr>
      </w:pPr>
      <w:r>
        <w:rPr>
          <w:rStyle w:val="FootnoteReference"/>
        </w:rPr>
        <w:footnoteRef/>
      </w:r>
      <w:r>
        <w:t xml:space="preserve"> </w:t>
      </w:r>
      <w:r>
        <w:rPr>
          <w:rFonts w:ascii="Times New Roman" w:hAnsi="Times New Roman" w:cs="Times New Roman"/>
          <w:i/>
          <w:lang w:val="en-GB"/>
        </w:rPr>
        <w:t>Loc.Cit.</w:t>
      </w:r>
    </w:p>
  </w:footnote>
  <w:footnote w:id="127">
    <w:p w14:paraId="5F5AA38C" w14:textId="77777777" w:rsidR="00111E92" w:rsidRPr="00A221A5" w:rsidRDefault="00111E92" w:rsidP="00A221A5">
      <w:pPr>
        <w:pStyle w:val="FootnoteText"/>
        <w:ind w:firstLine="567"/>
        <w:rPr>
          <w:rFonts w:ascii="Times New Roman" w:hAnsi="Times New Roman" w:cs="Times New Roman"/>
          <w:lang w:val="en-GB"/>
        </w:rPr>
      </w:pPr>
      <w:r>
        <w:rPr>
          <w:rStyle w:val="FootnoteReference"/>
        </w:rPr>
        <w:footnoteRef/>
      </w:r>
      <w:r>
        <w:t xml:space="preserve"> </w:t>
      </w:r>
      <w:r>
        <w:rPr>
          <w:rFonts w:ascii="Times New Roman" w:hAnsi="Times New Roman" w:cs="Times New Roman"/>
          <w:lang w:val="en-GB"/>
        </w:rPr>
        <w:t xml:space="preserve">Hulman Panjaitan dan Wetmen Sinaga, </w:t>
      </w:r>
      <w:r>
        <w:rPr>
          <w:rFonts w:ascii="Times New Roman" w:hAnsi="Times New Roman" w:cs="Times New Roman"/>
          <w:i/>
          <w:lang w:val="en-GB"/>
        </w:rPr>
        <w:t xml:space="preserve">Op.Cit. </w:t>
      </w:r>
      <w:r>
        <w:rPr>
          <w:rFonts w:ascii="Times New Roman" w:hAnsi="Times New Roman" w:cs="Times New Roman"/>
          <w:lang w:val="en-GB"/>
        </w:rPr>
        <w:t>Hlm. 161.</w:t>
      </w:r>
    </w:p>
  </w:footnote>
  <w:footnote w:id="128">
    <w:p w14:paraId="33412088" w14:textId="77777777" w:rsidR="00111E92" w:rsidRPr="00C11A92" w:rsidRDefault="00111E92" w:rsidP="00535DB3">
      <w:pPr>
        <w:pStyle w:val="FootnoteText"/>
        <w:ind w:firstLine="709"/>
        <w:jc w:val="both"/>
        <w:rPr>
          <w:rFonts w:ascii="Times New Roman" w:hAnsi="Times New Roman" w:cs="Times New Roman"/>
          <w:lang w:val="en-GB"/>
        </w:rPr>
      </w:pPr>
      <w:r w:rsidRPr="00C11A92">
        <w:rPr>
          <w:rStyle w:val="FootnoteReference"/>
          <w:rFonts w:ascii="Times New Roman" w:hAnsi="Times New Roman" w:cs="Times New Roman"/>
        </w:rPr>
        <w:footnoteRef/>
      </w:r>
      <w:r w:rsidRPr="00C11A92">
        <w:rPr>
          <w:rFonts w:ascii="Times New Roman" w:hAnsi="Times New Roman" w:cs="Times New Roman"/>
        </w:rPr>
        <w:t xml:space="preserve"> Agus Suryana, </w:t>
      </w:r>
      <w:r w:rsidRPr="00C11A92">
        <w:rPr>
          <w:rFonts w:ascii="Times New Roman" w:hAnsi="Times New Roman" w:cs="Times New Roman"/>
          <w:i/>
        </w:rPr>
        <w:t xml:space="preserve">Hak Cipta Perspektif Hukum Islam, </w:t>
      </w:r>
      <w:r w:rsidRPr="00C11A92">
        <w:rPr>
          <w:rFonts w:ascii="Times New Roman" w:hAnsi="Times New Roman" w:cs="Times New Roman"/>
        </w:rPr>
        <w:t xml:space="preserve">Al Mashlahah Jurnal Hukum dan Pranata Sosial Islam, Terdapat dalam </w:t>
      </w:r>
      <w:hyperlink r:id="rId15" w:history="1">
        <w:r w:rsidRPr="00C11A92">
          <w:rPr>
            <w:rStyle w:val="Hyperlink"/>
            <w:rFonts w:ascii="Times New Roman" w:hAnsi="Times New Roman" w:cs="Times New Roman"/>
            <w:color w:val="auto"/>
            <w:u w:val="none"/>
          </w:rPr>
          <w:t>https://jurnal.staialhidayahbogor.ac.id/index.php/am/article/view/144</w:t>
        </w:r>
      </w:hyperlink>
      <w:r w:rsidRPr="00C11A92">
        <w:rPr>
          <w:rFonts w:ascii="Times New Roman" w:hAnsi="Times New Roman" w:cs="Times New Roman"/>
        </w:rPr>
        <w:t>, diakses terakhir tanggal 16 Juli 2021</w:t>
      </w:r>
    </w:p>
  </w:footnote>
  <w:footnote w:id="129">
    <w:p w14:paraId="6489BFBF" w14:textId="77777777" w:rsidR="00111E92" w:rsidRPr="00C11A92" w:rsidRDefault="00111E92" w:rsidP="00535DB3">
      <w:pPr>
        <w:pStyle w:val="FootnoteText"/>
        <w:ind w:firstLine="709"/>
        <w:jc w:val="both"/>
        <w:rPr>
          <w:rFonts w:ascii="Times New Roman" w:hAnsi="Times New Roman" w:cs="Times New Roman"/>
          <w:lang w:val="en-GB"/>
        </w:rPr>
      </w:pPr>
      <w:r w:rsidRPr="00C11A92">
        <w:rPr>
          <w:rStyle w:val="FootnoteReference"/>
          <w:rFonts w:ascii="Times New Roman" w:hAnsi="Times New Roman" w:cs="Times New Roman"/>
        </w:rPr>
        <w:footnoteRef/>
      </w:r>
      <w:r w:rsidRPr="00C11A92">
        <w:rPr>
          <w:rFonts w:ascii="Times New Roman" w:hAnsi="Times New Roman" w:cs="Times New Roman"/>
        </w:rPr>
        <w:t xml:space="preserve"> Agus Suryana, </w:t>
      </w:r>
      <w:r w:rsidRPr="00C11A92">
        <w:rPr>
          <w:rFonts w:ascii="Times New Roman" w:hAnsi="Times New Roman" w:cs="Times New Roman"/>
          <w:i/>
        </w:rPr>
        <w:t xml:space="preserve">Hak Cipta Perspektif Hukum Islam, </w:t>
      </w:r>
      <w:r w:rsidRPr="00C11A92">
        <w:rPr>
          <w:rFonts w:ascii="Times New Roman" w:hAnsi="Times New Roman" w:cs="Times New Roman"/>
        </w:rPr>
        <w:t xml:space="preserve">Al Mashlahah Jurnal Hukum dan Pranata Sosial Islam, Terdapat dalam </w:t>
      </w:r>
      <w:hyperlink r:id="rId16" w:history="1">
        <w:r w:rsidRPr="00C11A92">
          <w:rPr>
            <w:rStyle w:val="Hyperlink"/>
            <w:rFonts w:ascii="Times New Roman" w:hAnsi="Times New Roman" w:cs="Times New Roman"/>
            <w:color w:val="auto"/>
            <w:u w:val="none"/>
          </w:rPr>
          <w:t>https://jurnal.staialhidayahbogor.ac.id/index.php/am/article/view/144</w:t>
        </w:r>
      </w:hyperlink>
      <w:r w:rsidRPr="00C11A92">
        <w:rPr>
          <w:rFonts w:ascii="Times New Roman" w:hAnsi="Times New Roman" w:cs="Times New Roman"/>
        </w:rPr>
        <w:t>, diakses terakhir tanggal 16 Juli 2021</w:t>
      </w:r>
    </w:p>
  </w:footnote>
  <w:footnote w:id="130">
    <w:p w14:paraId="138DE106" w14:textId="77777777" w:rsidR="00111E92" w:rsidRPr="003C3112" w:rsidRDefault="00111E92" w:rsidP="00535DB3">
      <w:pPr>
        <w:pStyle w:val="FootnoteText"/>
        <w:ind w:firstLine="709"/>
        <w:jc w:val="both"/>
        <w:rPr>
          <w:lang w:val="en-GB"/>
        </w:rPr>
      </w:pPr>
      <w:r w:rsidRPr="00C11A92">
        <w:rPr>
          <w:rStyle w:val="FootnoteReference"/>
          <w:rFonts w:ascii="Times New Roman" w:hAnsi="Times New Roman" w:cs="Times New Roman"/>
        </w:rPr>
        <w:footnoteRef/>
      </w:r>
      <w:r w:rsidRPr="00C11A92">
        <w:rPr>
          <w:rFonts w:ascii="Times New Roman" w:hAnsi="Times New Roman" w:cs="Times New Roman"/>
        </w:rPr>
        <w:t xml:space="preserve"> Fitra Rizal, </w:t>
      </w:r>
      <w:r w:rsidRPr="00C11A92">
        <w:rPr>
          <w:rFonts w:ascii="Times New Roman" w:hAnsi="Times New Roman" w:cs="Times New Roman"/>
          <w:i/>
        </w:rPr>
        <w:t>Nalar Kritis Pelanggaran Hak Cipta dalam Islam</w:t>
      </w:r>
      <w:r w:rsidRPr="00C11A92">
        <w:rPr>
          <w:rFonts w:ascii="Times New Roman" w:hAnsi="Times New Roman" w:cs="Times New Roman"/>
        </w:rPr>
        <w:t xml:space="preserve">, </w:t>
      </w:r>
      <w:r w:rsidRPr="00C11A92">
        <w:rPr>
          <w:rFonts w:ascii="Times New Roman" w:hAnsi="Times New Roman" w:cs="Times New Roman"/>
          <w:lang w:val="en-GB"/>
        </w:rPr>
        <w:t xml:space="preserve">Al-Manhaj : Jurnal Hukum dan Pranata Sosial Islam Vol. 2 (1), 2020, terdapat dalam </w:t>
      </w:r>
      <w:hyperlink r:id="rId17" w:history="1">
        <w:r w:rsidRPr="00C11A92">
          <w:rPr>
            <w:rStyle w:val="Hyperlink"/>
            <w:rFonts w:ascii="Times New Roman" w:hAnsi="Times New Roman" w:cs="Times New Roman"/>
            <w:color w:val="auto"/>
            <w:u w:val="none"/>
            <w:lang w:val="en-GB"/>
          </w:rPr>
          <w:t>https://ejournal.insuriponorogo.ac.id/index.php/almanhaj/article/download/307/201/</w:t>
        </w:r>
      </w:hyperlink>
      <w:r w:rsidRPr="00C11A92">
        <w:rPr>
          <w:rFonts w:ascii="Times New Roman" w:hAnsi="Times New Roman" w:cs="Times New Roman"/>
          <w:lang w:val="en-GB"/>
        </w:rPr>
        <w:t>, Diakses terakhir tanggal 17 Juli 2021.</w:t>
      </w:r>
    </w:p>
  </w:footnote>
  <w:footnote w:id="131">
    <w:p w14:paraId="44FE6677" w14:textId="77777777" w:rsidR="00111E92" w:rsidRPr="00C11A92" w:rsidRDefault="00111E92" w:rsidP="00535DB3">
      <w:pPr>
        <w:pStyle w:val="FootnoteText"/>
        <w:ind w:firstLine="709"/>
        <w:jc w:val="both"/>
        <w:rPr>
          <w:rFonts w:ascii="Times New Roman" w:hAnsi="Times New Roman" w:cs="Times New Roman"/>
          <w:lang w:val="en-GB"/>
        </w:rPr>
      </w:pPr>
      <w:r w:rsidRPr="00C11A92">
        <w:rPr>
          <w:rStyle w:val="FootnoteReference"/>
          <w:rFonts w:ascii="Times New Roman" w:hAnsi="Times New Roman" w:cs="Times New Roman"/>
        </w:rPr>
        <w:footnoteRef/>
      </w:r>
      <w:r w:rsidRPr="00C11A92">
        <w:rPr>
          <w:rFonts w:ascii="Times New Roman" w:hAnsi="Times New Roman" w:cs="Times New Roman"/>
        </w:rPr>
        <w:t xml:space="preserve"> Umi</w:t>
      </w:r>
      <w:r>
        <w:rPr>
          <w:rFonts w:ascii="Times New Roman" w:hAnsi="Times New Roman" w:cs="Times New Roman"/>
        </w:rPr>
        <w:t xml:space="preserve"> Cholifah, “</w:t>
      </w:r>
      <w:r>
        <w:rPr>
          <w:rFonts w:ascii="Times New Roman" w:hAnsi="Times New Roman" w:cs="Times New Roman"/>
          <w:i/>
        </w:rPr>
        <w:t>Hak Cipta Dalam Ekonomi Islam”</w:t>
      </w:r>
      <w:r>
        <w:rPr>
          <w:rFonts w:ascii="Times New Roman" w:hAnsi="Times New Roman" w:cs="Times New Roman"/>
        </w:rPr>
        <w:t xml:space="preserve">, El-Wasathiya: Jurnal Studi Agama Volume 4, Nomor 1, Juni 2016, Terdapat dalam </w:t>
      </w:r>
      <w:hyperlink r:id="rId18" w:history="1">
        <w:r w:rsidRPr="00C11A92">
          <w:rPr>
            <w:rStyle w:val="Hyperlink"/>
            <w:rFonts w:ascii="Times New Roman" w:hAnsi="Times New Roman" w:cs="Times New Roman"/>
            <w:color w:val="auto"/>
            <w:u w:val="none"/>
          </w:rPr>
          <w:t>http://ejournal.kopertais4.or.id/mataraman/index.php/washatiya/article/view/2352</w:t>
        </w:r>
      </w:hyperlink>
      <w:r w:rsidRPr="00C11A92">
        <w:rPr>
          <w:rFonts w:ascii="Times New Roman" w:hAnsi="Times New Roman" w:cs="Times New Roman"/>
        </w:rPr>
        <w:t xml:space="preserve">, Diakses terakhir tanggal 17 Juli 2021. </w:t>
      </w:r>
    </w:p>
  </w:footnote>
  <w:footnote w:id="132">
    <w:p w14:paraId="6EADC16A" w14:textId="77777777" w:rsidR="00111E92" w:rsidRPr="00BE1155" w:rsidRDefault="00111E92" w:rsidP="00BE1155">
      <w:pPr>
        <w:pStyle w:val="FootnoteText"/>
        <w:ind w:firstLine="709"/>
        <w:jc w:val="both"/>
        <w:rPr>
          <w:rFonts w:ascii="Times New Roman" w:hAnsi="Times New Roman" w:cs="Times New Roman"/>
          <w:lang w:val="en-GB"/>
        </w:rPr>
      </w:pPr>
      <w:r w:rsidRPr="00C11A92">
        <w:rPr>
          <w:rStyle w:val="FootnoteReference"/>
          <w:rFonts w:ascii="Times New Roman" w:hAnsi="Times New Roman" w:cs="Times New Roman"/>
        </w:rPr>
        <w:footnoteRef/>
      </w:r>
      <w:r w:rsidRPr="00C11A92">
        <w:rPr>
          <w:rFonts w:ascii="Times New Roman" w:hAnsi="Times New Roman" w:cs="Times New Roman"/>
        </w:rPr>
        <w:t xml:space="preserve"> Fitra Rizal, </w:t>
      </w:r>
      <w:r w:rsidRPr="00C11A92">
        <w:rPr>
          <w:rFonts w:ascii="Times New Roman" w:hAnsi="Times New Roman" w:cs="Times New Roman"/>
          <w:i/>
        </w:rPr>
        <w:t>Nalar Kritis Pelanggaran Hak Cipta dalam Islam</w:t>
      </w:r>
      <w:r w:rsidRPr="00C11A92">
        <w:rPr>
          <w:rFonts w:ascii="Times New Roman" w:hAnsi="Times New Roman" w:cs="Times New Roman"/>
        </w:rPr>
        <w:t xml:space="preserve">, </w:t>
      </w:r>
      <w:r w:rsidRPr="00C11A92">
        <w:rPr>
          <w:rFonts w:ascii="Times New Roman" w:hAnsi="Times New Roman" w:cs="Times New Roman"/>
          <w:lang w:val="en-GB"/>
        </w:rPr>
        <w:t xml:space="preserve">Al-Manhaj : Jurnal Hukum dan Pranata Sosial Islam Vol. 2 (1), 2020, terdapat dalam </w:t>
      </w:r>
      <w:hyperlink r:id="rId19" w:history="1">
        <w:r w:rsidRPr="00C11A92">
          <w:rPr>
            <w:rStyle w:val="Hyperlink"/>
            <w:rFonts w:ascii="Times New Roman" w:hAnsi="Times New Roman" w:cs="Times New Roman"/>
            <w:color w:val="auto"/>
            <w:u w:val="none"/>
            <w:lang w:val="en-GB"/>
          </w:rPr>
          <w:t>https://ejournal.insuriponorogo.ac.id/index.php/almanhaj/article/download/307/201/</w:t>
        </w:r>
      </w:hyperlink>
      <w:r w:rsidRPr="00C11A92">
        <w:rPr>
          <w:rFonts w:ascii="Times New Roman" w:hAnsi="Times New Roman" w:cs="Times New Roman"/>
          <w:lang w:val="en-GB"/>
        </w:rPr>
        <w:t xml:space="preserve">, </w:t>
      </w:r>
      <w:r>
        <w:rPr>
          <w:rFonts w:ascii="Times New Roman" w:hAnsi="Times New Roman" w:cs="Times New Roman"/>
          <w:lang w:val="en-GB"/>
        </w:rPr>
        <w:t>Diakses terakhir tanggal 17 Juli 2021.</w:t>
      </w:r>
    </w:p>
  </w:footnote>
  <w:footnote w:id="133">
    <w:p w14:paraId="1AE1E5B6" w14:textId="77777777" w:rsidR="00111E92" w:rsidRPr="00C11A92" w:rsidRDefault="00111E92" w:rsidP="0072797B">
      <w:pPr>
        <w:pStyle w:val="FootnoteText"/>
        <w:ind w:firstLine="709"/>
        <w:jc w:val="both"/>
        <w:rPr>
          <w:rFonts w:ascii="Times New Roman" w:hAnsi="Times New Roman" w:cs="Times New Roman"/>
          <w:lang w:val="en-GB"/>
        </w:rPr>
      </w:pPr>
      <w:r w:rsidRPr="00C11A92">
        <w:rPr>
          <w:rStyle w:val="FootnoteReference"/>
          <w:rFonts w:ascii="Times New Roman" w:hAnsi="Times New Roman" w:cs="Times New Roman"/>
        </w:rPr>
        <w:footnoteRef/>
      </w:r>
      <w:r w:rsidRPr="00C11A92">
        <w:rPr>
          <w:rFonts w:ascii="Times New Roman" w:hAnsi="Times New Roman" w:cs="Times New Roman"/>
        </w:rPr>
        <w:t xml:space="preserve"> Fitra Rizal, </w:t>
      </w:r>
      <w:r w:rsidRPr="00C11A92">
        <w:rPr>
          <w:rFonts w:ascii="Times New Roman" w:hAnsi="Times New Roman" w:cs="Times New Roman"/>
          <w:i/>
        </w:rPr>
        <w:t>Nalar Kritis Pelanggaran Hak Cipta dalam Islam</w:t>
      </w:r>
      <w:r w:rsidRPr="00C11A92">
        <w:rPr>
          <w:rFonts w:ascii="Times New Roman" w:hAnsi="Times New Roman" w:cs="Times New Roman"/>
        </w:rPr>
        <w:t xml:space="preserve">, </w:t>
      </w:r>
      <w:r w:rsidRPr="00C11A92">
        <w:rPr>
          <w:rFonts w:ascii="Times New Roman" w:hAnsi="Times New Roman" w:cs="Times New Roman"/>
          <w:lang w:val="en-GB"/>
        </w:rPr>
        <w:t xml:space="preserve">Al-Manhaj : Jurnal Hukum dan Pranata Sosial Islam Vol. 2 (1), 2020, terdapat dalam </w:t>
      </w:r>
      <w:hyperlink r:id="rId20" w:history="1">
        <w:r w:rsidRPr="00C11A92">
          <w:rPr>
            <w:rStyle w:val="Hyperlink"/>
            <w:rFonts w:ascii="Times New Roman" w:hAnsi="Times New Roman" w:cs="Times New Roman"/>
            <w:u w:val="none"/>
            <w:lang w:val="en-GB"/>
          </w:rPr>
          <w:t>https://ejournal.insuriponorogo.ac.id/index.php/almanhaj/article/download/307/201/</w:t>
        </w:r>
      </w:hyperlink>
      <w:r w:rsidRPr="00C11A92">
        <w:rPr>
          <w:rFonts w:ascii="Times New Roman" w:hAnsi="Times New Roman" w:cs="Times New Roman"/>
          <w:lang w:val="en-GB"/>
        </w:rPr>
        <w:t>, Diakses terakhir tanggal 17 Juli 2021.</w:t>
      </w:r>
    </w:p>
  </w:footnote>
  <w:footnote w:id="134">
    <w:p w14:paraId="673647AA" w14:textId="77777777" w:rsidR="00111E92" w:rsidRPr="0072797B" w:rsidRDefault="00111E92" w:rsidP="0072797B">
      <w:pPr>
        <w:pStyle w:val="FootnoteText"/>
        <w:ind w:firstLine="709"/>
        <w:jc w:val="both"/>
        <w:rPr>
          <w:rFonts w:ascii="Times New Roman" w:hAnsi="Times New Roman" w:cs="Times New Roman"/>
          <w:lang w:val="en-GB"/>
        </w:rPr>
      </w:pPr>
      <w:r w:rsidRPr="0072797B">
        <w:rPr>
          <w:rStyle w:val="FootnoteReference"/>
          <w:rFonts w:ascii="Times New Roman" w:hAnsi="Times New Roman" w:cs="Times New Roman"/>
        </w:rPr>
        <w:footnoteRef/>
      </w:r>
      <w:r w:rsidRPr="0072797B">
        <w:rPr>
          <w:rFonts w:ascii="Times New Roman" w:hAnsi="Times New Roman" w:cs="Times New Roman"/>
        </w:rPr>
        <w:t xml:space="preserve"> Fatwa Majelis Ulama Indonesia No. 1 Tahun 2003 tentang Hak Cipta. </w:t>
      </w:r>
    </w:p>
  </w:footnote>
  <w:footnote w:id="135">
    <w:p w14:paraId="286828B7" w14:textId="77777777" w:rsidR="00111E92" w:rsidRPr="00C11A92" w:rsidRDefault="00111E92" w:rsidP="00F46B2B">
      <w:pPr>
        <w:pStyle w:val="FootnoteText"/>
        <w:ind w:firstLine="709"/>
        <w:jc w:val="both"/>
        <w:rPr>
          <w:rFonts w:ascii="Times New Roman" w:hAnsi="Times New Roman" w:cs="Times New Roman"/>
          <w:lang w:val="en-GB"/>
        </w:rPr>
      </w:pPr>
      <w:r w:rsidRPr="00C11A92">
        <w:rPr>
          <w:rStyle w:val="FootnoteReference"/>
          <w:rFonts w:ascii="Times New Roman" w:hAnsi="Times New Roman" w:cs="Times New Roman"/>
        </w:rPr>
        <w:footnoteRef/>
      </w:r>
      <w:r w:rsidRPr="00C11A92">
        <w:rPr>
          <w:rFonts w:ascii="Times New Roman" w:hAnsi="Times New Roman" w:cs="Times New Roman"/>
        </w:rPr>
        <w:t xml:space="preserve"> Fatwa Majelis Ulama Indonesia No. 1/MUNAS VII/MUI/5/2005 Tentang Perlindungan Hak Kekayaan Intelektual (HKI)</w:t>
      </w:r>
    </w:p>
  </w:footnote>
  <w:footnote w:id="136">
    <w:p w14:paraId="3EEEB3CC" w14:textId="77777777" w:rsidR="00111E92" w:rsidRPr="00F46B2B" w:rsidRDefault="00111E92" w:rsidP="005C2C6E">
      <w:pPr>
        <w:pStyle w:val="FootnoteText"/>
        <w:ind w:firstLine="709"/>
        <w:jc w:val="both"/>
        <w:rPr>
          <w:rFonts w:ascii="Times New Roman" w:hAnsi="Times New Roman" w:cs="Times New Roman"/>
          <w:lang w:val="en-GB"/>
        </w:rPr>
      </w:pPr>
      <w:r w:rsidRPr="00C11A92">
        <w:rPr>
          <w:rStyle w:val="FootnoteReference"/>
          <w:rFonts w:ascii="Times New Roman" w:hAnsi="Times New Roman" w:cs="Times New Roman"/>
        </w:rPr>
        <w:footnoteRef/>
      </w:r>
      <w:r w:rsidRPr="00C11A92">
        <w:rPr>
          <w:rFonts w:ascii="Times New Roman" w:hAnsi="Times New Roman" w:cs="Times New Roman"/>
        </w:rPr>
        <w:t xml:space="preserve"> Yusuf Qaradhawi, </w:t>
      </w:r>
      <w:r w:rsidRPr="00C11A92">
        <w:rPr>
          <w:rFonts w:ascii="Times New Roman" w:hAnsi="Times New Roman" w:cs="Times New Roman"/>
          <w:i/>
        </w:rPr>
        <w:t xml:space="preserve">Al-Qur’an Berbicara tentang Akal dan Ilmu Pengetahuan, </w:t>
      </w:r>
      <w:r w:rsidRPr="00C11A92">
        <w:rPr>
          <w:rFonts w:ascii="Times New Roman" w:hAnsi="Times New Roman" w:cs="Times New Roman"/>
        </w:rPr>
        <w:t>diterjemahkan oleh Abdul Hayyi Al-Kattani, dikutip dari M.Musyafa, “</w:t>
      </w:r>
      <w:r w:rsidRPr="00C11A92">
        <w:rPr>
          <w:rFonts w:ascii="Times New Roman" w:hAnsi="Times New Roman" w:cs="Times New Roman"/>
          <w:i/>
        </w:rPr>
        <w:t>Kekayaan Intelektual Dalam Perspektif Ekonomi Islam</w:t>
      </w:r>
      <w:r w:rsidRPr="00C11A92">
        <w:rPr>
          <w:rFonts w:ascii="Times New Roman" w:hAnsi="Times New Roman" w:cs="Times New Roman"/>
        </w:rPr>
        <w:t xml:space="preserve">, Al-Iqtishad : Vol.V, No1, Januari 2013, terdapat dalam </w:t>
      </w:r>
      <w:hyperlink r:id="rId21" w:history="1">
        <w:r w:rsidRPr="00C11A92">
          <w:rPr>
            <w:rStyle w:val="Hyperlink"/>
            <w:rFonts w:ascii="Times New Roman" w:hAnsi="Times New Roman" w:cs="Times New Roman"/>
            <w:color w:val="auto"/>
            <w:u w:val="none"/>
          </w:rPr>
          <w:t>https://media.neliti.com/media/publications/195013-ID-kekayaan-intelektual-dalam-perspektif-ek.pdf</w:t>
        </w:r>
      </w:hyperlink>
      <w:r w:rsidRPr="00C11A92">
        <w:rPr>
          <w:rFonts w:ascii="Times New Roman" w:hAnsi="Times New Roman" w:cs="Times New Roman"/>
        </w:rPr>
        <w:t xml:space="preserve">, Diakses terakhir tanggal 17 Juli 2021. </w:t>
      </w:r>
    </w:p>
  </w:footnote>
  <w:footnote w:id="137">
    <w:p w14:paraId="66745F3E" w14:textId="77777777" w:rsidR="00111E92" w:rsidRPr="00C11A92" w:rsidRDefault="00111E92" w:rsidP="00953845">
      <w:pPr>
        <w:pStyle w:val="FootnoteText"/>
        <w:ind w:firstLine="709"/>
        <w:jc w:val="both"/>
        <w:rPr>
          <w:rFonts w:ascii="Times New Roman" w:hAnsi="Times New Roman" w:cs="Times New Roman"/>
          <w:lang w:val="en-GB"/>
        </w:rPr>
      </w:pPr>
      <w:r w:rsidRPr="00C11A92">
        <w:rPr>
          <w:rStyle w:val="FootnoteReference"/>
          <w:rFonts w:ascii="Times New Roman" w:hAnsi="Times New Roman" w:cs="Times New Roman"/>
        </w:rPr>
        <w:footnoteRef/>
      </w:r>
      <w:r w:rsidRPr="00C11A92">
        <w:rPr>
          <w:rFonts w:ascii="Times New Roman" w:hAnsi="Times New Roman" w:cs="Times New Roman"/>
        </w:rPr>
        <w:t xml:space="preserve"> Muhammad Amin Suma, </w:t>
      </w:r>
      <w:r w:rsidRPr="00C11A92">
        <w:rPr>
          <w:rFonts w:ascii="Times New Roman" w:hAnsi="Times New Roman" w:cs="Times New Roman"/>
          <w:i/>
        </w:rPr>
        <w:t>Pengantar Tafsur Ahkam,</w:t>
      </w:r>
      <w:r w:rsidRPr="00C11A92">
        <w:rPr>
          <w:rFonts w:ascii="Times New Roman" w:hAnsi="Times New Roman" w:cs="Times New Roman"/>
        </w:rPr>
        <w:t xml:space="preserve"> dikutip oleh Yandi Maryandi, </w:t>
      </w:r>
      <w:r w:rsidRPr="00C11A92">
        <w:rPr>
          <w:rFonts w:ascii="Times New Roman" w:hAnsi="Times New Roman" w:cs="Times New Roman"/>
          <w:i/>
        </w:rPr>
        <w:t>“Sanksi Pelanggaran Hak Cipta Menurut Hukum Pidana Islam dan Hukum Positif di Indonesia</w:t>
      </w:r>
      <w:r w:rsidRPr="00C11A92">
        <w:rPr>
          <w:rFonts w:ascii="Times New Roman" w:hAnsi="Times New Roman" w:cs="Times New Roman"/>
        </w:rPr>
        <w:t xml:space="preserve">, TAHKIM : Jurnal Peradaban dan Hukum Islam Vol.2 No.2 Oktober 2019, Terdapat dalam </w:t>
      </w:r>
      <w:hyperlink r:id="rId22" w:history="1">
        <w:r w:rsidRPr="00C11A92">
          <w:rPr>
            <w:rStyle w:val="Hyperlink"/>
            <w:rFonts w:ascii="Times New Roman" w:hAnsi="Times New Roman" w:cs="Times New Roman"/>
            <w:color w:val="auto"/>
            <w:u w:val="none"/>
          </w:rPr>
          <w:t>https://ejournal.unisba.ac.id/index.php/tahkim/article/view/5113</w:t>
        </w:r>
      </w:hyperlink>
      <w:r w:rsidRPr="00C11A92">
        <w:rPr>
          <w:rFonts w:ascii="Times New Roman" w:hAnsi="Times New Roman" w:cs="Times New Roman"/>
        </w:rPr>
        <w:t>, Diakses terakhir tanggal 17 Juli 2021.</w:t>
      </w:r>
    </w:p>
  </w:footnote>
  <w:footnote w:id="138">
    <w:p w14:paraId="1976A7F7" w14:textId="77777777" w:rsidR="00111E92" w:rsidRPr="00C11A92" w:rsidRDefault="00111E92" w:rsidP="00953845">
      <w:pPr>
        <w:pStyle w:val="FootnoteText"/>
        <w:ind w:firstLine="709"/>
        <w:jc w:val="both"/>
        <w:rPr>
          <w:rFonts w:ascii="Times New Roman" w:hAnsi="Times New Roman" w:cs="Times New Roman"/>
          <w:lang w:val="en-GB"/>
        </w:rPr>
      </w:pPr>
      <w:r w:rsidRPr="00C11A92">
        <w:rPr>
          <w:rStyle w:val="FootnoteReference"/>
          <w:rFonts w:ascii="Times New Roman" w:hAnsi="Times New Roman" w:cs="Times New Roman"/>
        </w:rPr>
        <w:footnoteRef/>
      </w:r>
      <w:r w:rsidRPr="00C11A92">
        <w:rPr>
          <w:rFonts w:ascii="Times New Roman" w:hAnsi="Times New Roman" w:cs="Times New Roman"/>
        </w:rPr>
        <w:t xml:space="preserve"> Yandi Maryandi, </w:t>
      </w:r>
      <w:r w:rsidRPr="00C11A92">
        <w:rPr>
          <w:rFonts w:ascii="Times New Roman" w:hAnsi="Times New Roman" w:cs="Times New Roman"/>
          <w:i/>
        </w:rPr>
        <w:t>“Sanksi Pelanggaran Hak Cipta Menurut Hukum Pidana Islam dan Hukum Positif di Indonesia</w:t>
      </w:r>
      <w:r w:rsidRPr="00C11A92">
        <w:rPr>
          <w:rFonts w:ascii="Times New Roman" w:hAnsi="Times New Roman" w:cs="Times New Roman"/>
        </w:rPr>
        <w:t xml:space="preserve">, TAHKIM : Jurnal Peradaban dan Hukum Islam Vol.2 No.2 Oktober 2019, Terdapat dalam </w:t>
      </w:r>
      <w:hyperlink r:id="rId23" w:history="1">
        <w:r w:rsidRPr="00C11A92">
          <w:rPr>
            <w:rStyle w:val="Hyperlink"/>
            <w:rFonts w:ascii="Times New Roman" w:hAnsi="Times New Roman" w:cs="Times New Roman"/>
            <w:color w:val="auto"/>
            <w:u w:val="none"/>
          </w:rPr>
          <w:t>https://ejournal.unisba.ac.id/index.php/tahkim/article/view/5113</w:t>
        </w:r>
      </w:hyperlink>
      <w:r w:rsidRPr="00C11A92">
        <w:rPr>
          <w:rFonts w:ascii="Times New Roman" w:hAnsi="Times New Roman" w:cs="Times New Roman"/>
        </w:rPr>
        <w:t>, Diakses terakhir tanggal 17 Juli 2021.</w:t>
      </w:r>
    </w:p>
  </w:footnote>
  <w:footnote w:id="139">
    <w:p w14:paraId="78166B6B" w14:textId="77777777" w:rsidR="00111E92" w:rsidRPr="0064588A" w:rsidRDefault="00111E92" w:rsidP="00F46B2B">
      <w:pPr>
        <w:pStyle w:val="FootnoteText"/>
        <w:ind w:firstLine="709"/>
        <w:jc w:val="both"/>
        <w:rPr>
          <w:rFonts w:ascii="Times New Roman" w:hAnsi="Times New Roman" w:cs="Times New Roman"/>
          <w:lang w:val="en-GB"/>
        </w:rPr>
      </w:pPr>
      <w:r w:rsidRPr="00C11A92">
        <w:rPr>
          <w:rStyle w:val="FootnoteReference"/>
          <w:rFonts w:ascii="Times New Roman" w:hAnsi="Times New Roman" w:cs="Times New Roman"/>
        </w:rPr>
        <w:footnoteRef/>
      </w:r>
      <w:r w:rsidRPr="00C11A92">
        <w:rPr>
          <w:rFonts w:ascii="Times New Roman" w:hAnsi="Times New Roman" w:cs="Times New Roman"/>
        </w:rPr>
        <w:t xml:space="preserve"> Fitra Rizal, </w:t>
      </w:r>
      <w:r w:rsidRPr="00C11A92">
        <w:rPr>
          <w:rFonts w:ascii="Times New Roman" w:hAnsi="Times New Roman" w:cs="Times New Roman"/>
          <w:i/>
        </w:rPr>
        <w:t>Nalar Kritis Pelanggaran Hak Cipta dalam Islam</w:t>
      </w:r>
      <w:r w:rsidRPr="00C11A92">
        <w:rPr>
          <w:rFonts w:ascii="Times New Roman" w:hAnsi="Times New Roman" w:cs="Times New Roman"/>
        </w:rPr>
        <w:t xml:space="preserve">, </w:t>
      </w:r>
      <w:r w:rsidRPr="00C11A92">
        <w:rPr>
          <w:rFonts w:ascii="Times New Roman" w:hAnsi="Times New Roman" w:cs="Times New Roman"/>
          <w:lang w:val="en-GB"/>
        </w:rPr>
        <w:t xml:space="preserve">Al-Manhaj : Jurnal Hukum dan Pranata Sosial Islam Vol. 2 (1), 2020, terdapat dalam </w:t>
      </w:r>
      <w:hyperlink r:id="rId24" w:history="1">
        <w:r w:rsidRPr="00C11A92">
          <w:rPr>
            <w:rStyle w:val="Hyperlink"/>
            <w:rFonts w:ascii="Times New Roman" w:hAnsi="Times New Roman" w:cs="Times New Roman"/>
            <w:color w:val="auto"/>
            <w:u w:val="none"/>
            <w:lang w:val="en-GB"/>
          </w:rPr>
          <w:t>https://ejournal.insuriponorogo.ac.id/index.php/almanhaj/article/download/307/201/</w:t>
        </w:r>
      </w:hyperlink>
      <w:r w:rsidRPr="00C11A92">
        <w:rPr>
          <w:rFonts w:ascii="Times New Roman" w:hAnsi="Times New Roman" w:cs="Times New Roman"/>
          <w:lang w:val="en-GB"/>
        </w:rPr>
        <w:t>, Diakses terakhir tanggal 16 Juli 2021.</w:t>
      </w:r>
    </w:p>
  </w:footnote>
  <w:footnote w:id="140">
    <w:p w14:paraId="0F23ED06" w14:textId="77777777" w:rsidR="00111E92" w:rsidRPr="000902DF" w:rsidRDefault="00111E92" w:rsidP="001B376E">
      <w:pPr>
        <w:pStyle w:val="FootnoteText"/>
        <w:ind w:firstLine="567"/>
        <w:jc w:val="both"/>
        <w:rPr>
          <w:rFonts w:ascii="Times New Roman" w:hAnsi="Times New Roman" w:cs="Times New Roman"/>
          <w:lang w:val="en-GB"/>
        </w:rPr>
      </w:pPr>
      <w:r>
        <w:rPr>
          <w:rStyle w:val="FootnoteReference"/>
        </w:rPr>
        <w:footnoteRef/>
      </w:r>
      <w:r>
        <w:t xml:space="preserve"> </w:t>
      </w:r>
      <w:r>
        <w:rPr>
          <w:rFonts w:ascii="Times New Roman" w:hAnsi="Times New Roman" w:cs="Times New Roman"/>
        </w:rPr>
        <w:t xml:space="preserve">Riandhani Septian Chandrika, </w:t>
      </w:r>
      <w:r>
        <w:rPr>
          <w:rFonts w:ascii="Times New Roman" w:hAnsi="Times New Roman" w:cs="Times New Roman"/>
          <w:i/>
        </w:rPr>
        <w:t xml:space="preserve">Kajian Kritis Konsep Pembajakan di Bidang Hak Cipta dalam Perspektif Hukum Posifit dan Hukum Islam, </w:t>
      </w:r>
      <w:r>
        <w:rPr>
          <w:rFonts w:ascii="Times New Roman" w:hAnsi="Times New Roman" w:cs="Times New Roman"/>
          <w:lang w:val="en-GB"/>
        </w:rPr>
        <w:t xml:space="preserve">RechtIdee, Vol. 14, No. 1 Juni 2019., Terdapat dalam </w:t>
      </w:r>
      <w:r w:rsidRPr="001B376E">
        <w:rPr>
          <w:rFonts w:ascii="Times New Roman" w:hAnsi="Times New Roman" w:cs="Times New Roman"/>
          <w:lang w:val="en-GB"/>
        </w:rPr>
        <w:t>https://journal.trunojoyo.ac.id/rechtidee/article/view/5476/pdf7</w:t>
      </w:r>
      <w:r>
        <w:rPr>
          <w:rFonts w:ascii="Times New Roman" w:hAnsi="Times New Roman" w:cs="Times New Roman"/>
          <w:lang w:val="en-GB"/>
        </w:rPr>
        <w:t xml:space="preserve">, diakses terakhir tanggal 12 Juli 2021. </w:t>
      </w:r>
    </w:p>
  </w:footnote>
  <w:footnote w:id="141">
    <w:p w14:paraId="7048AA1C" w14:textId="77777777" w:rsidR="00111E92" w:rsidRPr="00013D0B" w:rsidRDefault="00111E92" w:rsidP="001B376E">
      <w:pPr>
        <w:pStyle w:val="FootnoteText"/>
        <w:ind w:firstLine="567"/>
        <w:jc w:val="both"/>
        <w:rPr>
          <w:rFonts w:ascii="Times New Roman" w:hAnsi="Times New Roman" w:cs="Times New Roman"/>
          <w:lang w:val="en-GB"/>
        </w:rPr>
      </w:pPr>
      <w:r>
        <w:rPr>
          <w:rStyle w:val="FootnoteReference"/>
        </w:rPr>
        <w:footnoteRef/>
      </w:r>
      <w:r>
        <w:t xml:space="preserve"> </w:t>
      </w:r>
      <w:r>
        <w:rPr>
          <w:rFonts w:ascii="Times New Roman" w:hAnsi="Times New Roman" w:cs="Times New Roman"/>
        </w:rPr>
        <w:t>Syufa’at, “</w:t>
      </w:r>
      <w:r>
        <w:rPr>
          <w:rFonts w:ascii="Times New Roman" w:hAnsi="Times New Roman" w:cs="Times New Roman"/>
          <w:i/>
        </w:rPr>
        <w:t xml:space="preserve">Pembajakan Karya di Bidang Hak Cipta: Telaah Integratif Hukum Islam dan Undang-Undang R.I. Nomor 28 Tahun 2014 Tentang Hak Cipta, </w:t>
      </w:r>
      <w:r>
        <w:rPr>
          <w:rFonts w:ascii="Times New Roman" w:hAnsi="Times New Roman" w:cs="Times New Roman"/>
          <w:lang w:val="en-GB"/>
        </w:rPr>
        <w:t xml:space="preserve">Al-Manahij : Jurnal Kajian Hukum Islam Vol. XIII No. 1, Juni 2019, </w:t>
      </w:r>
      <w:r w:rsidRPr="00C11A92">
        <w:rPr>
          <w:rFonts w:ascii="Times New Roman" w:hAnsi="Times New Roman" w:cs="Times New Roman"/>
          <w:lang w:val="en-GB"/>
        </w:rPr>
        <w:t xml:space="preserve">Terdapat dalam </w:t>
      </w:r>
      <w:hyperlink r:id="rId25" w:history="1">
        <w:r w:rsidRPr="00C11A92">
          <w:rPr>
            <w:rStyle w:val="Hyperlink"/>
            <w:rFonts w:ascii="Times New Roman" w:hAnsi="Times New Roman" w:cs="Times New Roman"/>
            <w:color w:val="auto"/>
            <w:u w:val="none"/>
            <w:lang w:val="en-GB"/>
          </w:rPr>
          <w:t>https://doi.org/10.24090/mnh.v0i1.2215</w:t>
        </w:r>
      </w:hyperlink>
      <w:r w:rsidRPr="00C11A92">
        <w:rPr>
          <w:rFonts w:ascii="Times New Roman" w:hAnsi="Times New Roman" w:cs="Times New Roman"/>
          <w:lang w:val="en-GB"/>
        </w:rPr>
        <w:t xml:space="preserve">, Diakses terakhir tanggal 12 Juli 2021. </w:t>
      </w:r>
    </w:p>
  </w:footnote>
  <w:footnote w:id="142">
    <w:p w14:paraId="2EB2F773" w14:textId="77777777" w:rsidR="00111E92" w:rsidRPr="001B16D3" w:rsidRDefault="00111E92" w:rsidP="001B16D3">
      <w:pPr>
        <w:pStyle w:val="FootnoteText"/>
        <w:ind w:firstLine="567"/>
        <w:jc w:val="both"/>
        <w:rPr>
          <w:rFonts w:ascii="Times New Roman" w:hAnsi="Times New Roman" w:cs="Times New Roman"/>
          <w:lang w:val="en-GB"/>
        </w:rPr>
      </w:pPr>
      <w:r w:rsidRPr="001B16D3">
        <w:rPr>
          <w:rStyle w:val="FootnoteReference"/>
          <w:rFonts w:ascii="Times New Roman" w:hAnsi="Times New Roman" w:cs="Times New Roman"/>
        </w:rPr>
        <w:footnoteRef/>
      </w:r>
      <w:r w:rsidRPr="001B16D3">
        <w:rPr>
          <w:rFonts w:ascii="Times New Roman" w:hAnsi="Times New Roman" w:cs="Times New Roman"/>
        </w:rPr>
        <w:t xml:space="preserve"> </w:t>
      </w:r>
      <w:r>
        <w:rPr>
          <w:rFonts w:ascii="Times New Roman" w:hAnsi="Times New Roman" w:cs="Times New Roman"/>
        </w:rPr>
        <w:t>Khoirul Hidayah, “</w:t>
      </w:r>
      <w:r>
        <w:rPr>
          <w:rFonts w:ascii="Times New Roman" w:hAnsi="Times New Roman" w:cs="Times New Roman"/>
          <w:i/>
        </w:rPr>
        <w:t>Hukum HKI (Hak Kekayaan Intelektual) di Indonesia Kajian Undang-undang &amp; Integrasi Islam</w:t>
      </w:r>
      <w:r>
        <w:rPr>
          <w:rFonts w:ascii="Times New Roman" w:hAnsi="Times New Roman" w:cs="Times New Roman"/>
        </w:rPr>
        <w:t>”, UIN Maliki Press, Malang, 2012. Hlm.59.</w:t>
      </w:r>
    </w:p>
  </w:footnote>
  <w:footnote w:id="143">
    <w:p w14:paraId="22CBB33F" w14:textId="77777777" w:rsidR="00111E92" w:rsidRPr="00224083" w:rsidRDefault="00111E92" w:rsidP="00224083">
      <w:pPr>
        <w:pStyle w:val="FootnoteText"/>
        <w:ind w:firstLine="567"/>
        <w:jc w:val="both"/>
        <w:rPr>
          <w:rFonts w:ascii="Times New Roman" w:hAnsi="Times New Roman" w:cs="Times New Roman"/>
          <w:i/>
          <w:lang w:val="en-GB"/>
        </w:rPr>
      </w:pPr>
      <w:r w:rsidRPr="00224083">
        <w:rPr>
          <w:rStyle w:val="FootnoteReference"/>
          <w:rFonts w:ascii="Times New Roman" w:hAnsi="Times New Roman" w:cs="Times New Roman"/>
        </w:rPr>
        <w:footnoteRef/>
      </w:r>
      <w:r w:rsidRPr="00224083">
        <w:rPr>
          <w:rFonts w:ascii="Times New Roman" w:hAnsi="Times New Roman" w:cs="Times New Roman"/>
        </w:rPr>
        <w:t xml:space="preserve"> </w:t>
      </w:r>
      <w:r w:rsidRPr="00224083">
        <w:rPr>
          <w:rFonts w:ascii="Times New Roman" w:hAnsi="Times New Roman" w:cs="Times New Roman"/>
          <w:i/>
        </w:rPr>
        <w:t>Loc.Cit.</w:t>
      </w:r>
    </w:p>
  </w:footnote>
  <w:footnote w:id="144">
    <w:p w14:paraId="7BA841C3" w14:textId="77777777" w:rsidR="00111E92" w:rsidRPr="002879F2" w:rsidRDefault="00111E92" w:rsidP="00F32F54">
      <w:pPr>
        <w:pStyle w:val="FootnoteText"/>
        <w:ind w:firstLine="709"/>
        <w:jc w:val="both"/>
        <w:rPr>
          <w:rFonts w:ascii="Times New Roman" w:hAnsi="Times New Roman" w:cs="Times New Roman"/>
          <w:lang w:val="en-GB"/>
        </w:rPr>
      </w:pPr>
      <w:r w:rsidRPr="004F58E4">
        <w:rPr>
          <w:rStyle w:val="FootnoteReference"/>
          <w:rFonts w:ascii="Times New Roman" w:hAnsi="Times New Roman" w:cs="Times New Roman"/>
        </w:rPr>
        <w:footnoteRef/>
      </w:r>
      <w:r w:rsidRPr="004F58E4">
        <w:rPr>
          <w:rFonts w:ascii="Times New Roman" w:hAnsi="Times New Roman" w:cs="Times New Roman"/>
        </w:rPr>
        <w:t xml:space="preserve"> </w:t>
      </w:r>
      <w:r w:rsidRPr="004F58E4">
        <w:rPr>
          <w:rFonts w:ascii="Times New Roman" w:hAnsi="Times New Roman" w:cs="Times New Roman"/>
          <w:lang w:val="en-GB"/>
        </w:rPr>
        <w:t>Eddy Damian</w:t>
      </w:r>
      <w:r w:rsidRPr="002879F2">
        <w:rPr>
          <w:rFonts w:ascii="Times New Roman" w:hAnsi="Times New Roman" w:cs="Times New Roman"/>
          <w:lang w:val="en-GB"/>
        </w:rPr>
        <w:t xml:space="preserve">, </w:t>
      </w:r>
      <w:r w:rsidRPr="002879F2">
        <w:rPr>
          <w:rFonts w:ascii="Times New Roman" w:hAnsi="Times New Roman" w:cs="Times New Roman"/>
          <w:i/>
          <w:lang w:val="en-GB"/>
        </w:rPr>
        <w:t xml:space="preserve">Op.Cit. </w:t>
      </w:r>
      <w:r w:rsidRPr="002879F2">
        <w:rPr>
          <w:rFonts w:ascii="Times New Roman" w:hAnsi="Times New Roman" w:cs="Times New Roman"/>
          <w:lang w:val="en-GB"/>
        </w:rPr>
        <w:t>hlm 86</w:t>
      </w:r>
      <w:r>
        <w:rPr>
          <w:rFonts w:ascii="Times New Roman" w:hAnsi="Times New Roman" w:cs="Times New Roman"/>
          <w:lang w:val="en-GB"/>
        </w:rPr>
        <w:t>.</w:t>
      </w:r>
    </w:p>
  </w:footnote>
  <w:footnote w:id="145">
    <w:p w14:paraId="00EFD9CB" w14:textId="77777777" w:rsidR="00111E92" w:rsidRPr="00FA1489" w:rsidRDefault="00111E92" w:rsidP="008F4C59">
      <w:pPr>
        <w:pStyle w:val="FootnoteText"/>
        <w:ind w:firstLine="709"/>
        <w:rPr>
          <w:rFonts w:ascii="Times New Roman" w:hAnsi="Times New Roman" w:cs="Times New Roman"/>
          <w:lang w:val="en-GB"/>
        </w:rPr>
      </w:pPr>
      <w:r w:rsidRPr="00FA1489">
        <w:rPr>
          <w:rStyle w:val="FootnoteReference"/>
          <w:rFonts w:ascii="Times New Roman" w:hAnsi="Times New Roman" w:cs="Times New Roman"/>
        </w:rPr>
        <w:footnoteRef/>
      </w:r>
      <w:r w:rsidRPr="00FA1489">
        <w:rPr>
          <w:rFonts w:ascii="Times New Roman" w:hAnsi="Times New Roman" w:cs="Times New Roman"/>
        </w:rPr>
        <w:t xml:space="preserve"> Henry Soelistyo, </w:t>
      </w:r>
      <w:r w:rsidRPr="00FA1489">
        <w:rPr>
          <w:rFonts w:ascii="Times New Roman" w:hAnsi="Times New Roman" w:cs="Times New Roman"/>
          <w:i/>
        </w:rPr>
        <w:t xml:space="preserve">Op.Cit. </w:t>
      </w:r>
      <w:r w:rsidRPr="00111E92">
        <w:rPr>
          <w:rFonts w:ascii="Times New Roman" w:hAnsi="Times New Roman" w:cs="Times New Roman"/>
          <w:strike/>
          <w:color w:val="FF0000"/>
          <w:rPrChange w:id="145" w:author="budi agus Riswandi" w:date="2021-07-26T11:28:00Z">
            <w:rPr>
              <w:rFonts w:ascii="Times New Roman" w:hAnsi="Times New Roman" w:cs="Times New Roman"/>
            </w:rPr>
          </w:rPrChange>
        </w:rPr>
        <w:t>H</w:t>
      </w:r>
      <w:ins w:id="146" w:author="budi agus Riswandi" w:date="2021-07-26T11:28:00Z">
        <w:r>
          <w:rPr>
            <w:rFonts w:ascii="Times New Roman" w:hAnsi="Times New Roman" w:cs="Times New Roman"/>
          </w:rPr>
          <w:t>h</w:t>
        </w:r>
      </w:ins>
      <w:r w:rsidRPr="00FA1489">
        <w:rPr>
          <w:rFonts w:ascii="Times New Roman" w:hAnsi="Times New Roman" w:cs="Times New Roman"/>
        </w:rPr>
        <w:t>lm. 19.</w:t>
      </w:r>
    </w:p>
  </w:footnote>
  <w:footnote w:id="146">
    <w:p w14:paraId="0C82EF48" w14:textId="77777777" w:rsidR="00111E92" w:rsidRPr="00991CAF" w:rsidRDefault="00111E92" w:rsidP="00991CAF">
      <w:pPr>
        <w:pStyle w:val="FootnoteText"/>
        <w:ind w:firstLine="709"/>
        <w:rPr>
          <w:rFonts w:ascii="Times New Roman" w:hAnsi="Times New Roman" w:cs="Times New Roman"/>
          <w:lang w:val="en-GB"/>
        </w:rPr>
      </w:pPr>
      <w:r w:rsidRPr="00991CAF">
        <w:rPr>
          <w:rStyle w:val="FootnoteReference"/>
          <w:rFonts w:ascii="Times New Roman" w:hAnsi="Times New Roman" w:cs="Times New Roman"/>
        </w:rPr>
        <w:footnoteRef/>
      </w:r>
      <w:r w:rsidRPr="00991CAF">
        <w:rPr>
          <w:rFonts w:ascii="Times New Roman" w:hAnsi="Times New Roman" w:cs="Times New Roman"/>
        </w:rPr>
        <w:t xml:space="preserve"> </w:t>
      </w:r>
      <w:r w:rsidRPr="00991CAF">
        <w:rPr>
          <w:rFonts w:ascii="Times New Roman" w:hAnsi="Times New Roman" w:cs="Times New Roman"/>
          <w:i/>
          <w:lang w:val="en-GB"/>
        </w:rPr>
        <w:t>Ibid</w:t>
      </w:r>
      <w:r w:rsidRPr="00991CAF">
        <w:rPr>
          <w:rFonts w:ascii="Times New Roman" w:hAnsi="Times New Roman" w:cs="Times New Roman"/>
          <w:lang w:val="en-GB"/>
        </w:rPr>
        <w:t>. Hlm. 22.</w:t>
      </w:r>
    </w:p>
  </w:footnote>
  <w:footnote w:id="147">
    <w:p w14:paraId="162248EB" w14:textId="77777777" w:rsidR="00111E92" w:rsidRPr="00C360E2" w:rsidRDefault="00111E92" w:rsidP="00C360E2">
      <w:pPr>
        <w:pStyle w:val="FootnoteText"/>
        <w:ind w:firstLine="709"/>
        <w:jc w:val="both"/>
        <w:rPr>
          <w:rFonts w:ascii="Times New Roman" w:hAnsi="Times New Roman" w:cs="Times New Roman"/>
          <w:lang w:val="en-GB"/>
        </w:rPr>
      </w:pPr>
      <w:r w:rsidRPr="00C360E2">
        <w:rPr>
          <w:rStyle w:val="FootnoteReference"/>
          <w:rFonts w:ascii="Times New Roman" w:hAnsi="Times New Roman" w:cs="Times New Roman"/>
        </w:rPr>
        <w:footnoteRef/>
      </w:r>
      <w:r w:rsidRPr="00C360E2">
        <w:rPr>
          <w:rFonts w:ascii="Times New Roman" w:hAnsi="Times New Roman" w:cs="Times New Roman"/>
        </w:rPr>
        <w:t xml:space="preserve"> </w:t>
      </w:r>
      <w:r w:rsidRPr="00C360E2">
        <w:rPr>
          <w:rFonts w:ascii="Times New Roman" w:hAnsi="Times New Roman" w:cs="Times New Roman"/>
          <w:lang w:val="en-GB"/>
        </w:rPr>
        <w:t>Agus Wahyudi, “</w:t>
      </w:r>
      <w:r w:rsidRPr="00C360E2">
        <w:rPr>
          <w:rFonts w:ascii="Times New Roman" w:hAnsi="Times New Roman" w:cs="Times New Roman"/>
          <w:i/>
          <w:lang w:val="en-GB"/>
        </w:rPr>
        <w:t>Plagiarisme dan Cara Menghindarinya</w:t>
      </w:r>
      <w:r w:rsidRPr="00C360E2">
        <w:rPr>
          <w:rFonts w:ascii="Times New Roman" w:hAnsi="Times New Roman" w:cs="Times New Roman"/>
          <w:lang w:val="en-GB"/>
        </w:rPr>
        <w:t xml:space="preserve">”, dikutip oleh Henry Soelistyo, </w:t>
      </w:r>
      <w:r w:rsidRPr="00C360E2">
        <w:rPr>
          <w:rFonts w:ascii="Times New Roman" w:hAnsi="Times New Roman" w:cs="Times New Roman"/>
          <w:i/>
          <w:lang w:val="en-GB"/>
        </w:rPr>
        <w:t>Ibid</w:t>
      </w:r>
      <w:r w:rsidRPr="00C360E2">
        <w:rPr>
          <w:rFonts w:ascii="Times New Roman" w:hAnsi="Times New Roman" w:cs="Times New Roman"/>
          <w:lang w:val="en-GB"/>
        </w:rPr>
        <w:t>. Hlm. 36.</w:t>
      </w:r>
    </w:p>
  </w:footnote>
  <w:footnote w:id="148">
    <w:p w14:paraId="3C542159" w14:textId="77777777" w:rsidR="00111E92" w:rsidRPr="00111E92" w:rsidRDefault="00111E92" w:rsidP="001245C3">
      <w:pPr>
        <w:pStyle w:val="FootnoteText"/>
        <w:ind w:firstLine="709"/>
        <w:jc w:val="both"/>
        <w:rPr>
          <w:rFonts w:ascii="Times New Roman" w:hAnsi="Times New Roman" w:cs="Times New Roman"/>
          <w:color w:val="FF0000"/>
          <w:lang w:val="en-GB"/>
          <w:rPrChange w:id="147" w:author="budi agus Riswandi" w:date="2021-07-26T11:28:00Z">
            <w:rPr>
              <w:rFonts w:ascii="Times New Roman" w:hAnsi="Times New Roman" w:cs="Times New Roman"/>
              <w:lang w:val="en-GB"/>
            </w:rPr>
          </w:rPrChange>
        </w:rPr>
      </w:pPr>
      <w:r w:rsidRPr="001245C3">
        <w:rPr>
          <w:rStyle w:val="FootnoteReference"/>
          <w:rFonts w:ascii="Times New Roman" w:hAnsi="Times New Roman" w:cs="Times New Roman"/>
        </w:rPr>
        <w:footnoteRef/>
      </w:r>
      <w:r w:rsidRPr="001245C3">
        <w:rPr>
          <w:rFonts w:ascii="Times New Roman" w:hAnsi="Times New Roman" w:cs="Times New Roman"/>
        </w:rPr>
        <w:t xml:space="preserve"> </w:t>
      </w:r>
      <w:r w:rsidRPr="001245C3">
        <w:rPr>
          <w:rFonts w:ascii="Times New Roman" w:hAnsi="Times New Roman" w:cs="Times New Roman"/>
          <w:i/>
          <w:lang w:val="en-GB"/>
        </w:rPr>
        <w:t>Loc.Cit.</w:t>
      </w:r>
      <w:ins w:id="148" w:author="budi agus Riswandi" w:date="2021-07-26T11:28:00Z">
        <w:r>
          <w:rPr>
            <w:rFonts w:ascii="Times New Roman" w:hAnsi="Times New Roman" w:cs="Times New Roman"/>
            <w:i/>
            <w:lang w:val="en-GB"/>
          </w:rPr>
          <w:t xml:space="preserve">, </w:t>
        </w:r>
        <w:r w:rsidRPr="00111E92">
          <w:rPr>
            <w:rFonts w:ascii="Times New Roman" w:hAnsi="Times New Roman" w:cs="Times New Roman"/>
            <w:i/>
            <w:color w:val="FF0000"/>
            <w:lang w:val="en-GB"/>
            <w:rPrChange w:id="149" w:author="budi agus Riswandi" w:date="2021-07-26T11:28:00Z">
              <w:rPr>
                <w:rFonts w:ascii="Times New Roman" w:hAnsi="Times New Roman" w:cs="Times New Roman"/>
                <w:i/>
                <w:lang w:val="en-GB"/>
              </w:rPr>
            </w:rPrChange>
          </w:rPr>
          <w:t>hlm..???</w:t>
        </w:r>
      </w:ins>
    </w:p>
  </w:footnote>
  <w:footnote w:id="149">
    <w:p w14:paraId="0290177C" w14:textId="77777777" w:rsidR="00111E92" w:rsidRPr="00010B99" w:rsidRDefault="00111E92" w:rsidP="00010B99">
      <w:pPr>
        <w:pStyle w:val="FootnoteText"/>
        <w:ind w:firstLine="709"/>
        <w:jc w:val="both"/>
        <w:rPr>
          <w:rFonts w:ascii="Times New Roman" w:hAnsi="Times New Roman" w:cs="Times New Roman"/>
          <w:lang w:val="en-GB"/>
        </w:rPr>
      </w:pPr>
      <w:r w:rsidRPr="00010B99">
        <w:rPr>
          <w:rStyle w:val="FootnoteReference"/>
          <w:rFonts w:ascii="Times New Roman" w:hAnsi="Times New Roman" w:cs="Times New Roman"/>
        </w:rPr>
        <w:footnoteRef/>
      </w:r>
      <w:r w:rsidRPr="00010B99">
        <w:rPr>
          <w:rFonts w:ascii="Times New Roman" w:hAnsi="Times New Roman" w:cs="Times New Roman"/>
        </w:rPr>
        <w:t xml:space="preserve"> </w:t>
      </w:r>
      <w:r w:rsidRPr="00010B99">
        <w:rPr>
          <w:rFonts w:ascii="Times New Roman" w:hAnsi="Times New Roman" w:cs="Times New Roman"/>
          <w:lang w:val="en-GB"/>
        </w:rPr>
        <w:t>Felicia Utorodewo, dkk, “</w:t>
      </w:r>
      <w:r w:rsidRPr="00010B99">
        <w:rPr>
          <w:rFonts w:ascii="Times New Roman" w:hAnsi="Times New Roman" w:cs="Times New Roman"/>
          <w:i/>
          <w:lang w:val="en-GB"/>
        </w:rPr>
        <w:t>Bahasa Indonesia : Sebuah Pengantar Penulisan Ilmiah”</w:t>
      </w:r>
      <w:r w:rsidRPr="00010B99">
        <w:rPr>
          <w:rFonts w:ascii="Times New Roman" w:hAnsi="Times New Roman" w:cs="Times New Roman"/>
          <w:lang w:val="en-GB"/>
        </w:rPr>
        <w:t xml:space="preserve">, Lembaga Penerbit FE UI, Jakarta, 2007, dikutip dari Henry Soelistyo, </w:t>
      </w:r>
      <w:r w:rsidRPr="00010B99">
        <w:rPr>
          <w:rFonts w:ascii="Times New Roman" w:hAnsi="Times New Roman" w:cs="Times New Roman"/>
          <w:i/>
          <w:lang w:val="en-GB"/>
        </w:rPr>
        <w:t>Ibid</w:t>
      </w:r>
      <w:ins w:id="150" w:author="budi agus Riswandi" w:date="2021-07-26T11:28:00Z">
        <w:r>
          <w:rPr>
            <w:rFonts w:ascii="Times New Roman" w:hAnsi="Times New Roman" w:cs="Times New Roman"/>
            <w:i/>
            <w:lang w:val="en-GB"/>
          </w:rPr>
          <w:t xml:space="preserve"> (</w:t>
        </w:r>
        <w:r>
          <w:rPr>
            <w:rFonts w:ascii="Times New Roman" w:hAnsi="Times New Roman" w:cs="Times New Roman"/>
            <w:i/>
            <w:color w:val="FF0000"/>
            <w:lang w:val="en-GB"/>
          </w:rPr>
          <w:t>keliru kalua pakai ini)</w:t>
        </w:r>
      </w:ins>
      <w:r w:rsidRPr="00010B99">
        <w:rPr>
          <w:rFonts w:ascii="Times New Roman" w:hAnsi="Times New Roman" w:cs="Times New Roman"/>
          <w:lang w:val="en-GB"/>
        </w:rPr>
        <w:t>. Hlm. 39.</w:t>
      </w:r>
    </w:p>
  </w:footnote>
  <w:footnote w:id="150">
    <w:p w14:paraId="6CE1980E" w14:textId="77777777" w:rsidR="00111E92" w:rsidRPr="00AA4E58" w:rsidRDefault="00111E92" w:rsidP="00AA4E58">
      <w:pPr>
        <w:pStyle w:val="FootnoteText"/>
        <w:ind w:firstLine="709"/>
        <w:jc w:val="both"/>
        <w:rPr>
          <w:rFonts w:ascii="Times New Roman" w:hAnsi="Times New Roman" w:cs="Times New Roman"/>
          <w:lang w:val="en-GB"/>
        </w:rPr>
      </w:pPr>
      <w:r w:rsidRPr="00AA4E58">
        <w:rPr>
          <w:rStyle w:val="FootnoteReference"/>
          <w:rFonts w:ascii="Times New Roman" w:hAnsi="Times New Roman" w:cs="Times New Roman"/>
        </w:rPr>
        <w:footnoteRef/>
      </w:r>
      <w:r w:rsidRPr="00AA4E58">
        <w:rPr>
          <w:rFonts w:ascii="Times New Roman" w:hAnsi="Times New Roman" w:cs="Times New Roman"/>
        </w:rPr>
        <w:t xml:space="preserve"> </w:t>
      </w:r>
      <w:r w:rsidRPr="00AA4E58">
        <w:rPr>
          <w:rFonts w:ascii="Times New Roman" w:hAnsi="Times New Roman" w:cs="Times New Roman"/>
          <w:i/>
        </w:rPr>
        <w:t>Ibid.</w:t>
      </w:r>
      <w:r w:rsidRPr="00AA4E58">
        <w:rPr>
          <w:rFonts w:ascii="Times New Roman" w:hAnsi="Times New Roman" w:cs="Times New Roman"/>
        </w:rPr>
        <w:t xml:space="preserve"> Hlm 40.</w:t>
      </w:r>
    </w:p>
  </w:footnote>
  <w:footnote w:id="151">
    <w:p w14:paraId="25935125" w14:textId="77777777" w:rsidR="00111E92" w:rsidRPr="00FB7233" w:rsidRDefault="00111E92" w:rsidP="00AA4E58">
      <w:pPr>
        <w:pStyle w:val="FootnoteText"/>
        <w:ind w:firstLine="709"/>
        <w:jc w:val="both"/>
        <w:rPr>
          <w:rFonts w:ascii="Times New Roman" w:hAnsi="Times New Roman" w:cs="Times New Roman"/>
          <w:lang w:val="en-GB"/>
        </w:rPr>
      </w:pPr>
      <w:r w:rsidRPr="00FB7233">
        <w:rPr>
          <w:rStyle w:val="FootnoteReference"/>
          <w:rFonts w:ascii="Times New Roman" w:hAnsi="Times New Roman" w:cs="Times New Roman"/>
        </w:rPr>
        <w:footnoteRef/>
      </w:r>
      <w:r w:rsidRPr="00FB7233">
        <w:rPr>
          <w:rFonts w:ascii="Times New Roman" w:hAnsi="Times New Roman" w:cs="Times New Roman"/>
        </w:rPr>
        <w:t xml:space="preserve"> </w:t>
      </w:r>
      <w:r w:rsidRPr="00FB7233">
        <w:rPr>
          <w:rFonts w:ascii="Times New Roman" w:hAnsi="Times New Roman" w:cs="Times New Roman"/>
          <w:lang w:val="en-GB"/>
        </w:rPr>
        <w:t xml:space="preserve">Pasal 1 angka 1 Peraturan Menteri </w:t>
      </w:r>
      <w:r w:rsidRPr="00FB7233">
        <w:rPr>
          <w:rFonts w:ascii="Times New Roman" w:hAnsi="Times New Roman" w:cs="Times New Roman"/>
        </w:rPr>
        <w:t>Pendidikan Nasional Nomor 17 Tahun 2010 Tentang Pencegahan dan Penanggulangan Plagiat di Perguruan Tinggi.</w:t>
      </w:r>
    </w:p>
  </w:footnote>
  <w:footnote w:id="152">
    <w:p w14:paraId="1F9CACD2" w14:textId="77777777" w:rsidR="00111E92" w:rsidRPr="001E3C1E" w:rsidRDefault="00111E92" w:rsidP="001E3C1E">
      <w:pPr>
        <w:pStyle w:val="FootnoteText"/>
        <w:ind w:firstLine="709"/>
        <w:jc w:val="both"/>
        <w:rPr>
          <w:rFonts w:ascii="Times New Roman" w:hAnsi="Times New Roman" w:cs="Times New Roman"/>
          <w:lang w:val="en-GB"/>
        </w:rPr>
      </w:pPr>
      <w:r w:rsidRPr="001E3C1E">
        <w:rPr>
          <w:rStyle w:val="FootnoteReference"/>
          <w:rFonts w:ascii="Times New Roman" w:hAnsi="Times New Roman" w:cs="Times New Roman"/>
        </w:rPr>
        <w:footnoteRef/>
      </w:r>
      <w:r w:rsidRPr="001E3C1E">
        <w:rPr>
          <w:rFonts w:ascii="Times New Roman" w:hAnsi="Times New Roman" w:cs="Times New Roman"/>
        </w:rPr>
        <w:t xml:space="preserve"> </w:t>
      </w:r>
      <w:r w:rsidRPr="001E3C1E">
        <w:rPr>
          <w:rFonts w:ascii="Times New Roman" w:hAnsi="Times New Roman" w:cs="Times New Roman"/>
          <w:lang w:val="en-GB"/>
        </w:rPr>
        <w:t>Shidarta, “</w:t>
      </w:r>
      <w:r w:rsidRPr="001E3C1E">
        <w:rPr>
          <w:rFonts w:ascii="Times New Roman" w:hAnsi="Times New Roman" w:cs="Times New Roman"/>
          <w:i/>
          <w:lang w:val="en-GB"/>
        </w:rPr>
        <w:t>Antara Plagiarisme dan Pembajakan Hak Cipta”</w:t>
      </w:r>
      <w:r w:rsidRPr="001E3C1E">
        <w:rPr>
          <w:rFonts w:ascii="Times New Roman" w:hAnsi="Times New Roman" w:cs="Times New Roman"/>
          <w:lang w:val="en-GB"/>
        </w:rPr>
        <w:t>, terdapat dalam https://business-law.binus.ac.id/2020/03/08/antara_plagiarisme_dan_pembajakan_hak_cipta/ , diakses terakhir tanggal 24 Juli 2021.</w:t>
      </w:r>
    </w:p>
  </w:footnote>
  <w:footnote w:id="153">
    <w:p w14:paraId="589EA67D" w14:textId="77777777" w:rsidR="00111E92" w:rsidRPr="00D80F8E" w:rsidRDefault="00111E92" w:rsidP="00D80F8E">
      <w:pPr>
        <w:pStyle w:val="FootnoteText"/>
        <w:ind w:firstLine="709"/>
        <w:rPr>
          <w:rFonts w:ascii="Times New Roman" w:hAnsi="Times New Roman" w:cs="Times New Roman"/>
          <w:lang w:val="en-GB"/>
        </w:rPr>
      </w:pPr>
      <w:r w:rsidRPr="00D80F8E">
        <w:rPr>
          <w:rStyle w:val="FootnoteReference"/>
          <w:rFonts w:ascii="Times New Roman" w:hAnsi="Times New Roman" w:cs="Times New Roman"/>
        </w:rPr>
        <w:footnoteRef/>
      </w:r>
      <w:r w:rsidRPr="00D80F8E">
        <w:rPr>
          <w:rFonts w:ascii="Times New Roman" w:hAnsi="Times New Roman" w:cs="Times New Roman"/>
        </w:rPr>
        <w:t xml:space="preserve"> Pasal 1 angka 23 UU No. 28 Tahun 2014 Tentang Hak Cipta. </w:t>
      </w:r>
    </w:p>
  </w:footnote>
  <w:footnote w:id="154">
    <w:p w14:paraId="5965FE13" w14:textId="77777777" w:rsidR="00111E92" w:rsidRPr="00A241CB" w:rsidRDefault="00111E92" w:rsidP="00A241CB">
      <w:pPr>
        <w:pStyle w:val="FootnoteText"/>
        <w:ind w:firstLine="709"/>
        <w:jc w:val="both"/>
        <w:rPr>
          <w:rFonts w:ascii="Times New Roman" w:hAnsi="Times New Roman" w:cs="Times New Roman"/>
          <w:lang w:val="en-GB"/>
        </w:rPr>
      </w:pPr>
      <w:r w:rsidRPr="00A241CB">
        <w:rPr>
          <w:rStyle w:val="FootnoteReference"/>
          <w:rFonts w:ascii="Times New Roman" w:hAnsi="Times New Roman" w:cs="Times New Roman"/>
        </w:rPr>
        <w:footnoteRef/>
      </w:r>
      <w:r w:rsidRPr="00A241CB">
        <w:rPr>
          <w:rFonts w:ascii="Times New Roman" w:hAnsi="Times New Roman" w:cs="Times New Roman"/>
          <w:lang w:val="en-GB"/>
        </w:rPr>
        <w:t>Shidarta, “</w:t>
      </w:r>
      <w:r w:rsidRPr="00A241CB">
        <w:rPr>
          <w:rFonts w:ascii="Times New Roman" w:hAnsi="Times New Roman" w:cs="Times New Roman"/>
          <w:i/>
          <w:lang w:val="en-GB"/>
        </w:rPr>
        <w:t>Antara Plagiarisme dan Pembajakan Hak Cipta”</w:t>
      </w:r>
      <w:r w:rsidRPr="00A241CB">
        <w:rPr>
          <w:rFonts w:ascii="Times New Roman" w:hAnsi="Times New Roman" w:cs="Times New Roman"/>
          <w:lang w:val="en-GB"/>
        </w:rPr>
        <w:t>, terdapat dalam https://business-law.binus.ac.id/2020/03/08/antara_plagiarisme_dan_pembajakan_hak_cipta/ , diakses terakhir tanggal 24 Juli 2021.</w:t>
      </w:r>
    </w:p>
  </w:footnote>
  <w:footnote w:id="155">
    <w:p w14:paraId="38D0F1A0" w14:textId="77777777" w:rsidR="00111E92" w:rsidRPr="001D015B" w:rsidRDefault="00111E92" w:rsidP="001D015B">
      <w:pPr>
        <w:pStyle w:val="FootnoteText"/>
        <w:ind w:firstLine="709"/>
        <w:rPr>
          <w:lang w:val="en-GB"/>
        </w:rPr>
      </w:pPr>
      <w:r>
        <w:rPr>
          <w:rStyle w:val="FootnoteReference"/>
        </w:rPr>
        <w:footnoteRef/>
      </w:r>
      <w:r>
        <w:t xml:space="preserve"> </w:t>
      </w:r>
      <w:r w:rsidRPr="00A241CB">
        <w:rPr>
          <w:rFonts w:ascii="Times New Roman" w:hAnsi="Times New Roman" w:cs="Times New Roman"/>
          <w:lang w:val="en-GB"/>
        </w:rPr>
        <w:t>Shidarta, “</w:t>
      </w:r>
      <w:r w:rsidRPr="00A241CB">
        <w:rPr>
          <w:rFonts w:ascii="Times New Roman" w:hAnsi="Times New Roman" w:cs="Times New Roman"/>
          <w:i/>
          <w:lang w:val="en-GB"/>
        </w:rPr>
        <w:t>Antara Plagiarisme dan Pembajakan Hak Cipta”</w:t>
      </w:r>
      <w:r w:rsidRPr="00A241CB">
        <w:rPr>
          <w:rFonts w:ascii="Times New Roman" w:hAnsi="Times New Roman" w:cs="Times New Roman"/>
          <w:lang w:val="en-GB"/>
        </w:rPr>
        <w:t>, terdapat dalam https://business-law.binus.ac.id/2020/03/08/antara_plagiarisme_dan_pembajakan_hak_cipta/ , diakses terakhir tanggal 24 Juli 2021.</w:t>
      </w:r>
    </w:p>
  </w:footnote>
  <w:footnote w:id="156">
    <w:p w14:paraId="42D24EFB" w14:textId="77777777" w:rsidR="00111E92" w:rsidRPr="00505916" w:rsidRDefault="00111E92" w:rsidP="00505916">
      <w:pPr>
        <w:pStyle w:val="FootnoteText"/>
        <w:ind w:firstLine="709"/>
        <w:jc w:val="both"/>
        <w:rPr>
          <w:rFonts w:ascii="Times New Roman" w:hAnsi="Times New Roman" w:cs="Times New Roman"/>
          <w:lang w:val="en-GB"/>
        </w:rPr>
      </w:pPr>
      <w:r w:rsidRPr="00505916">
        <w:rPr>
          <w:rStyle w:val="FootnoteReference"/>
          <w:rFonts w:ascii="Times New Roman" w:hAnsi="Times New Roman" w:cs="Times New Roman"/>
        </w:rPr>
        <w:footnoteRef/>
      </w:r>
      <w:r w:rsidRPr="00505916">
        <w:rPr>
          <w:rFonts w:ascii="Times New Roman" w:hAnsi="Times New Roman" w:cs="Times New Roman"/>
        </w:rPr>
        <w:t xml:space="preserve"> </w:t>
      </w:r>
      <w:r w:rsidRPr="00505916">
        <w:rPr>
          <w:rFonts w:ascii="Times New Roman" w:hAnsi="Times New Roman" w:cs="Times New Roman"/>
          <w:lang w:val="en-GB"/>
        </w:rPr>
        <w:t>Shidarta, “</w:t>
      </w:r>
      <w:r w:rsidRPr="00505916">
        <w:rPr>
          <w:rFonts w:ascii="Times New Roman" w:hAnsi="Times New Roman" w:cs="Times New Roman"/>
          <w:i/>
          <w:lang w:val="en-GB"/>
        </w:rPr>
        <w:t>Antara Plagiarisme dan Pembajakan Hak Cipta”</w:t>
      </w:r>
      <w:r w:rsidRPr="00505916">
        <w:rPr>
          <w:rFonts w:ascii="Times New Roman" w:hAnsi="Times New Roman" w:cs="Times New Roman"/>
          <w:lang w:val="en-GB"/>
        </w:rPr>
        <w:t>, terdapat dalam https://business-law.binus.ac.id/2020/03/08/antara_plagiarisme_dan_pembajakan_hak_cipta/ , diakses terakhir tanggal 24 Juli 2021.</w:t>
      </w:r>
    </w:p>
  </w:footnote>
  <w:footnote w:id="157">
    <w:p w14:paraId="192CD471" w14:textId="77777777" w:rsidR="00111E92" w:rsidRPr="00505916" w:rsidRDefault="00111E92" w:rsidP="00505916">
      <w:pPr>
        <w:pStyle w:val="FootnoteText"/>
        <w:ind w:firstLine="709"/>
        <w:jc w:val="both"/>
        <w:rPr>
          <w:lang w:val="en-GB"/>
        </w:rPr>
      </w:pPr>
      <w:r w:rsidRPr="00505916">
        <w:rPr>
          <w:rStyle w:val="FootnoteReference"/>
          <w:rFonts w:ascii="Times New Roman" w:hAnsi="Times New Roman" w:cs="Times New Roman"/>
        </w:rPr>
        <w:footnoteRef/>
      </w:r>
      <w:r w:rsidRPr="00505916">
        <w:rPr>
          <w:rFonts w:ascii="Times New Roman" w:hAnsi="Times New Roman" w:cs="Times New Roman"/>
        </w:rPr>
        <w:t xml:space="preserve"> </w:t>
      </w:r>
      <w:r w:rsidRPr="00505916">
        <w:rPr>
          <w:rFonts w:ascii="Times New Roman" w:hAnsi="Times New Roman" w:cs="Times New Roman"/>
          <w:lang w:val="en-GB"/>
        </w:rPr>
        <w:t>Shidarta, “</w:t>
      </w:r>
      <w:r w:rsidRPr="00505916">
        <w:rPr>
          <w:rFonts w:ascii="Times New Roman" w:hAnsi="Times New Roman" w:cs="Times New Roman"/>
          <w:i/>
          <w:lang w:val="en-GB"/>
        </w:rPr>
        <w:t>Antara Plagiarisme dan Pembajakan Hak Cipta”</w:t>
      </w:r>
      <w:r w:rsidRPr="00505916">
        <w:rPr>
          <w:rFonts w:ascii="Times New Roman" w:hAnsi="Times New Roman" w:cs="Times New Roman"/>
          <w:lang w:val="en-GB"/>
        </w:rPr>
        <w:t>, terdapat dalam https://business-law.binus.ac.id/2020/03/08/antara_plagiarisme_dan_pembajakan_hak_cipta/ , diakses terakhir tanggal 24 Juli 2021.</w:t>
      </w:r>
    </w:p>
  </w:footnote>
  <w:footnote w:id="158">
    <w:p w14:paraId="67DEC40C" w14:textId="77777777" w:rsidR="00111E92" w:rsidRPr="005C1C7C" w:rsidRDefault="00111E92" w:rsidP="00F25FE1">
      <w:pPr>
        <w:pStyle w:val="FootnoteText"/>
        <w:ind w:firstLine="709"/>
        <w:rPr>
          <w:rFonts w:ascii="Times New Roman" w:hAnsi="Times New Roman" w:cs="Times New Roman"/>
          <w:lang w:val="en-GB"/>
        </w:rPr>
      </w:pPr>
      <w:r w:rsidRPr="005C1C7C">
        <w:rPr>
          <w:rStyle w:val="FootnoteReference"/>
          <w:rFonts w:ascii="Times New Roman" w:hAnsi="Times New Roman" w:cs="Times New Roman"/>
        </w:rPr>
        <w:footnoteRef/>
      </w:r>
      <w:r w:rsidRPr="005C1C7C">
        <w:rPr>
          <w:rFonts w:ascii="Times New Roman" w:hAnsi="Times New Roman" w:cs="Times New Roman"/>
        </w:rPr>
        <w:t xml:space="preserve"> </w:t>
      </w:r>
      <w:r>
        <w:rPr>
          <w:rFonts w:ascii="Times New Roman" w:hAnsi="Times New Roman" w:cs="Times New Roman"/>
        </w:rPr>
        <w:t xml:space="preserve">Hendra Tanu Atmaja, </w:t>
      </w:r>
      <w:r>
        <w:rPr>
          <w:rFonts w:ascii="Times New Roman" w:hAnsi="Times New Roman" w:cs="Times New Roman"/>
          <w:i/>
        </w:rPr>
        <w:t xml:space="preserve">Op.Cit. </w:t>
      </w:r>
      <w:r>
        <w:rPr>
          <w:rFonts w:ascii="Times New Roman" w:hAnsi="Times New Roman" w:cs="Times New Roman"/>
        </w:rPr>
        <w:t>Hlm. 136.</w:t>
      </w:r>
    </w:p>
  </w:footnote>
  <w:footnote w:id="159">
    <w:p w14:paraId="6813E7C2" w14:textId="77777777" w:rsidR="00111E92" w:rsidRPr="006A10AC" w:rsidRDefault="00111E92" w:rsidP="00F25FE1">
      <w:pPr>
        <w:pStyle w:val="FootnoteText"/>
        <w:ind w:firstLine="709"/>
        <w:jc w:val="both"/>
        <w:rPr>
          <w:rFonts w:ascii="Times New Roman" w:hAnsi="Times New Roman" w:cs="Times New Roman"/>
          <w:lang w:val="en-GB"/>
        </w:rPr>
      </w:pPr>
      <w:r w:rsidRPr="006A10AC">
        <w:rPr>
          <w:rStyle w:val="FootnoteReference"/>
          <w:rFonts w:ascii="Times New Roman" w:hAnsi="Times New Roman" w:cs="Times New Roman"/>
        </w:rPr>
        <w:footnoteRef/>
      </w:r>
      <w:r w:rsidRPr="006A10AC">
        <w:rPr>
          <w:rFonts w:ascii="Times New Roman" w:hAnsi="Times New Roman" w:cs="Times New Roman"/>
        </w:rPr>
        <w:t xml:space="preserve"> Bilal Ramadhan, “</w:t>
      </w:r>
      <w:r w:rsidRPr="006A10AC">
        <w:rPr>
          <w:rFonts w:ascii="Times New Roman" w:hAnsi="Times New Roman" w:cs="Times New Roman"/>
          <w:i/>
        </w:rPr>
        <w:t>Ini Jawaban Gitaris Queen Soal Gubahan Lagu We Will Rock You Oleh Dhani</w:t>
      </w:r>
      <w:r w:rsidRPr="006A10AC">
        <w:rPr>
          <w:rFonts w:ascii="Times New Roman" w:hAnsi="Times New Roman" w:cs="Times New Roman"/>
        </w:rPr>
        <w:t xml:space="preserve">”, terdapat dalam </w:t>
      </w:r>
      <w:r w:rsidRPr="00CC73F6">
        <w:rPr>
          <w:rStyle w:val="Hyperlink"/>
          <w:rFonts w:ascii="Times New Roman" w:hAnsi="Times New Roman" w:cs="Times New Roman"/>
          <w:color w:val="auto"/>
          <w:u w:val="none"/>
        </w:rPr>
        <w:t>https://www.republika.co.id/berita/n7q8sv/ini-jawaban-gitaris-queen-soal-gubahan-lagu-we-will-rock-you-oleh-dhani</w:t>
      </w:r>
      <w:r w:rsidRPr="00CC73F6">
        <w:rPr>
          <w:rFonts w:ascii="Times New Roman" w:hAnsi="Times New Roman" w:cs="Times New Roman"/>
        </w:rPr>
        <w:t xml:space="preserve"> </w:t>
      </w:r>
      <w:r w:rsidRPr="006A10AC">
        <w:rPr>
          <w:rFonts w:ascii="Times New Roman" w:hAnsi="Times New Roman" w:cs="Times New Roman"/>
        </w:rPr>
        <w:t xml:space="preserve">, diakses terakhir tanggal 19 Juli 2021. </w:t>
      </w:r>
    </w:p>
  </w:footnote>
  <w:footnote w:id="160">
    <w:p w14:paraId="5EAEF0CA" w14:textId="77777777" w:rsidR="00111E92" w:rsidRPr="006A10AC" w:rsidRDefault="00111E92" w:rsidP="00F25FE1">
      <w:pPr>
        <w:pStyle w:val="FootnoteText"/>
        <w:ind w:firstLine="709"/>
        <w:jc w:val="both"/>
        <w:rPr>
          <w:rFonts w:ascii="Times New Roman" w:hAnsi="Times New Roman" w:cs="Times New Roman"/>
          <w:lang w:val="en-GB"/>
        </w:rPr>
      </w:pPr>
      <w:r w:rsidRPr="006A10AC">
        <w:rPr>
          <w:rStyle w:val="FootnoteReference"/>
          <w:rFonts w:ascii="Times New Roman" w:hAnsi="Times New Roman" w:cs="Times New Roman"/>
        </w:rPr>
        <w:footnoteRef/>
      </w:r>
      <w:r w:rsidRPr="006A10AC">
        <w:rPr>
          <w:rFonts w:ascii="Times New Roman" w:hAnsi="Times New Roman" w:cs="Times New Roman"/>
        </w:rPr>
        <w:t xml:space="preserve"> </w:t>
      </w:r>
      <w:r w:rsidRPr="006A10AC">
        <w:rPr>
          <w:rFonts w:ascii="Times New Roman" w:hAnsi="Times New Roman" w:cs="Times New Roman"/>
          <w:lang w:val="en-GB"/>
        </w:rPr>
        <w:t>Madinah, “</w:t>
      </w:r>
      <w:r w:rsidRPr="006A10AC">
        <w:rPr>
          <w:rFonts w:ascii="Times New Roman" w:hAnsi="Times New Roman" w:cs="Times New Roman"/>
          <w:i/>
          <w:lang w:val="en-GB"/>
        </w:rPr>
        <w:t>Dituduh Plagiat, Ini Jawaban Ahmad Dhani”,</w:t>
      </w:r>
      <w:r w:rsidRPr="006A10AC">
        <w:rPr>
          <w:rFonts w:ascii="Times New Roman" w:hAnsi="Times New Roman" w:cs="Times New Roman"/>
          <w:lang w:val="en-GB"/>
        </w:rPr>
        <w:t xml:space="preserve"> terdapat dalam </w:t>
      </w:r>
      <w:r w:rsidRPr="00CC73F6">
        <w:rPr>
          <w:rStyle w:val="Hyperlink"/>
          <w:rFonts w:ascii="Times New Roman" w:hAnsi="Times New Roman" w:cs="Times New Roman"/>
          <w:color w:val="auto"/>
          <w:u w:val="none"/>
          <w:lang w:val="en-GB"/>
        </w:rPr>
        <w:t>https://www.suara.com/entertainment/2014/07/06/093251/dituduh-plagiat-ini-pembelaan-ahmad-dhani</w:t>
      </w:r>
      <w:r w:rsidRPr="00CC73F6">
        <w:rPr>
          <w:rFonts w:ascii="Times New Roman" w:hAnsi="Times New Roman" w:cs="Times New Roman"/>
          <w:lang w:val="en-GB"/>
        </w:rPr>
        <w:t xml:space="preserve"> </w:t>
      </w:r>
      <w:r w:rsidRPr="006A10AC">
        <w:rPr>
          <w:rFonts w:ascii="Times New Roman" w:hAnsi="Times New Roman" w:cs="Times New Roman"/>
          <w:lang w:val="en-GB"/>
        </w:rPr>
        <w:t>, diakses terakhir 19 Juli 2021.</w:t>
      </w:r>
    </w:p>
  </w:footnote>
  <w:footnote w:id="161">
    <w:p w14:paraId="78586420" w14:textId="77777777" w:rsidR="00111E92" w:rsidRPr="006A10AC" w:rsidRDefault="00111E92" w:rsidP="00F25FE1">
      <w:pPr>
        <w:pStyle w:val="FootnoteText"/>
        <w:ind w:firstLine="709"/>
        <w:jc w:val="both"/>
        <w:rPr>
          <w:i/>
          <w:lang w:val="en-GB"/>
        </w:rPr>
      </w:pPr>
      <w:r w:rsidRPr="006A10AC">
        <w:rPr>
          <w:rStyle w:val="FootnoteReference"/>
          <w:rFonts w:ascii="Times New Roman" w:hAnsi="Times New Roman" w:cs="Times New Roman"/>
        </w:rPr>
        <w:footnoteRef/>
      </w:r>
      <w:r w:rsidRPr="006A10AC">
        <w:rPr>
          <w:rFonts w:ascii="Times New Roman" w:hAnsi="Times New Roman" w:cs="Times New Roman"/>
        </w:rPr>
        <w:t xml:space="preserve"> </w:t>
      </w:r>
      <w:r w:rsidRPr="006A10AC">
        <w:rPr>
          <w:rFonts w:ascii="Times New Roman" w:hAnsi="Times New Roman" w:cs="Times New Roman"/>
          <w:lang w:val="en-GB"/>
        </w:rPr>
        <w:t>Irfan Maullana, “</w:t>
      </w:r>
      <w:r w:rsidRPr="006A10AC">
        <w:rPr>
          <w:rFonts w:ascii="Times New Roman" w:hAnsi="Times New Roman" w:cs="Times New Roman"/>
          <w:i/>
          <w:lang w:val="en-GB"/>
        </w:rPr>
        <w:t xml:space="preserve">Ahmad Dhani Akui Tak Dapat Izin Modifikasi We Will Rock You”, </w:t>
      </w:r>
      <w:r w:rsidRPr="006A10AC">
        <w:rPr>
          <w:rFonts w:ascii="Times New Roman" w:hAnsi="Times New Roman" w:cs="Times New Roman"/>
          <w:lang w:val="en-GB"/>
        </w:rPr>
        <w:t xml:space="preserve">terdapat dalam </w:t>
      </w:r>
      <w:r w:rsidRPr="00CC73F6">
        <w:rPr>
          <w:rFonts w:ascii="Times New Roman" w:hAnsi="Times New Roman" w:cs="Times New Roman"/>
          <w:lang w:val="en-GB"/>
        </w:rPr>
        <w:t>https://entertainment.kompas.com/read/2014/06/26/0142458/Ahmad.Dhani.Akui.Tak.Dapat.Izin.Modifikasi.We.Will.Rock.You</w:t>
      </w:r>
      <w:r w:rsidRPr="006A10AC">
        <w:rPr>
          <w:rFonts w:ascii="Times New Roman" w:hAnsi="Times New Roman" w:cs="Times New Roman"/>
          <w:lang w:val="en-GB"/>
        </w:rPr>
        <w:t>. , diakses terakhir tanggal 19 Juli 2021.</w:t>
      </w:r>
      <w:r>
        <w:rPr>
          <w:lang w:val="en-GB"/>
        </w:rPr>
        <w:t xml:space="preserve"> </w:t>
      </w:r>
      <w:r>
        <w:rPr>
          <w:i/>
          <w:lang w:val="en-GB"/>
        </w:rPr>
        <w:t xml:space="preserve"> </w:t>
      </w:r>
    </w:p>
  </w:footnote>
  <w:footnote w:id="162">
    <w:p w14:paraId="72060B4B" w14:textId="77777777" w:rsidR="00111E92" w:rsidRPr="00C11A92" w:rsidRDefault="00111E92" w:rsidP="00F25FE1">
      <w:pPr>
        <w:pStyle w:val="FootnoteText"/>
        <w:ind w:firstLine="709"/>
        <w:jc w:val="both"/>
        <w:rPr>
          <w:rFonts w:ascii="Times New Roman" w:hAnsi="Times New Roman" w:cs="Times New Roman"/>
          <w:lang w:val="en-GB"/>
        </w:rPr>
      </w:pPr>
      <w:r w:rsidRPr="000C714F">
        <w:rPr>
          <w:rStyle w:val="FootnoteReference"/>
          <w:rFonts w:ascii="Times New Roman" w:hAnsi="Times New Roman" w:cs="Times New Roman"/>
        </w:rPr>
        <w:footnoteRef/>
      </w:r>
      <w:r w:rsidRPr="000C714F">
        <w:rPr>
          <w:rFonts w:ascii="Times New Roman" w:hAnsi="Times New Roman" w:cs="Times New Roman"/>
        </w:rPr>
        <w:t xml:space="preserve"> </w:t>
      </w:r>
      <w:r w:rsidRPr="000C714F">
        <w:rPr>
          <w:rFonts w:ascii="Times New Roman" w:hAnsi="Times New Roman" w:cs="Times New Roman"/>
          <w:lang w:val="en-GB"/>
        </w:rPr>
        <w:t xml:space="preserve">Dion Barus, </w:t>
      </w:r>
      <w:r w:rsidRPr="000C714F">
        <w:rPr>
          <w:rFonts w:ascii="Times New Roman" w:hAnsi="Times New Roman" w:cs="Times New Roman"/>
          <w:i/>
          <w:lang w:val="en-GB"/>
        </w:rPr>
        <w:t xml:space="preserve">“Band D’Massive Sang Plagiat Musik?”, </w:t>
      </w:r>
      <w:r w:rsidRPr="000C714F">
        <w:rPr>
          <w:rFonts w:ascii="Times New Roman" w:hAnsi="Times New Roman" w:cs="Times New Roman"/>
          <w:lang w:val="en-GB"/>
        </w:rPr>
        <w:t xml:space="preserve">terdapat dalam </w:t>
      </w:r>
      <w:hyperlink r:id="rId26" w:history="1">
        <w:r w:rsidRPr="00C11A92">
          <w:rPr>
            <w:rStyle w:val="Hyperlink"/>
            <w:rFonts w:ascii="Times New Roman" w:hAnsi="Times New Roman" w:cs="Times New Roman"/>
            <w:color w:val="auto"/>
            <w:u w:val="none"/>
            <w:lang w:val="en-GB"/>
          </w:rPr>
          <w:t>https://dionbarus.com/band-dmassive-sang-plagiat-musik/</w:t>
        </w:r>
      </w:hyperlink>
      <w:r w:rsidRPr="00C11A92">
        <w:rPr>
          <w:rFonts w:ascii="Times New Roman" w:hAnsi="Times New Roman" w:cs="Times New Roman"/>
          <w:lang w:val="en-GB"/>
        </w:rPr>
        <w:t xml:space="preserve"> , diakses terakhir tanggal 19 Juli 2021.</w:t>
      </w:r>
    </w:p>
  </w:footnote>
  <w:footnote w:id="163">
    <w:p w14:paraId="6CEC3D32" w14:textId="77777777" w:rsidR="00111E92" w:rsidRPr="00BC35FF" w:rsidRDefault="00111E92" w:rsidP="00F25FE1">
      <w:pPr>
        <w:pStyle w:val="FootnoteText"/>
        <w:ind w:firstLine="709"/>
        <w:jc w:val="both"/>
        <w:rPr>
          <w:rFonts w:ascii="Times New Roman" w:hAnsi="Times New Roman" w:cs="Times New Roman"/>
          <w:lang w:val="en-GB"/>
        </w:rPr>
      </w:pPr>
      <w:r w:rsidRPr="00BC35FF">
        <w:rPr>
          <w:rStyle w:val="FootnoteReference"/>
          <w:rFonts w:ascii="Times New Roman" w:hAnsi="Times New Roman" w:cs="Times New Roman"/>
        </w:rPr>
        <w:footnoteRef/>
      </w:r>
      <w:r w:rsidRPr="00BC35FF">
        <w:rPr>
          <w:rFonts w:ascii="Times New Roman" w:hAnsi="Times New Roman" w:cs="Times New Roman"/>
        </w:rPr>
        <w:t xml:space="preserve"> Noviana Indah TW, </w:t>
      </w:r>
      <w:r w:rsidRPr="00BC35FF">
        <w:rPr>
          <w:rFonts w:ascii="Times New Roman" w:hAnsi="Times New Roman" w:cs="Times New Roman"/>
          <w:i/>
        </w:rPr>
        <w:t>“d Masic : Plagiat Sah-Sah Saja”</w:t>
      </w:r>
      <w:r w:rsidRPr="00BC35FF">
        <w:rPr>
          <w:rFonts w:ascii="Times New Roman" w:hAnsi="Times New Roman" w:cs="Times New Roman"/>
        </w:rPr>
        <w:t xml:space="preserve">, Terdapat dalam https://musik.kapanlagi.com/berita/d-masiv-plagiat-sah-sah-saja.html , diakses terakhir tanggal 19 Juli 2021. </w:t>
      </w:r>
    </w:p>
  </w:footnote>
  <w:footnote w:id="164">
    <w:p w14:paraId="3DF4983B" w14:textId="77777777" w:rsidR="00111E92" w:rsidRPr="002C5A65" w:rsidRDefault="00111E92" w:rsidP="00F25FE1">
      <w:pPr>
        <w:pStyle w:val="FootnoteText"/>
        <w:ind w:firstLine="709"/>
        <w:rPr>
          <w:rFonts w:ascii="Times New Roman" w:hAnsi="Times New Roman" w:cs="Times New Roman"/>
          <w:lang w:val="en-GB"/>
        </w:rPr>
      </w:pPr>
      <w:r w:rsidRPr="002C5A65">
        <w:rPr>
          <w:rStyle w:val="FootnoteReference"/>
          <w:rFonts w:ascii="Times New Roman" w:hAnsi="Times New Roman" w:cs="Times New Roman"/>
        </w:rPr>
        <w:footnoteRef/>
      </w:r>
      <w:r w:rsidRPr="002C5A65">
        <w:rPr>
          <w:rFonts w:ascii="Times New Roman" w:hAnsi="Times New Roman" w:cs="Times New Roman"/>
        </w:rPr>
        <w:t xml:space="preserve"> </w:t>
      </w:r>
      <w:r w:rsidRPr="002C5A65">
        <w:rPr>
          <w:rFonts w:ascii="Times New Roman" w:hAnsi="Times New Roman" w:cs="Times New Roman"/>
          <w:lang w:val="en-GB"/>
        </w:rPr>
        <w:t xml:space="preserve">Hendra Tanu Atmaja, </w:t>
      </w:r>
      <w:r w:rsidRPr="002C5A65">
        <w:rPr>
          <w:rFonts w:ascii="Times New Roman" w:hAnsi="Times New Roman" w:cs="Times New Roman"/>
          <w:i/>
          <w:lang w:val="en-GB"/>
        </w:rPr>
        <w:t xml:space="preserve">Op.Cit. </w:t>
      </w:r>
      <w:r w:rsidRPr="002C5A65">
        <w:rPr>
          <w:rFonts w:ascii="Times New Roman" w:hAnsi="Times New Roman" w:cs="Times New Roman"/>
          <w:lang w:val="en-GB"/>
        </w:rPr>
        <w:t xml:space="preserve">Hlm 143. </w:t>
      </w:r>
    </w:p>
  </w:footnote>
  <w:footnote w:id="165">
    <w:p w14:paraId="6B80ED04" w14:textId="77777777" w:rsidR="00111E92" w:rsidRPr="002C5A65" w:rsidRDefault="00111E92" w:rsidP="00F25FE1">
      <w:pPr>
        <w:pStyle w:val="FootnoteText"/>
        <w:ind w:firstLine="709"/>
        <w:rPr>
          <w:rFonts w:ascii="Times New Roman" w:hAnsi="Times New Roman" w:cs="Times New Roman"/>
          <w:i/>
          <w:lang w:val="en-GB"/>
        </w:rPr>
      </w:pPr>
      <w:r w:rsidRPr="002C5A65">
        <w:rPr>
          <w:rStyle w:val="FootnoteReference"/>
          <w:rFonts w:ascii="Times New Roman" w:hAnsi="Times New Roman" w:cs="Times New Roman"/>
        </w:rPr>
        <w:footnoteRef/>
      </w:r>
      <w:r w:rsidRPr="002C5A65">
        <w:rPr>
          <w:rFonts w:ascii="Times New Roman" w:hAnsi="Times New Roman" w:cs="Times New Roman"/>
        </w:rPr>
        <w:t xml:space="preserve"> </w:t>
      </w:r>
      <w:r w:rsidRPr="002C5A65">
        <w:rPr>
          <w:rFonts w:ascii="Times New Roman" w:hAnsi="Times New Roman" w:cs="Times New Roman"/>
          <w:i/>
          <w:lang w:val="en-GB"/>
        </w:rPr>
        <w:t xml:space="preserve">Loc.Cit. </w:t>
      </w:r>
    </w:p>
  </w:footnote>
  <w:footnote w:id="166">
    <w:p w14:paraId="4C11ADA3" w14:textId="77777777" w:rsidR="00111E92" w:rsidRPr="002F55CF" w:rsidRDefault="00111E92" w:rsidP="00F25FE1">
      <w:pPr>
        <w:pStyle w:val="FootnoteText"/>
        <w:ind w:firstLine="709"/>
        <w:rPr>
          <w:rFonts w:ascii="Times New Roman" w:hAnsi="Times New Roman" w:cs="Times New Roman"/>
          <w:lang w:val="en-GB"/>
        </w:rPr>
      </w:pPr>
      <w:r w:rsidRPr="002F55CF">
        <w:rPr>
          <w:rStyle w:val="FootnoteReference"/>
          <w:rFonts w:ascii="Times New Roman" w:hAnsi="Times New Roman" w:cs="Times New Roman"/>
        </w:rPr>
        <w:footnoteRef/>
      </w:r>
      <w:r w:rsidRPr="002F55CF">
        <w:rPr>
          <w:rFonts w:ascii="Times New Roman" w:hAnsi="Times New Roman" w:cs="Times New Roman"/>
        </w:rPr>
        <w:t xml:space="preserve"> </w:t>
      </w:r>
      <w:r w:rsidRPr="002F55CF">
        <w:rPr>
          <w:rFonts w:ascii="Times New Roman" w:hAnsi="Times New Roman" w:cs="Times New Roman"/>
          <w:i/>
          <w:lang w:val="en-GB"/>
        </w:rPr>
        <w:t xml:space="preserve">Ibid. </w:t>
      </w:r>
      <w:r w:rsidRPr="002F55CF">
        <w:rPr>
          <w:rFonts w:ascii="Times New Roman" w:hAnsi="Times New Roman" w:cs="Times New Roman"/>
          <w:lang w:val="en-GB"/>
        </w:rPr>
        <w:t>Hlm 145.</w:t>
      </w:r>
    </w:p>
  </w:footnote>
  <w:footnote w:id="167">
    <w:p w14:paraId="5D3F115E" w14:textId="77777777" w:rsidR="00111E92" w:rsidRPr="00760595" w:rsidRDefault="00111E92" w:rsidP="00760595">
      <w:pPr>
        <w:pStyle w:val="FootnoteText"/>
        <w:ind w:firstLine="709"/>
        <w:jc w:val="both"/>
        <w:rPr>
          <w:rFonts w:ascii="Times New Roman" w:hAnsi="Times New Roman" w:cs="Times New Roman"/>
          <w:lang w:val="en-GB"/>
        </w:rPr>
      </w:pPr>
      <w:r w:rsidRPr="00760595">
        <w:rPr>
          <w:rStyle w:val="FootnoteReference"/>
          <w:rFonts w:ascii="Times New Roman" w:hAnsi="Times New Roman" w:cs="Times New Roman"/>
        </w:rPr>
        <w:footnoteRef/>
      </w:r>
      <w:r w:rsidRPr="00760595">
        <w:rPr>
          <w:rFonts w:ascii="Times New Roman" w:hAnsi="Times New Roman" w:cs="Times New Roman"/>
        </w:rPr>
        <w:t xml:space="preserve"> </w:t>
      </w:r>
      <w:r w:rsidRPr="00760595">
        <w:rPr>
          <w:rFonts w:ascii="Times New Roman" w:hAnsi="Times New Roman" w:cs="Times New Roman"/>
          <w:i/>
          <w:lang w:val="en-GB"/>
        </w:rPr>
        <w:t>Ibid</w:t>
      </w:r>
      <w:r w:rsidRPr="00760595">
        <w:rPr>
          <w:rFonts w:ascii="Times New Roman" w:hAnsi="Times New Roman" w:cs="Times New Roman"/>
          <w:lang w:val="en-GB"/>
        </w:rPr>
        <w:t>. Hlm. 150.</w:t>
      </w:r>
    </w:p>
  </w:footnote>
  <w:footnote w:id="168">
    <w:p w14:paraId="578A241B" w14:textId="77777777" w:rsidR="00111E92" w:rsidRPr="00760595" w:rsidRDefault="00111E92" w:rsidP="00760595">
      <w:pPr>
        <w:pStyle w:val="FootnoteText"/>
        <w:ind w:firstLine="709"/>
        <w:rPr>
          <w:rFonts w:ascii="Times New Roman" w:hAnsi="Times New Roman" w:cs="Times New Roman"/>
          <w:lang w:val="en-GB"/>
        </w:rPr>
      </w:pPr>
      <w:r w:rsidRPr="00760595">
        <w:rPr>
          <w:rStyle w:val="FootnoteReference"/>
          <w:rFonts w:ascii="Times New Roman" w:hAnsi="Times New Roman" w:cs="Times New Roman"/>
        </w:rPr>
        <w:footnoteRef/>
      </w:r>
      <w:r w:rsidRPr="00760595">
        <w:rPr>
          <w:rFonts w:ascii="Times New Roman" w:hAnsi="Times New Roman" w:cs="Times New Roman"/>
        </w:rPr>
        <w:t xml:space="preserve"> </w:t>
      </w:r>
      <w:r w:rsidRPr="00760595">
        <w:rPr>
          <w:rFonts w:ascii="Times New Roman" w:hAnsi="Times New Roman" w:cs="Times New Roman"/>
          <w:i/>
          <w:lang w:val="en-GB"/>
        </w:rPr>
        <w:t xml:space="preserve">Ibid. </w:t>
      </w:r>
      <w:r w:rsidRPr="00760595">
        <w:rPr>
          <w:rFonts w:ascii="Times New Roman" w:hAnsi="Times New Roman" w:cs="Times New Roman"/>
          <w:lang w:val="en-GB"/>
        </w:rPr>
        <w:t>Hlm. 151.</w:t>
      </w:r>
    </w:p>
  </w:footnote>
  <w:footnote w:id="169">
    <w:p w14:paraId="6997FB4B" w14:textId="77777777" w:rsidR="00111E92" w:rsidRPr="00DB79E0" w:rsidRDefault="00111E92" w:rsidP="00DB79E0">
      <w:pPr>
        <w:pStyle w:val="FootnoteText"/>
        <w:ind w:firstLine="709"/>
        <w:jc w:val="both"/>
        <w:rPr>
          <w:rFonts w:ascii="Times New Roman" w:hAnsi="Times New Roman" w:cs="Times New Roman"/>
          <w:lang w:val="en-GB"/>
        </w:rPr>
      </w:pPr>
      <w:r w:rsidRPr="00DB79E0">
        <w:rPr>
          <w:rStyle w:val="FootnoteReference"/>
          <w:rFonts w:ascii="Times New Roman" w:hAnsi="Times New Roman" w:cs="Times New Roman"/>
        </w:rPr>
        <w:footnoteRef/>
      </w:r>
      <w:r w:rsidRPr="00DB79E0">
        <w:rPr>
          <w:rFonts w:ascii="Times New Roman" w:hAnsi="Times New Roman" w:cs="Times New Roman"/>
        </w:rPr>
        <w:t xml:space="preserve"> </w:t>
      </w:r>
      <w:r w:rsidRPr="00DB79E0">
        <w:rPr>
          <w:rFonts w:ascii="Times New Roman" w:hAnsi="Times New Roman" w:cs="Times New Roman"/>
          <w:i/>
          <w:lang w:val="en-GB"/>
        </w:rPr>
        <w:t xml:space="preserve">Ibid. </w:t>
      </w:r>
      <w:r w:rsidRPr="00DB79E0">
        <w:rPr>
          <w:rFonts w:ascii="Times New Roman" w:hAnsi="Times New Roman" w:cs="Times New Roman"/>
          <w:lang w:val="en-GB"/>
        </w:rPr>
        <w:t>Hlm. 152.</w:t>
      </w:r>
    </w:p>
  </w:footnote>
  <w:footnote w:id="170">
    <w:p w14:paraId="06906423" w14:textId="77777777" w:rsidR="00111E92" w:rsidRPr="0055760B" w:rsidRDefault="00111E92" w:rsidP="0055760B">
      <w:pPr>
        <w:pStyle w:val="FootnoteText"/>
        <w:ind w:firstLine="709"/>
        <w:rPr>
          <w:rFonts w:ascii="Times New Roman" w:hAnsi="Times New Roman" w:cs="Times New Roman"/>
          <w:lang w:val="en-GB"/>
        </w:rPr>
      </w:pPr>
      <w:r w:rsidRPr="0055760B">
        <w:rPr>
          <w:rStyle w:val="FootnoteReference"/>
          <w:rFonts w:ascii="Times New Roman" w:hAnsi="Times New Roman" w:cs="Times New Roman"/>
        </w:rPr>
        <w:footnoteRef/>
      </w:r>
      <w:r w:rsidRPr="0055760B">
        <w:rPr>
          <w:rFonts w:ascii="Times New Roman" w:hAnsi="Times New Roman" w:cs="Times New Roman"/>
        </w:rPr>
        <w:t xml:space="preserve"> </w:t>
      </w:r>
      <w:r w:rsidRPr="0055760B">
        <w:rPr>
          <w:rFonts w:ascii="Times New Roman" w:hAnsi="Times New Roman" w:cs="Times New Roman"/>
          <w:i/>
          <w:lang w:val="en-GB"/>
        </w:rPr>
        <w:t xml:space="preserve">Ibid. </w:t>
      </w:r>
      <w:r w:rsidRPr="0055760B">
        <w:rPr>
          <w:rFonts w:ascii="Times New Roman" w:hAnsi="Times New Roman" w:cs="Times New Roman"/>
          <w:lang w:val="en-GB"/>
        </w:rPr>
        <w:t>Hlm. 153.</w:t>
      </w:r>
    </w:p>
  </w:footnote>
  <w:footnote w:id="171">
    <w:p w14:paraId="6C5E37CD" w14:textId="77777777" w:rsidR="00111E92" w:rsidRPr="00990102" w:rsidRDefault="00111E92" w:rsidP="00F25FE1">
      <w:pPr>
        <w:pStyle w:val="FootnoteText"/>
        <w:ind w:firstLine="709"/>
        <w:jc w:val="both"/>
        <w:rPr>
          <w:rFonts w:ascii="Times New Roman" w:hAnsi="Times New Roman" w:cs="Times New Roman"/>
          <w:lang w:val="en-GB"/>
        </w:rPr>
      </w:pPr>
      <w:r w:rsidRPr="00990102">
        <w:rPr>
          <w:rStyle w:val="FootnoteReference"/>
          <w:rFonts w:ascii="Times New Roman" w:hAnsi="Times New Roman" w:cs="Times New Roman"/>
        </w:rPr>
        <w:footnoteRef/>
      </w:r>
      <w:r w:rsidRPr="00990102">
        <w:rPr>
          <w:rFonts w:ascii="Times New Roman" w:hAnsi="Times New Roman" w:cs="Times New Roman"/>
        </w:rPr>
        <w:t xml:space="preserve"> </w:t>
      </w:r>
      <w:r w:rsidRPr="00990102">
        <w:rPr>
          <w:rFonts w:ascii="Times New Roman" w:hAnsi="Times New Roman" w:cs="Times New Roman"/>
          <w:lang w:val="en-GB"/>
        </w:rPr>
        <w:t>BPPM, “</w:t>
      </w:r>
      <w:r w:rsidRPr="00990102">
        <w:rPr>
          <w:rFonts w:ascii="Times New Roman" w:hAnsi="Times New Roman" w:cs="Times New Roman"/>
          <w:i/>
          <w:lang w:val="en-GB"/>
        </w:rPr>
        <w:t xml:space="preserve">Kriptomnesia : Plagiarisme yang Tidak Disengaja”, </w:t>
      </w:r>
      <w:r w:rsidRPr="00990102">
        <w:rPr>
          <w:rFonts w:ascii="Times New Roman" w:hAnsi="Times New Roman" w:cs="Times New Roman"/>
          <w:lang w:val="en-GB"/>
        </w:rPr>
        <w:t xml:space="preserve">terdapat dalam </w:t>
      </w:r>
      <w:hyperlink r:id="rId27" w:history="1">
        <w:r w:rsidRPr="00C11A92">
          <w:rPr>
            <w:rStyle w:val="Hyperlink"/>
            <w:rFonts w:ascii="Times New Roman" w:hAnsi="Times New Roman" w:cs="Times New Roman"/>
            <w:color w:val="auto"/>
            <w:u w:val="none"/>
            <w:lang w:val="en-GB"/>
          </w:rPr>
          <w:t>https://psikomedia.net/kriptomnesia-plagiarisme-yang-tidak-disengaja/</w:t>
        </w:r>
      </w:hyperlink>
      <w:r w:rsidRPr="00C11A92">
        <w:rPr>
          <w:rFonts w:ascii="Times New Roman" w:hAnsi="Times New Roman" w:cs="Times New Roman"/>
          <w:lang w:val="en-GB"/>
        </w:rPr>
        <w:t xml:space="preserve"> , </w:t>
      </w:r>
      <w:r w:rsidRPr="00990102">
        <w:rPr>
          <w:rFonts w:ascii="Times New Roman" w:hAnsi="Times New Roman" w:cs="Times New Roman"/>
          <w:lang w:val="en-GB"/>
        </w:rPr>
        <w:t>diakses terakhir tanggal 19 Juli 2021.</w:t>
      </w:r>
    </w:p>
  </w:footnote>
  <w:footnote w:id="172">
    <w:p w14:paraId="758FB04D" w14:textId="77777777" w:rsidR="00111E92" w:rsidRPr="0009667A" w:rsidRDefault="00111E92" w:rsidP="00F25FE1">
      <w:pPr>
        <w:pStyle w:val="FootnoteText"/>
        <w:ind w:firstLine="567"/>
        <w:rPr>
          <w:rFonts w:ascii="Times New Roman" w:hAnsi="Times New Roman" w:cs="Times New Roman"/>
          <w:lang w:val="en-GB"/>
        </w:rPr>
      </w:pPr>
      <w:r w:rsidRPr="00C11A92">
        <w:rPr>
          <w:rStyle w:val="FootnoteReference"/>
        </w:rPr>
        <w:footnoteRef/>
      </w:r>
      <w:r w:rsidRPr="00C11A92">
        <w:t xml:space="preserve"> </w:t>
      </w:r>
      <w:r w:rsidRPr="00C11A92">
        <w:rPr>
          <w:rFonts w:ascii="Times New Roman" w:hAnsi="Times New Roman" w:cs="Times New Roman"/>
        </w:rPr>
        <w:t xml:space="preserve">Iyar Stav, </w:t>
      </w:r>
      <w:r w:rsidRPr="00C11A92">
        <w:rPr>
          <w:rFonts w:ascii="Times New Roman" w:hAnsi="Times New Roman" w:cs="Times New Roman"/>
          <w:i/>
        </w:rPr>
        <w:t>“Muscial Plagiarism : a True Challenge for the Copyright Law,</w:t>
      </w:r>
      <w:r w:rsidRPr="00C11A92">
        <w:t xml:space="preserve"> </w:t>
      </w:r>
      <w:r w:rsidRPr="00C11A92">
        <w:rPr>
          <w:rFonts w:ascii="Times New Roman" w:hAnsi="Times New Roman" w:cs="Times New Roman"/>
          <w:lang w:val="en-GB"/>
        </w:rPr>
        <w:t xml:space="preserve">DePaul </w:t>
      </w:r>
      <w:r w:rsidRPr="00C11A92">
        <w:rPr>
          <w:rFonts w:ascii="Times New Roman" w:hAnsi="Times New Roman" w:cs="Times New Roman"/>
          <w:i/>
          <w:lang w:val="en-GB"/>
        </w:rPr>
        <w:t>Journal of Art, Technology &amp; Intellectual Property Law, Volume</w:t>
      </w:r>
      <w:r w:rsidRPr="00C11A92">
        <w:rPr>
          <w:rFonts w:ascii="Times New Roman" w:hAnsi="Times New Roman" w:cs="Times New Roman"/>
          <w:lang w:val="en-GB"/>
        </w:rPr>
        <w:t xml:space="preserve"> 25 </w:t>
      </w:r>
      <w:r w:rsidRPr="00C11A92">
        <w:rPr>
          <w:rFonts w:ascii="Times New Roman" w:hAnsi="Times New Roman" w:cs="Times New Roman"/>
          <w:i/>
          <w:lang w:val="en-GB"/>
        </w:rPr>
        <w:t xml:space="preserve">Issue 1 Fall 2014. </w:t>
      </w:r>
      <w:r w:rsidRPr="00C11A92">
        <w:rPr>
          <w:rFonts w:ascii="Times New Roman" w:hAnsi="Times New Roman" w:cs="Times New Roman"/>
          <w:lang w:val="en-GB"/>
        </w:rPr>
        <w:t xml:space="preserve">Terdapat dalam </w:t>
      </w:r>
      <w:hyperlink r:id="rId28" w:history="1">
        <w:r w:rsidRPr="00C11A92">
          <w:rPr>
            <w:rStyle w:val="Hyperlink"/>
            <w:rFonts w:ascii="Times New Roman" w:hAnsi="Times New Roman" w:cs="Times New Roman"/>
            <w:color w:val="auto"/>
            <w:u w:val="none"/>
            <w:lang w:val="en-GB"/>
          </w:rPr>
          <w:t>https://core.ac.uk/download/pdf/232975012.pdf</w:t>
        </w:r>
      </w:hyperlink>
      <w:r w:rsidRPr="00C11A92">
        <w:rPr>
          <w:rFonts w:ascii="Times New Roman" w:hAnsi="Times New Roman" w:cs="Times New Roman"/>
          <w:lang w:val="en-GB"/>
        </w:rPr>
        <w:t xml:space="preserve">, Diakses </w:t>
      </w:r>
      <w:r>
        <w:rPr>
          <w:rFonts w:ascii="Times New Roman" w:hAnsi="Times New Roman" w:cs="Times New Roman"/>
          <w:color w:val="000000" w:themeColor="text1"/>
          <w:lang w:val="en-GB"/>
        </w:rPr>
        <w:t>terakhir tanggal 16 Juli 2021.</w:t>
      </w:r>
    </w:p>
  </w:footnote>
  <w:footnote w:id="173">
    <w:p w14:paraId="246B6B7E" w14:textId="77777777" w:rsidR="00111E92" w:rsidRPr="0009667A" w:rsidRDefault="00111E92" w:rsidP="00F25FE1">
      <w:pPr>
        <w:pStyle w:val="FootnoteText"/>
        <w:ind w:firstLine="567"/>
        <w:jc w:val="both"/>
        <w:rPr>
          <w:rFonts w:ascii="Times New Roman" w:hAnsi="Times New Roman" w:cs="Times New Roman"/>
          <w:lang w:val="en-GB"/>
        </w:rPr>
      </w:pPr>
      <w:r>
        <w:rPr>
          <w:rStyle w:val="FootnoteReference"/>
        </w:rPr>
        <w:footnoteRef/>
      </w:r>
      <w:r>
        <w:t xml:space="preserve"> </w:t>
      </w:r>
      <w:r>
        <w:rPr>
          <w:rFonts w:ascii="Times New Roman" w:hAnsi="Times New Roman" w:cs="Times New Roman"/>
        </w:rPr>
        <w:t xml:space="preserve">Iyar Stav, </w:t>
      </w:r>
      <w:r>
        <w:rPr>
          <w:rFonts w:ascii="Times New Roman" w:hAnsi="Times New Roman" w:cs="Times New Roman"/>
          <w:i/>
        </w:rPr>
        <w:t>“Muscial Plagiarism : a True Challenge for the Copyright Law,</w:t>
      </w:r>
      <w:r>
        <w:t xml:space="preserve"> </w:t>
      </w:r>
      <w:r>
        <w:rPr>
          <w:rFonts w:ascii="Times New Roman" w:hAnsi="Times New Roman" w:cs="Times New Roman"/>
          <w:lang w:val="en-GB"/>
        </w:rPr>
        <w:t xml:space="preserve">DePaul </w:t>
      </w:r>
      <w:r>
        <w:rPr>
          <w:rFonts w:ascii="Times New Roman" w:hAnsi="Times New Roman" w:cs="Times New Roman"/>
          <w:i/>
          <w:lang w:val="en-GB"/>
        </w:rPr>
        <w:t>Journal of Art, Technology &amp; Intellectual Property Law, V</w:t>
      </w:r>
      <w:r w:rsidRPr="0009667A">
        <w:rPr>
          <w:rFonts w:ascii="Times New Roman" w:hAnsi="Times New Roman" w:cs="Times New Roman"/>
          <w:i/>
          <w:lang w:val="en-GB"/>
        </w:rPr>
        <w:t>olume</w:t>
      </w:r>
      <w:r>
        <w:rPr>
          <w:rFonts w:ascii="Times New Roman" w:hAnsi="Times New Roman" w:cs="Times New Roman"/>
          <w:lang w:val="en-GB"/>
        </w:rPr>
        <w:t xml:space="preserve"> 25 </w:t>
      </w:r>
      <w:r>
        <w:rPr>
          <w:rFonts w:ascii="Times New Roman" w:hAnsi="Times New Roman" w:cs="Times New Roman"/>
          <w:i/>
          <w:lang w:val="en-GB"/>
        </w:rPr>
        <w:t xml:space="preserve">Issue 1 Fall 2014. </w:t>
      </w:r>
      <w:r>
        <w:rPr>
          <w:rFonts w:ascii="Times New Roman" w:hAnsi="Times New Roman" w:cs="Times New Roman"/>
          <w:lang w:val="en-GB"/>
        </w:rPr>
        <w:t xml:space="preserve">Terdapat dalam </w:t>
      </w:r>
      <w:hyperlink r:id="rId29" w:history="1">
        <w:r w:rsidRPr="00C11A92">
          <w:rPr>
            <w:rStyle w:val="Hyperlink"/>
            <w:rFonts w:ascii="Times New Roman" w:hAnsi="Times New Roman" w:cs="Times New Roman"/>
            <w:color w:val="auto"/>
            <w:u w:val="none"/>
            <w:lang w:val="en-GB"/>
          </w:rPr>
          <w:t>https://core.ac.uk/download/pdf/232975012.pdf</w:t>
        </w:r>
      </w:hyperlink>
      <w:r w:rsidRPr="00C11A92">
        <w:rPr>
          <w:rFonts w:ascii="Times New Roman" w:hAnsi="Times New Roman" w:cs="Times New Roman"/>
          <w:lang w:val="en-GB"/>
        </w:rPr>
        <w:t xml:space="preserve">, Diakses </w:t>
      </w:r>
      <w:r>
        <w:rPr>
          <w:rFonts w:ascii="Times New Roman" w:hAnsi="Times New Roman" w:cs="Times New Roman"/>
          <w:color w:val="000000" w:themeColor="text1"/>
          <w:lang w:val="en-GB"/>
        </w:rPr>
        <w:t>terakhir tanggal 16 Juli 2021.</w:t>
      </w:r>
    </w:p>
  </w:footnote>
  <w:footnote w:id="174">
    <w:p w14:paraId="48077B71" w14:textId="77777777" w:rsidR="00111E92" w:rsidRPr="00C11A92" w:rsidRDefault="00111E92" w:rsidP="00F25FE1">
      <w:pPr>
        <w:pStyle w:val="FootnoteText"/>
        <w:ind w:firstLine="567"/>
        <w:jc w:val="both"/>
        <w:rPr>
          <w:rFonts w:ascii="Times New Roman" w:hAnsi="Times New Roman" w:cs="Times New Roman"/>
          <w:lang w:val="en-GB"/>
        </w:rPr>
      </w:pPr>
      <w:r>
        <w:rPr>
          <w:rStyle w:val="FootnoteReference"/>
        </w:rPr>
        <w:footnoteRef/>
      </w:r>
      <w:r>
        <w:t xml:space="preserve"> </w:t>
      </w:r>
      <w:r>
        <w:rPr>
          <w:rFonts w:ascii="Times New Roman" w:hAnsi="Times New Roman" w:cs="Times New Roman"/>
        </w:rPr>
        <w:t xml:space="preserve">Iyar Stav, </w:t>
      </w:r>
      <w:r>
        <w:rPr>
          <w:rFonts w:ascii="Times New Roman" w:hAnsi="Times New Roman" w:cs="Times New Roman"/>
          <w:i/>
        </w:rPr>
        <w:t>“Muscial Plagiarism : a True Challenge for the Copyright Law,</w:t>
      </w:r>
      <w:r>
        <w:t xml:space="preserve"> </w:t>
      </w:r>
      <w:r>
        <w:rPr>
          <w:rFonts w:ascii="Times New Roman" w:hAnsi="Times New Roman" w:cs="Times New Roman"/>
          <w:lang w:val="en-GB"/>
        </w:rPr>
        <w:t xml:space="preserve">DePaul </w:t>
      </w:r>
      <w:r w:rsidRPr="00C11A92">
        <w:rPr>
          <w:rFonts w:ascii="Times New Roman" w:hAnsi="Times New Roman" w:cs="Times New Roman"/>
          <w:i/>
          <w:lang w:val="en-GB"/>
        </w:rPr>
        <w:t>Journal of Art, Technology &amp; Intellectual Property Law, Volume</w:t>
      </w:r>
      <w:r w:rsidRPr="00C11A92">
        <w:rPr>
          <w:rFonts w:ascii="Times New Roman" w:hAnsi="Times New Roman" w:cs="Times New Roman"/>
          <w:lang w:val="en-GB"/>
        </w:rPr>
        <w:t xml:space="preserve"> 25 </w:t>
      </w:r>
      <w:r w:rsidRPr="00C11A92">
        <w:rPr>
          <w:rFonts w:ascii="Times New Roman" w:hAnsi="Times New Roman" w:cs="Times New Roman"/>
          <w:i/>
          <w:lang w:val="en-GB"/>
        </w:rPr>
        <w:t xml:space="preserve">Issue 1 Fall 2014. </w:t>
      </w:r>
      <w:r w:rsidRPr="00C11A92">
        <w:rPr>
          <w:rFonts w:ascii="Times New Roman" w:hAnsi="Times New Roman" w:cs="Times New Roman"/>
          <w:lang w:val="en-GB"/>
        </w:rPr>
        <w:t xml:space="preserve">Terdapat dalam </w:t>
      </w:r>
      <w:hyperlink r:id="rId30" w:history="1">
        <w:r w:rsidRPr="00C11A92">
          <w:rPr>
            <w:rStyle w:val="Hyperlink"/>
            <w:rFonts w:ascii="Times New Roman" w:hAnsi="Times New Roman" w:cs="Times New Roman"/>
            <w:color w:val="auto"/>
            <w:u w:val="none"/>
            <w:lang w:val="en-GB"/>
          </w:rPr>
          <w:t>https://core.ac.uk/download/pdf/232975012.pdf</w:t>
        </w:r>
      </w:hyperlink>
      <w:r w:rsidRPr="00C11A92">
        <w:rPr>
          <w:rFonts w:ascii="Times New Roman" w:hAnsi="Times New Roman" w:cs="Times New Roman"/>
          <w:lang w:val="en-GB"/>
        </w:rPr>
        <w:t>, Diakses terakhir tanggal 16 Juli 2021.</w:t>
      </w:r>
    </w:p>
  </w:footnote>
  <w:footnote w:id="175">
    <w:p w14:paraId="62178081" w14:textId="77777777" w:rsidR="00111E92" w:rsidRPr="0009667A" w:rsidRDefault="00111E92" w:rsidP="00F25FE1">
      <w:pPr>
        <w:pStyle w:val="FootnoteText"/>
        <w:ind w:firstLine="567"/>
        <w:jc w:val="both"/>
        <w:rPr>
          <w:rFonts w:ascii="Times New Roman" w:hAnsi="Times New Roman" w:cs="Times New Roman"/>
          <w:lang w:val="en-GB"/>
        </w:rPr>
      </w:pPr>
      <w:r w:rsidRPr="00C11A92">
        <w:rPr>
          <w:rStyle w:val="FootnoteReference"/>
          <w:rFonts w:ascii="Times New Roman" w:hAnsi="Times New Roman" w:cs="Times New Roman"/>
        </w:rPr>
        <w:footnoteRef/>
      </w:r>
      <w:r w:rsidRPr="00C11A92">
        <w:rPr>
          <w:rFonts w:ascii="Times New Roman" w:hAnsi="Times New Roman" w:cs="Times New Roman"/>
        </w:rPr>
        <w:t xml:space="preserve"> Iyar Stav, </w:t>
      </w:r>
      <w:r w:rsidRPr="00C11A92">
        <w:rPr>
          <w:rFonts w:ascii="Times New Roman" w:hAnsi="Times New Roman" w:cs="Times New Roman"/>
          <w:i/>
        </w:rPr>
        <w:t>“Muscial Plagiarism : a True Challenge for the Copyright Law,</w:t>
      </w:r>
      <w:r w:rsidRPr="00C11A92">
        <w:rPr>
          <w:rFonts w:ascii="Times New Roman" w:hAnsi="Times New Roman" w:cs="Times New Roman"/>
        </w:rPr>
        <w:t xml:space="preserve"> </w:t>
      </w:r>
      <w:r w:rsidRPr="00C11A92">
        <w:rPr>
          <w:rFonts w:ascii="Times New Roman" w:hAnsi="Times New Roman" w:cs="Times New Roman"/>
          <w:lang w:val="en-GB"/>
        </w:rPr>
        <w:t xml:space="preserve">DePaul </w:t>
      </w:r>
      <w:r w:rsidRPr="00C11A92">
        <w:rPr>
          <w:rFonts w:ascii="Times New Roman" w:hAnsi="Times New Roman" w:cs="Times New Roman"/>
          <w:i/>
          <w:lang w:val="en-GB"/>
        </w:rPr>
        <w:t>Journal of Art, Technology &amp; Intellectual Property Law, Volume</w:t>
      </w:r>
      <w:r w:rsidRPr="00C11A92">
        <w:rPr>
          <w:rFonts w:ascii="Times New Roman" w:hAnsi="Times New Roman" w:cs="Times New Roman"/>
          <w:lang w:val="en-GB"/>
        </w:rPr>
        <w:t xml:space="preserve"> 25 </w:t>
      </w:r>
      <w:r w:rsidRPr="00C11A92">
        <w:rPr>
          <w:rFonts w:ascii="Times New Roman" w:hAnsi="Times New Roman" w:cs="Times New Roman"/>
          <w:i/>
          <w:lang w:val="en-GB"/>
        </w:rPr>
        <w:t xml:space="preserve">Issue 1 Fall 2014. </w:t>
      </w:r>
      <w:r w:rsidRPr="00C11A92">
        <w:rPr>
          <w:rFonts w:ascii="Times New Roman" w:hAnsi="Times New Roman" w:cs="Times New Roman"/>
          <w:lang w:val="en-GB"/>
        </w:rPr>
        <w:t xml:space="preserve">Terdapat dalam </w:t>
      </w:r>
      <w:hyperlink r:id="rId31" w:history="1">
        <w:r w:rsidRPr="00C11A92">
          <w:rPr>
            <w:rStyle w:val="Hyperlink"/>
            <w:rFonts w:ascii="Times New Roman" w:hAnsi="Times New Roman" w:cs="Times New Roman"/>
            <w:color w:val="auto"/>
            <w:u w:val="none"/>
            <w:lang w:val="en-GB"/>
          </w:rPr>
          <w:t>https://core.ac.uk/download/pdf/232975012.pdf</w:t>
        </w:r>
      </w:hyperlink>
      <w:r w:rsidRPr="00C11A92">
        <w:rPr>
          <w:rFonts w:ascii="Times New Roman" w:hAnsi="Times New Roman" w:cs="Times New Roman"/>
          <w:lang w:val="en-GB"/>
        </w:rPr>
        <w:t xml:space="preserve">, Diakses </w:t>
      </w:r>
      <w:r>
        <w:rPr>
          <w:rFonts w:ascii="Times New Roman" w:hAnsi="Times New Roman" w:cs="Times New Roman"/>
          <w:color w:val="000000" w:themeColor="text1"/>
          <w:lang w:val="en-GB"/>
        </w:rPr>
        <w:t>terakhir tanggal 16 Juli 2021.</w:t>
      </w:r>
    </w:p>
  </w:footnote>
  <w:footnote w:id="176">
    <w:p w14:paraId="3AA9C8A1" w14:textId="77777777" w:rsidR="00111E92" w:rsidRPr="00C11A92" w:rsidRDefault="00111E92" w:rsidP="00F25FE1">
      <w:pPr>
        <w:pStyle w:val="FootnoteText"/>
        <w:ind w:firstLine="567"/>
        <w:jc w:val="both"/>
        <w:rPr>
          <w:rFonts w:ascii="Times New Roman" w:hAnsi="Times New Roman" w:cs="Times New Roman"/>
          <w:lang w:val="en-GB"/>
        </w:rPr>
      </w:pPr>
      <w:r w:rsidRPr="00C11A92">
        <w:rPr>
          <w:rStyle w:val="FootnoteReference"/>
          <w:rFonts w:ascii="Times New Roman" w:hAnsi="Times New Roman" w:cs="Times New Roman"/>
        </w:rPr>
        <w:footnoteRef/>
      </w:r>
      <w:r w:rsidRPr="00C11A92">
        <w:rPr>
          <w:rFonts w:ascii="Times New Roman" w:hAnsi="Times New Roman" w:cs="Times New Roman"/>
        </w:rPr>
        <w:t xml:space="preserve"> Iyar Stav, </w:t>
      </w:r>
      <w:r w:rsidRPr="00C11A92">
        <w:rPr>
          <w:rFonts w:ascii="Times New Roman" w:hAnsi="Times New Roman" w:cs="Times New Roman"/>
          <w:i/>
        </w:rPr>
        <w:t>“Muscial Plagiarism : a True Challenge for the Copyright Law,</w:t>
      </w:r>
      <w:r w:rsidRPr="00C11A92">
        <w:rPr>
          <w:rFonts w:ascii="Times New Roman" w:hAnsi="Times New Roman" w:cs="Times New Roman"/>
        </w:rPr>
        <w:t xml:space="preserve"> </w:t>
      </w:r>
      <w:r w:rsidRPr="00C11A92">
        <w:rPr>
          <w:rFonts w:ascii="Times New Roman" w:hAnsi="Times New Roman" w:cs="Times New Roman"/>
          <w:lang w:val="en-GB"/>
        </w:rPr>
        <w:t xml:space="preserve">DePaul </w:t>
      </w:r>
      <w:r w:rsidRPr="00C11A92">
        <w:rPr>
          <w:rFonts w:ascii="Times New Roman" w:hAnsi="Times New Roman" w:cs="Times New Roman"/>
          <w:i/>
          <w:lang w:val="en-GB"/>
        </w:rPr>
        <w:t>Journal of Art, Technology &amp; Intellectual Property Law, Volume</w:t>
      </w:r>
      <w:r w:rsidRPr="00C11A92">
        <w:rPr>
          <w:rFonts w:ascii="Times New Roman" w:hAnsi="Times New Roman" w:cs="Times New Roman"/>
          <w:lang w:val="en-GB"/>
        </w:rPr>
        <w:t xml:space="preserve"> 25 </w:t>
      </w:r>
      <w:r w:rsidRPr="00C11A92">
        <w:rPr>
          <w:rFonts w:ascii="Times New Roman" w:hAnsi="Times New Roman" w:cs="Times New Roman"/>
          <w:i/>
          <w:lang w:val="en-GB"/>
        </w:rPr>
        <w:t xml:space="preserve">Issue 1 Fall 2014. </w:t>
      </w:r>
      <w:r w:rsidRPr="00C11A92">
        <w:rPr>
          <w:rFonts w:ascii="Times New Roman" w:hAnsi="Times New Roman" w:cs="Times New Roman"/>
          <w:lang w:val="en-GB"/>
        </w:rPr>
        <w:t xml:space="preserve">Terdapat dalam </w:t>
      </w:r>
      <w:hyperlink r:id="rId32" w:history="1">
        <w:r w:rsidRPr="00C11A92">
          <w:rPr>
            <w:rStyle w:val="Hyperlink"/>
            <w:rFonts w:ascii="Times New Roman" w:hAnsi="Times New Roman" w:cs="Times New Roman"/>
            <w:color w:val="auto"/>
            <w:u w:val="none"/>
            <w:lang w:val="en-GB"/>
          </w:rPr>
          <w:t>https://core.ac.uk/download/pdf/232975012.pdf</w:t>
        </w:r>
      </w:hyperlink>
      <w:r w:rsidRPr="00C11A92">
        <w:rPr>
          <w:rFonts w:ascii="Times New Roman" w:hAnsi="Times New Roman" w:cs="Times New Roman"/>
          <w:lang w:val="en-GB"/>
        </w:rPr>
        <w:t>, Diakses terakhir tanggal 16 Juli 2021.</w:t>
      </w:r>
    </w:p>
  </w:footnote>
  <w:footnote w:id="177">
    <w:p w14:paraId="1E829451" w14:textId="77777777" w:rsidR="00111E92" w:rsidRPr="00C11A92" w:rsidRDefault="00111E92" w:rsidP="00F25FE1">
      <w:pPr>
        <w:pStyle w:val="FootnoteText"/>
        <w:ind w:firstLine="567"/>
        <w:jc w:val="both"/>
        <w:rPr>
          <w:rFonts w:ascii="Times New Roman" w:hAnsi="Times New Roman" w:cs="Times New Roman"/>
          <w:i/>
          <w:lang w:val="en-GB"/>
        </w:rPr>
      </w:pPr>
      <w:r w:rsidRPr="00C11A92">
        <w:rPr>
          <w:rStyle w:val="FootnoteReference"/>
          <w:rFonts w:ascii="Times New Roman" w:hAnsi="Times New Roman" w:cs="Times New Roman"/>
        </w:rPr>
        <w:footnoteRef/>
      </w:r>
      <w:r w:rsidRPr="00C11A92">
        <w:rPr>
          <w:rFonts w:ascii="Times New Roman" w:hAnsi="Times New Roman" w:cs="Times New Roman"/>
        </w:rPr>
        <w:t xml:space="preserve"> Iyar Stav, </w:t>
      </w:r>
      <w:r w:rsidRPr="00C11A92">
        <w:rPr>
          <w:rFonts w:ascii="Times New Roman" w:hAnsi="Times New Roman" w:cs="Times New Roman"/>
          <w:i/>
        </w:rPr>
        <w:t>“Muscial Plagiarism : a True Challenge for the Copyright Law,</w:t>
      </w:r>
      <w:r w:rsidRPr="00C11A92">
        <w:rPr>
          <w:rFonts w:ascii="Times New Roman" w:hAnsi="Times New Roman" w:cs="Times New Roman"/>
        </w:rPr>
        <w:t xml:space="preserve"> </w:t>
      </w:r>
      <w:r w:rsidRPr="00C11A92">
        <w:rPr>
          <w:rFonts w:ascii="Times New Roman" w:hAnsi="Times New Roman" w:cs="Times New Roman"/>
          <w:lang w:val="en-GB"/>
        </w:rPr>
        <w:t xml:space="preserve">DePaul </w:t>
      </w:r>
      <w:r w:rsidRPr="00C11A92">
        <w:rPr>
          <w:rFonts w:ascii="Times New Roman" w:hAnsi="Times New Roman" w:cs="Times New Roman"/>
          <w:i/>
          <w:lang w:val="en-GB"/>
        </w:rPr>
        <w:t>Journal of Art, Technology &amp; Intellectual Property Law, Volume</w:t>
      </w:r>
      <w:r w:rsidRPr="00C11A92">
        <w:rPr>
          <w:rFonts w:ascii="Times New Roman" w:hAnsi="Times New Roman" w:cs="Times New Roman"/>
          <w:lang w:val="en-GB"/>
        </w:rPr>
        <w:t xml:space="preserve"> 25 </w:t>
      </w:r>
      <w:r w:rsidRPr="00C11A92">
        <w:rPr>
          <w:rFonts w:ascii="Times New Roman" w:hAnsi="Times New Roman" w:cs="Times New Roman"/>
          <w:i/>
          <w:lang w:val="en-GB"/>
        </w:rPr>
        <w:t xml:space="preserve">Issue 1 Fall 2014. </w:t>
      </w:r>
      <w:r w:rsidRPr="00C11A92">
        <w:rPr>
          <w:rFonts w:ascii="Times New Roman" w:hAnsi="Times New Roman" w:cs="Times New Roman"/>
          <w:lang w:val="en-GB"/>
        </w:rPr>
        <w:t xml:space="preserve">Terdapat dalam </w:t>
      </w:r>
      <w:hyperlink r:id="rId33" w:history="1">
        <w:r w:rsidRPr="00C11A92">
          <w:rPr>
            <w:rStyle w:val="Hyperlink"/>
            <w:rFonts w:ascii="Times New Roman" w:hAnsi="Times New Roman" w:cs="Times New Roman"/>
            <w:color w:val="auto"/>
            <w:u w:val="none"/>
            <w:lang w:val="en-GB"/>
          </w:rPr>
          <w:t>https://core.ac.uk/download/pdf/232975012.pdf</w:t>
        </w:r>
      </w:hyperlink>
      <w:r w:rsidRPr="00C11A92">
        <w:rPr>
          <w:rFonts w:ascii="Times New Roman" w:hAnsi="Times New Roman" w:cs="Times New Roman"/>
          <w:lang w:val="en-GB"/>
        </w:rPr>
        <w:t>, Diakses terakhir tanggal 16 Juli 2021.</w:t>
      </w:r>
    </w:p>
  </w:footnote>
  <w:footnote w:id="178">
    <w:p w14:paraId="1280BA60" w14:textId="77777777" w:rsidR="00111E92" w:rsidRPr="0009667A" w:rsidRDefault="00111E92" w:rsidP="00F25FE1">
      <w:pPr>
        <w:pStyle w:val="FootnoteText"/>
        <w:ind w:firstLine="709"/>
        <w:jc w:val="both"/>
        <w:rPr>
          <w:rFonts w:ascii="Times New Roman" w:hAnsi="Times New Roman" w:cs="Times New Roman"/>
          <w:i/>
          <w:lang w:val="en-GB"/>
        </w:rPr>
      </w:pPr>
      <w:r w:rsidRPr="00C11A92">
        <w:rPr>
          <w:rStyle w:val="FootnoteReference"/>
          <w:rFonts w:ascii="Times New Roman" w:hAnsi="Times New Roman" w:cs="Times New Roman"/>
        </w:rPr>
        <w:footnoteRef/>
      </w:r>
      <w:r w:rsidRPr="00C11A92">
        <w:rPr>
          <w:rFonts w:ascii="Times New Roman" w:hAnsi="Times New Roman" w:cs="Times New Roman"/>
        </w:rPr>
        <w:t xml:space="preserve"> Iyar Stav, </w:t>
      </w:r>
      <w:r w:rsidRPr="00C11A92">
        <w:rPr>
          <w:rFonts w:ascii="Times New Roman" w:hAnsi="Times New Roman" w:cs="Times New Roman"/>
          <w:i/>
        </w:rPr>
        <w:t>“Muscial Plagiarism : a True Challenge for the Copyright Law,</w:t>
      </w:r>
      <w:r w:rsidRPr="00C11A92">
        <w:rPr>
          <w:rFonts w:ascii="Times New Roman" w:hAnsi="Times New Roman" w:cs="Times New Roman"/>
        </w:rPr>
        <w:t xml:space="preserve"> </w:t>
      </w:r>
      <w:r w:rsidRPr="00C11A92">
        <w:rPr>
          <w:rFonts w:ascii="Times New Roman" w:hAnsi="Times New Roman" w:cs="Times New Roman"/>
          <w:lang w:val="en-GB"/>
        </w:rPr>
        <w:t xml:space="preserve">DePaul </w:t>
      </w:r>
      <w:r w:rsidRPr="00C11A92">
        <w:rPr>
          <w:rFonts w:ascii="Times New Roman" w:hAnsi="Times New Roman" w:cs="Times New Roman"/>
          <w:i/>
          <w:lang w:val="en-GB"/>
        </w:rPr>
        <w:t>Journal of Art, Technology &amp; Intellectual Property Law, Volume</w:t>
      </w:r>
      <w:r w:rsidRPr="00C11A92">
        <w:rPr>
          <w:rFonts w:ascii="Times New Roman" w:hAnsi="Times New Roman" w:cs="Times New Roman"/>
          <w:lang w:val="en-GB"/>
        </w:rPr>
        <w:t xml:space="preserve"> 25 </w:t>
      </w:r>
      <w:r w:rsidRPr="00C11A92">
        <w:rPr>
          <w:rFonts w:ascii="Times New Roman" w:hAnsi="Times New Roman" w:cs="Times New Roman"/>
          <w:i/>
          <w:lang w:val="en-GB"/>
        </w:rPr>
        <w:t xml:space="preserve">Issue 1 Fall 2014. </w:t>
      </w:r>
      <w:r w:rsidRPr="00C11A92">
        <w:rPr>
          <w:rFonts w:ascii="Times New Roman" w:hAnsi="Times New Roman" w:cs="Times New Roman"/>
          <w:lang w:val="en-GB"/>
        </w:rPr>
        <w:t xml:space="preserve">Terdapat dalam </w:t>
      </w:r>
      <w:hyperlink r:id="rId34" w:history="1">
        <w:r w:rsidRPr="00C11A92">
          <w:rPr>
            <w:rStyle w:val="Hyperlink"/>
            <w:rFonts w:ascii="Times New Roman" w:hAnsi="Times New Roman" w:cs="Times New Roman"/>
            <w:color w:val="auto"/>
            <w:u w:val="none"/>
            <w:lang w:val="en-GB"/>
          </w:rPr>
          <w:t>https://core.ac.uk/download/pdf/232975012.pdf</w:t>
        </w:r>
      </w:hyperlink>
      <w:r w:rsidRPr="00C11A92">
        <w:rPr>
          <w:rFonts w:ascii="Times New Roman" w:hAnsi="Times New Roman" w:cs="Times New Roman"/>
          <w:lang w:val="en-GB"/>
        </w:rPr>
        <w:t xml:space="preserve">, Diakses terakhir tanggal </w:t>
      </w:r>
      <w:r w:rsidRPr="00C11A92">
        <w:rPr>
          <w:rFonts w:ascii="Times New Roman" w:hAnsi="Times New Roman" w:cs="Times New Roman"/>
          <w:color w:val="000000" w:themeColor="text1"/>
          <w:lang w:val="en-GB"/>
        </w:rPr>
        <w:t>16 Juli 2021.</w:t>
      </w:r>
    </w:p>
  </w:footnote>
  <w:footnote w:id="179">
    <w:p w14:paraId="6F7AAB45" w14:textId="77777777" w:rsidR="00111E92" w:rsidRPr="00C11A92" w:rsidRDefault="00111E92" w:rsidP="00F25FE1">
      <w:pPr>
        <w:pStyle w:val="FootnoteText"/>
        <w:ind w:firstLine="709"/>
        <w:jc w:val="both"/>
        <w:rPr>
          <w:rFonts w:ascii="Times New Roman" w:hAnsi="Times New Roman" w:cs="Times New Roman"/>
          <w:lang w:val="en-GB"/>
        </w:rPr>
      </w:pPr>
      <w:r w:rsidRPr="00C11A92">
        <w:rPr>
          <w:rStyle w:val="FootnoteReference"/>
          <w:rFonts w:ascii="Times New Roman" w:hAnsi="Times New Roman" w:cs="Times New Roman"/>
        </w:rPr>
        <w:footnoteRef/>
      </w:r>
      <w:r w:rsidRPr="00C11A92">
        <w:rPr>
          <w:rFonts w:ascii="Times New Roman" w:hAnsi="Times New Roman" w:cs="Times New Roman"/>
        </w:rPr>
        <w:t xml:space="preserve"> Iyar Stav, </w:t>
      </w:r>
      <w:r w:rsidRPr="00C11A92">
        <w:rPr>
          <w:rFonts w:ascii="Times New Roman" w:hAnsi="Times New Roman" w:cs="Times New Roman"/>
          <w:i/>
        </w:rPr>
        <w:t>“Muscial Plagiarism : a True Challenge for the Copyright Law,</w:t>
      </w:r>
      <w:r w:rsidRPr="00C11A92">
        <w:rPr>
          <w:rFonts w:ascii="Times New Roman" w:hAnsi="Times New Roman" w:cs="Times New Roman"/>
        </w:rPr>
        <w:t xml:space="preserve"> </w:t>
      </w:r>
      <w:r w:rsidRPr="00C11A92">
        <w:rPr>
          <w:rFonts w:ascii="Times New Roman" w:hAnsi="Times New Roman" w:cs="Times New Roman"/>
          <w:lang w:val="en-GB"/>
        </w:rPr>
        <w:t xml:space="preserve">DePaul </w:t>
      </w:r>
      <w:r w:rsidRPr="00C11A92">
        <w:rPr>
          <w:rFonts w:ascii="Times New Roman" w:hAnsi="Times New Roman" w:cs="Times New Roman"/>
          <w:i/>
          <w:lang w:val="en-GB"/>
        </w:rPr>
        <w:t>Journal of Art, Technology &amp; Intellectual Property Law, Volume</w:t>
      </w:r>
      <w:r w:rsidRPr="00C11A92">
        <w:rPr>
          <w:rFonts w:ascii="Times New Roman" w:hAnsi="Times New Roman" w:cs="Times New Roman"/>
          <w:lang w:val="en-GB"/>
        </w:rPr>
        <w:t xml:space="preserve"> 25 </w:t>
      </w:r>
      <w:r w:rsidRPr="00C11A92">
        <w:rPr>
          <w:rFonts w:ascii="Times New Roman" w:hAnsi="Times New Roman" w:cs="Times New Roman"/>
          <w:i/>
          <w:lang w:val="en-GB"/>
        </w:rPr>
        <w:t xml:space="preserve">Issue 1 Fall 2014. </w:t>
      </w:r>
      <w:r w:rsidRPr="00C11A92">
        <w:rPr>
          <w:rFonts w:ascii="Times New Roman" w:hAnsi="Times New Roman" w:cs="Times New Roman"/>
          <w:lang w:val="en-GB"/>
        </w:rPr>
        <w:t xml:space="preserve">Terdapat dalam </w:t>
      </w:r>
      <w:hyperlink r:id="rId35" w:history="1">
        <w:r w:rsidRPr="00C11A92">
          <w:rPr>
            <w:rStyle w:val="Hyperlink"/>
            <w:rFonts w:ascii="Times New Roman" w:hAnsi="Times New Roman" w:cs="Times New Roman"/>
            <w:color w:val="auto"/>
            <w:u w:val="none"/>
            <w:lang w:val="en-GB"/>
          </w:rPr>
          <w:t>https://core.ac.uk/download/pdf/232975012.pdf</w:t>
        </w:r>
      </w:hyperlink>
      <w:r w:rsidRPr="00C11A92">
        <w:rPr>
          <w:rFonts w:ascii="Times New Roman" w:hAnsi="Times New Roman" w:cs="Times New Roman"/>
          <w:lang w:val="en-GB"/>
        </w:rPr>
        <w:t>, Diakses terakhir tanggal 16 Juli 2021.</w:t>
      </w:r>
    </w:p>
  </w:footnote>
  <w:footnote w:id="180">
    <w:p w14:paraId="50097153" w14:textId="77777777" w:rsidR="00111E92" w:rsidRPr="00C11A92" w:rsidRDefault="00111E92" w:rsidP="00F25FE1">
      <w:pPr>
        <w:pStyle w:val="FootnoteText"/>
        <w:ind w:firstLine="709"/>
        <w:jc w:val="both"/>
        <w:rPr>
          <w:rFonts w:ascii="Times New Roman" w:hAnsi="Times New Roman" w:cs="Times New Roman"/>
          <w:lang w:val="en-GB"/>
        </w:rPr>
      </w:pPr>
      <w:r w:rsidRPr="00C11A92">
        <w:rPr>
          <w:rStyle w:val="FootnoteReference"/>
          <w:rFonts w:ascii="Times New Roman" w:hAnsi="Times New Roman" w:cs="Times New Roman"/>
        </w:rPr>
        <w:footnoteRef/>
      </w:r>
      <w:r w:rsidRPr="00C11A92">
        <w:rPr>
          <w:rFonts w:ascii="Times New Roman" w:hAnsi="Times New Roman" w:cs="Times New Roman"/>
        </w:rPr>
        <w:t xml:space="preserve"> Iyar Stav, </w:t>
      </w:r>
      <w:r w:rsidRPr="00C11A92">
        <w:rPr>
          <w:rFonts w:ascii="Times New Roman" w:hAnsi="Times New Roman" w:cs="Times New Roman"/>
          <w:i/>
        </w:rPr>
        <w:t>“Muscial Plagiarism : a True Challenge for the Copyright Law,</w:t>
      </w:r>
      <w:r w:rsidRPr="00C11A92">
        <w:rPr>
          <w:rFonts w:ascii="Times New Roman" w:hAnsi="Times New Roman" w:cs="Times New Roman"/>
        </w:rPr>
        <w:t xml:space="preserve"> </w:t>
      </w:r>
      <w:r w:rsidRPr="00C11A92">
        <w:rPr>
          <w:rFonts w:ascii="Times New Roman" w:hAnsi="Times New Roman" w:cs="Times New Roman"/>
          <w:lang w:val="en-GB"/>
        </w:rPr>
        <w:t xml:space="preserve">DePaul </w:t>
      </w:r>
      <w:r w:rsidRPr="00C11A92">
        <w:rPr>
          <w:rFonts w:ascii="Times New Roman" w:hAnsi="Times New Roman" w:cs="Times New Roman"/>
          <w:i/>
          <w:lang w:val="en-GB"/>
        </w:rPr>
        <w:t>Journal of Art, Technology &amp; Intellectual Property Law, Volume</w:t>
      </w:r>
      <w:r w:rsidRPr="00C11A92">
        <w:rPr>
          <w:rFonts w:ascii="Times New Roman" w:hAnsi="Times New Roman" w:cs="Times New Roman"/>
          <w:lang w:val="en-GB"/>
        </w:rPr>
        <w:t xml:space="preserve"> 25 </w:t>
      </w:r>
      <w:r w:rsidRPr="00C11A92">
        <w:rPr>
          <w:rFonts w:ascii="Times New Roman" w:hAnsi="Times New Roman" w:cs="Times New Roman"/>
          <w:i/>
          <w:lang w:val="en-GB"/>
        </w:rPr>
        <w:t xml:space="preserve">Issue 1 Fall 2014. </w:t>
      </w:r>
      <w:r w:rsidRPr="00C11A92">
        <w:rPr>
          <w:rFonts w:ascii="Times New Roman" w:hAnsi="Times New Roman" w:cs="Times New Roman"/>
          <w:lang w:val="en-GB"/>
        </w:rPr>
        <w:t xml:space="preserve">Terdapat dalam </w:t>
      </w:r>
      <w:hyperlink r:id="rId36" w:history="1">
        <w:r w:rsidRPr="00C11A92">
          <w:rPr>
            <w:rStyle w:val="Hyperlink"/>
            <w:rFonts w:ascii="Times New Roman" w:hAnsi="Times New Roman" w:cs="Times New Roman"/>
            <w:color w:val="auto"/>
            <w:u w:val="none"/>
            <w:lang w:val="en-GB"/>
          </w:rPr>
          <w:t>https://core.ac.uk/download/pdf/232975012.pdf</w:t>
        </w:r>
      </w:hyperlink>
      <w:r w:rsidRPr="00C11A92">
        <w:rPr>
          <w:rFonts w:ascii="Times New Roman" w:hAnsi="Times New Roman" w:cs="Times New Roman"/>
          <w:lang w:val="en-GB"/>
        </w:rPr>
        <w:t>, Diakses terakhir tanggal 16 Juli 2021.</w:t>
      </w:r>
    </w:p>
  </w:footnote>
  <w:footnote w:id="181">
    <w:p w14:paraId="154D4F5A" w14:textId="77777777" w:rsidR="00111E92" w:rsidRPr="00411CAB" w:rsidRDefault="00111E92" w:rsidP="00F25FE1">
      <w:pPr>
        <w:pStyle w:val="FootnoteText"/>
        <w:ind w:firstLine="567"/>
        <w:jc w:val="both"/>
        <w:rPr>
          <w:rFonts w:ascii="Times New Roman" w:hAnsi="Times New Roman" w:cs="Times New Roman"/>
          <w:lang w:val="en-GB"/>
        </w:rPr>
      </w:pPr>
      <w:r w:rsidRPr="00C11A92">
        <w:rPr>
          <w:rStyle w:val="FootnoteReference"/>
          <w:rFonts w:ascii="Times New Roman" w:hAnsi="Times New Roman" w:cs="Times New Roman"/>
        </w:rPr>
        <w:footnoteRef/>
      </w:r>
      <w:r w:rsidRPr="00C11A92">
        <w:rPr>
          <w:rFonts w:ascii="Times New Roman" w:hAnsi="Times New Roman" w:cs="Times New Roman"/>
        </w:rPr>
        <w:t xml:space="preserve"> Faisal Vero Gerungan, “</w:t>
      </w:r>
      <w:r w:rsidRPr="00C11A92">
        <w:rPr>
          <w:rFonts w:ascii="Times New Roman" w:hAnsi="Times New Roman" w:cs="Times New Roman"/>
          <w:i/>
        </w:rPr>
        <w:t>Penyidikan Terhadap Plagiat Karya Musik dan Lagu di Indonesia”,</w:t>
      </w:r>
      <w:r w:rsidRPr="00C11A92">
        <w:rPr>
          <w:rFonts w:ascii="Times New Roman" w:hAnsi="Times New Roman" w:cs="Times New Roman"/>
        </w:rPr>
        <w:t xml:space="preserve"> Lex Privatum, Vol.I/No.4/Oktober/2013. Terdapat dalam </w:t>
      </w:r>
      <w:hyperlink r:id="rId37" w:history="1">
        <w:r w:rsidRPr="00C11A92">
          <w:rPr>
            <w:rStyle w:val="Hyperlink"/>
            <w:rFonts w:ascii="Times New Roman" w:hAnsi="Times New Roman" w:cs="Times New Roman"/>
            <w:color w:val="auto"/>
            <w:u w:val="none"/>
          </w:rPr>
          <w:t>https://media.neliti.com/media/publications/148120-ID-penyidikan-terhadap-plagiat-karya-musik.pdf</w:t>
        </w:r>
      </w:hyperlink>
      <w:r w:rsidRPr="00C11A92">
        <w:rPr>
          <w:rFonts w:ascii="Times New Roman" w:hAnsi="Times New Roman" w:cs="Times New Roman"/>
        </w:rPr>
        <w:t xml:space="preserve"> . Diakses terakhir tanggal 12 Juli 2021</w:t>
      </w:r>
    </w:p>
  </w:footnote>
  <w:footnote w:id="182">
    <w:p w14:paraId="51E9ED23" w14:textId="77777777" w:rsidR="00111E92" w:rsidRPr="00860C76" w:rsidRDefault="00111E92" w:rsidP="00860C76">
      <w:pPr>
        <w:pStyle w:val="FootnoteText"/>
        <w:ind w:firstLine="567"/>
        <w:jc w:val="both"/>
        <w:rPr>
          <w:rFonts w:ascii="Times New Roman" w:hAnsi="Times New Roman" w:cs="Times New Roman"/>
          <w:lang w:val="en-GB"/>
        </w:rPr>
      </w:pPr>
      <w:r w:rsidRPr="00860C76">
        <w:rPr>
          <w:rStyle w:val="FootnoteReference"/>
          <w:rFonts w:ascii="Times New Roman" w:hAnsi="Times New Roman" w:cs="Times New Roman"/>
        </w:rPr>
        <w:footnoteRef/>
      </w:r>
      <w:r w:rsidRPr="00860C76">
        <w:rPr>
          <w:rFonts w:ascii="Times New Roman" w:hAnsi="Times New Roman" w:cs="Times New Roman"/>
        </w:rPr>
        <w:t xml:space="preserve"> </w:t>
      </w:r>
      <w:r>
        <w:rPr>
          <w:rFonts w:ascii="Times New Roman" w:hAnsi="Times New Roman" w:cs="Times New Roman"/>
        </w:rPr>
        <w:t>Otto Hasibuan, “</w:t>
      </w:r>
      <w:r>
        <w:rPr>
          <w:rFonts w:ascii="Times New Roman" w:hAnsi="Times New Roman" w:cs="Times New Roman"/>
          <w:i/>
        </w:rPr>
        <w:t xml:space="preserve">Hak Cipta di Indonesia (Tinjauan Khusus Hak Cipta Lagu, Neighboring Rights, dan Collecting </w:t>
      </w:r>
      <w:r w:rsidRPr="00D47FAB">
        <w:rPr>
          <w:rFonts w:ascii="Times New Roman" w:hAnsi="Times New Roman" w:cs="Times New Roman"/>
        </w:rPr>
        <w:t>society</w:t>
      </w:r>
      <w:r>
        <w:rPr>
          <w:rFonts w:ascii="Times New Roman" w:hAnsi="Times New Roman" w:cs="Times New Roman"/>
        </w:rPr>
        <w:t xml:space="preserve">”, dikutip oleh </w:t>
      </w:r>
      <w:r w:rsidRPr="00D47FAB">
        <w:rPr>
          <w:rFonts w:ascii="Times New Roman" w:hAnsi="Times New Roman" w:cs="Times New Roman"/>
        </w:rPr>
        <w:t>Reinhard</w:t>
      </w:r>
      <w:r w:rsidRPr="00860C76">
        <w:rPr>
          <w:rFonts w:ascii="Times New Roman" w:hAnsi="Times New Roman" w:cs="Times New Roman"/>
        </w:rPr>
        <w:t xml:space="preserve"> R.I. Sudabalok, “</w:t>
      </w:r>
      <w:r w:rsidRPr="00860C76">
        <w:rPr>
          <w:rFonts w:ascii="Times New Roman" w:hAnsi="Times New Roman" w:cs="Times New Roman"/>
          <w:i/>
        </w:rPr>
        <w:t>Perlindungan Hak Cipta Karya Musik Terkait Kesamaan Melodi Dalam Dua Komposisi Musik Berbeda”,</w:t>
      </w:r>
      <w:r>
        <w:rPr>
          <w:rFonts w:ascii="Times New Roman" w:hAnsi="Times New Roman" w:cs="Times New Roman"/>
          <w:i/>
        </w:rPr>
        <w:t xml:space="preserve"> </w:t>
      </w:r>
      <w:r>
        <w:rPr>
          <w:rFonts w:ascii="Times New Roman" w:hAnsi="Times New Roman" w:cs="Times New Roman"/>
        </w:rPr>
        <w:t>Skripsi,</w:t>
      </w:r>
      <w:r>
        <w:rPr>
          <w:rFonts w:ascii="Times New Roman" w:hAnsi="Times New Roman" w:cs="Times New Roman"/>
          <w:i/>
        </w:rPr>
        <w:t xml:space="preserve"> </w:t>
      </w:r>
      <w:r w:rsidRPr="00860C76">
        <w:rPr>
          <w:rFonts w:ascii="Times New Roman" w:hAnsi="Times New Roman" w:cs="Times New Roman"/>
        </w:rPr>
        <w:t xml:space="preserve">Terdapat dalam http://repositori.usu.ac.id/handle/123456789/4474, diakses terakhir tanggal 24 Juli 2021. </w:t>
      </w:r>
    </w:p>
  </w:footnote>
  <w:footnote w:id="183">
    <w:p w14:paraId="163B2F75" w14:textId="77777777" w:rsidR="00111E92" w:rsidRPr="007424BC" w:rsidRDefault="00111E92" w:rsidP="007424BC">
      <w:pPr>
        <w:pStyle w:val="FootnoteText"/>
        <w:ind w:firstLine="567"/>
        <w:jc w:val="both"/>
        <w:rPr>
          <w:rFonts w:ascii="Times New Roman" w:hAnsi="Times New Roman" w:cs="Times New Roman"/>
          <w:lang w:val="en-GB"/>
        </w:rPr>
      </w:pPr>
      <w:r w:rsidRPr="007424BC">
        <w:rPr>
          <w:rStyle w:val="FootnoteReference"/>
          <w:rFonts w:ascii="Times New Roman" w:hAnsi="Times New Roman" w:cs="Times New Roman"/>
        </w:rPr>
        <w:footnoteRef/>
      </w:r>
      <w:r w:rsidRPr="007424BC">
        <w:rPr>
          <w:rFonts w:ascii="Times New Roman" w:hAnsi="Times New Roman" w:cs="Times New Roman"/>
        </w:rPr>
        <w:t xml:space="preserve"> </w:t>
      </w:r>
      <w:r w:rsidRPr="007424BC">
        <w:rPr>
          <w:rFonts w:ascii="Times New Roman" w:hAnsi="Times New Roman" w:cs="Times New Roman"/>
          <w:lang w:val="en-GB"/>
        </w:rPr>
        <w:t>Maria Cicilia Galuh, “</w:t>
      </w:r>
      <w:r w:rsidRPr="007424BC">
        <w:rPr>
          <w:rFonts w:ascii="Times New Roman" w:hAnsi="Times New Roman" w:cs="Times New Roman"/>
          <w:i/>
          <w:lang w:val="en-GB"/>
        </w:rPr>
        <w:t>Dua Bar Mirip Sudah Masuk Kategori Menjiplak Lagu”</w:t>
      </w:r>
      <w:r w:rsidRPr="007424BC">
        <w:rPr>
          <w:rFonts w:ascii="Times New Roman" w:hAnsi="Times New Roman" w:cs="Times New Roman"/>
          <w:lang w:val="en-GB"/>
        </w:rPr>
        <w:t xml:space="preserve">, terdapat dalam https://celebrity.okezone.com/read/2012/06/12/386/645663/dua-bar-mirip-sudah-masuk-kategori-menjiplak-lagu , diakses terakhir tanggal 24 Juli 2021. </w:t>
      </w:r>
    </w:p>
  </w:footnote>
  <w:footnote w:id="184">
    <w:p w14:paraId="779869E0" w14:textId="77777777" w:rsidR="00111E92" w:rsidRDefault="00111E92" w:rsidP="00E11849">
      <w:pPr>
        <w:pStyle w:val="FootnoteText"/>
        <w:ind w:firstLine="567"/>
        <w:jc w:val="both"/>
        <w:rPr>
          <w:rFonts w:ascii="Times New Roman" w:hAnsi="Times New Roman" w:cs="Times New Roman"/>
          <w:lang w:val="en-GB"/>
        </w:rPr>
      </w:pPr>
      <w:r>
        <w:rPr>
          <w:rStyle w:val="FootnoteReference"/>
          <w:rFonts w:ascii="Times New Roman" w:hAnsi="Times New Roman" w:cs="Times New Roman"/>
        </w:rPr>
        <w:footnoteRef/>
      </w:r>
      <w:r>
        <w:rPr>
          <w:rFonts w:ascii="Times New Roman" w:hAnsi="Times New Roman" w:cs="Times New Roman"/>
        </w:rPr>
        <w:t xml:space="preserve"> Bambang Kesowo, “</w:t>
      </w:r>
      <w:r>
        <w:rPr>
          <w:rFonts w:ascii="Times New Roman" w:hAnsi="Times New Roman" w:cs="Times New Roman"/>
          <w:i/>
        </w:rPr>
        <w:t>Ketentuan-Ketentuan GATT yang Berkaitan Dengan Hak Milik Intelektual (TRIPs)</w:t>
      </w:r>
      <w:r>
        <w:rPr>
          <w:rFonts w:ascii="Times New Roman" w:hAnsi="Times New Roman" w:cs="Times New Roman"/>
        </w:rPr>
        <w:t xml:space="preserve">”, Makalah disampaikan dalam seminar Dampak GATT/Putaran Uruguay Bagi Dunia Usaha, Departemen Perdagangan RI, Jakarta,1994 hlm.28, Dikutip oleh </w:t>
      </w:r>
      <w:r>
        <w:rPr>
          <w:rFonts w:ascii="Times New Roman" w:hAnsi="Times New Roman" w:cs="Times New Roman"/>
          <w:lang w:val="en-GB"/>
        </w:rPr>
        <w:t xml:space="preserve">Hendra Tanu Atmadja, </w:t>
      </w:r>
      <w:r>
        <w:rPr>
          <w:rFonts w:ascii="Times New Roman" w:hAnsi="Times New Roman" w:cs="Times New Roman"/>
          <w:i/>
          <w:lang w:val="en-GB"/>
        </w:rPr>
        <w:t xml:space="preserve">Op.Cit. </w:t>
      </w:r>
      <w:r>
        <w:rPr>
          <w:rFonts w:ascii="Times New Roman" w:hAnsi="Times New Roman" w:cs="Times New Roman"/>
          <w:lang w:val="en-GB"/>
        </w:rPr>
        <w:t>Hlm. 59</w:t>
      </w:r>
    </w:p>
  </w:footnote>
  <w:footnote w:id="185">
    <w:p w14:paraId="2D22B66E" w14:textId="77777777" w:rsidR="00111E92" w:rsidRDefault="00111E92" w:rsidP="00E11849">
      <w:pPr>
        <w:pStyle w:val="FootnoteText"/>
        <w:ind w:firstLine="567"/>
        <w:jc w:val="both"/>
        <w:rPr>
          <w:rFonts w:ascii="Times New Roman" w:hAnsi="Times New Roman" w:cs="Times New Roman"/>
          <w:i/>
          <w:lang w:val="en-GB"/>
        </w:rPr>
      </w:pPr>
      <w:r>
        <w:rPr>
          <w:rStyle w:val="FootnoteReference"/>
          <w:rFonts w:ascii="Times New Roman" w:hAnsi="Times New Roman" w:cs="Times New Roman"/>
        </w:rPr>
        <w:footnoteRef/>
      </w:r>
      <w:r>
        <w:rPr>
          <w:rFonts w:ascii="Times New Roman" w:hAnsi="Times New Roman" w:cs="Times New Roman"/>
        </w:rPr>
        <w:t xml:space="preserve"> Bernard Nainggolan, </w:t>
      </w:r>
      <w:r>
        <w:rPr>
          <w:rFonts w:ascii="Times New Roman" w:hAnsi="Times New Roman" w:cs="Times New Roman"/>
          <w:i/>
        </w:rPr>
        <w:t xml:space="preserve">Op.Cit. </w:t>
      </w:r>
      <w:r>
        <w:rPr>
          <w:rFonts w:ascii="Times New Roman" w:hAnsi="Times New Roman" w:cs="Times New Roman"/>
        </w:rPr>
        <w:t>Hlm. 26.</w:t>
      </w:r>
    </w:p>
  </w:footnote>
  <w:footnote w:id="186">
    <w:p w14:paraId="27BD5DC6" w14:textId="77777777" w:rsidR="00111E92" w:rsidRDefault="00111E92" w:rsidP="003858CE">
      <w:pPr>
        <w:pStyle w:val="FootnoteText"/>
        <w:ind w:firstLine="567"/>
        <w:jc w:val="both"/>
        <w:rPr>
          <w:rFonts w:ascii="Times New Roman" w:hAnsi="Times New Roman" w:cs="Times New Roman"/>
          <w:i/>
          <w:lang w:val="en-GB"/>
        </w:rPr>
      </w:pPr>
      <w:r>
        <w:rPr>
          <w:rStyle w:val="FootnoteReference"/>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i/>
          <w:lang w:val="en-GB"/>
        </w:rPr>
        <w:t>Loc.Cit.</w:t>
      </w:r>
    </w:p>
  </w:footnote>
  <w:footnote w:id="187">
    <w:p w14:paraId="26C3372B" w14:textId="77777777" w:rsidR="00111E92" w:rsidRPr="00E11849" w:rsidRDefault="00111E92" w:rsidP="00E11849">
      <w:pPr>
        <w:pStyle w:val="FootnoteText"/>
        <w:ind w:firstLine="567"/>
        <w:jc w:val="both"/>
        <w:rPr>
          <w:rFonts w:ascii="Times New Roman" w:hAnsi="Times New Roman" w:cs="Times New Roman"/>
          <w:lang w:val="en-GB"/>
        </w:rPr>
      </w:pPr>
      <w:r w:rsidRPr="00E11849">
        <w:rPr>
          <w:rStyle w:val="FootnoteReference"/>
          <w:rFonts w:ascii="Times New Roman" w:hAnsi="Times New Roman" w:cs="Times New Roman"/>
        </w:rPr>
        <w:footnoteRef/>
      </w:r>
      <w:r w:rsidRPr="00E11849">
        <w:rPr>
          <w:rFonts w:ascii="Times New Roman" w:hAnsi="Times New Roman" w:cs="Times New Roman"/>
        </w:rPr>
        <w:t xml:space="preserve"> Kumparan, “</w:t>
      </w:r>
      <w:r w:rsidRPr="00E11849">
        <w:rPr>
          <w:rFonts w:ascii="Times New Roman" w:hAnsi="Times New Roman" w:cs="Times New Roman"/>
          <w:i/>
        </w:rPr>
        <w:t>Soal Kekeyi Dituding Plagiat Lewat Lagu Keke Bukan Boneka, Begini Analaisis Anji”</w:t>
      </w:r>
      <w:r w:rsidRPr="00E11849">
        <w:rPr>
          <w:rFonts w:ascii="Times New Roman" w:hAnsi="Times New Roman" w:cs="Times New Roman"/>
        </w:rPr>
        <w:t>, terdapat dalam https://kumparan.com/kumparanhits/soal-kekeyi-dituding-plagiat-lewat-lagu-keke-bukan-boneka-begini-analisis-anji-1tYXXpBHI0d/full , diakses terakhir tanggal 24 Juli 2021.</w:t>
      </w:r>
    </w:p>
  </w:footnote>
  <w:footnote w:id="188">
    <w:p w14:paraId="2A2835FA" w14:textId="77777777" w:rsidR="00111E92" w:rsidRDefault="00111E92" w:rsidP="00621B0E">
      <w:pPr>
        <w:pStyle w:val="FootnoteText"/>
        <w:ind w:firstLine="993"/>
        <w:jc w:val="both"/>
        <w:rPr>
          <w:rFonts w:ascii="Times New Roman" w:hAnsi="Times New Roman" w:cs="Times New Roman"/>
          <w:lang w:val="en-GB"/>
        </w:rPr>
      </w:pPr>
      <w:r>
        <w:rPr>
          <w:rStyle w:val="FootnoteReference"/>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lang w:val="en-GB"/>
        </w:rPr>
        <w:t>Pasal 44 ayat (1) UU No. 28 Tahun 2014 Tentang Hak Cipta.</w:t>
      </w:r>
    </w:p>
  </w:footnote>
  <w:footnote w:id="189">
    <w:p w14:paraId="63AB8AFD" w14:textId="77777777" w:rsidR="00111E92" w:rsidRPr="00940D86" w:rsidRDefault="00111E92" w:rsidP="00940D86">
      <w:pPr>
        <w:pStyle w:val="FootnoteText"/>
        <w:ind w:firstLine="709"/>
        <w:jc w:val="both"/>
        <w:rPr>
          <w:rFonts w:ascii="Times New Roman" w:hAnsi="Times New Roman" w:cs="Times New Roman"/>
          <w:lang w:val="en-GB"/>
        </w:rPr>
      </w:pPr>
      <w:r w:rsidRPr="00940D86">
        <w:rPr>
          <w:rStyle w:val="FootnoteReference"/>
          <w:rFonts w:ascii="Times New Roman" w:hAnsi="Times New Roman" w:cs="Times New Roman"/>
        </w:rPr>
        <w:footnoteRef/>
      </w:r>
      <w:r w:rsidRPr="00940D86">
        <w:rPr>
          <w:rFonts w:ascii="Times New Roman" w:hAnsi="Times New Roman" w:cs="Times New Roman"/>
        </w:rPr>
        <w:t xml:space="preserve"> </w:t>
      </w:r>
      <w:r w:rsidRPr="00940D86">
        <w:rPr>
          <w:rFonts w:ascii="Times New Roman" w:hAnsi="Times New Roman" w:cs="Times New Roman"/>
          <w:lang w:val="en-GB"/>
        </w:rPr>
        <w:t xml:space="preserve">Aidah Musyarofah, </w:t>
      </w:r>
      <w:r w:rsidRPr="00940D86">
        <w:rPr>
          <w:rFonts w:ascii="Times New Roman" w:hAnsi="Times New Roman" w:cs="Times New Roman"/>
          <w:i/>
          <w:lang w:val="en-GB"/>
        </w:rPr>
        <w:t>“Arti Plagiarisme Lagu dan Deretan Kasusnya di Indonesia”</w:t>
      </w:r>
      <w:r w:rsidRPr="00940D86">
        <w:rPr>
          <w:rFonts w:ascii="Times New Roman" w:hAnsi="Times New Roman" w:cs="Times New Roman"/>
          <w:lang w:val="en-GB"/>
        </w:rPr>
        <w:t xml:space="preserve">, terdapat dalam https://www.bobobox.co.id/blog/arti-plagiarisme-lagu-dan-deretan-kasusnya-di-indonesia/ , diakses terakhir tanggal 24 Juli 2021. </w:t>
      </w:r>
    </w:p>
  </w:footnote>
  <w:footnote w:id="190">
    <w:p w14:paraId="46FFFD94" w14:textId="77777777" w:rsidR="00111E92" w:rsidRPr="00940D86" w:rsidRDefault="00111E92" w:rsidP="00940D86">
      <w:pPr>
        <w:pStyle w:val="FootnoteText"/>
        <w:ind w:firstLine="709"/>
        <w:rPr>
          <w:lang w:val="en-GB"/>
        </w:rPr>
      </w:pPr>
      <w:r>
        <w:rPr>
          <w:rStyle w:val="FootnoteReference"/>
        </w:rPr>
        <w:footnoteRef/>
      </w:r>
      <w:r>
        <w:t xml:space="preserve"> </w:t>
      </w:r>
      <w:r w:rsidRPr="00940D86">
        <w:rPr>
          <w:rFonts w:ascii="Times New Roman" w:hAnsi="Times New Roman" w:cs="Times New Roman"/>
          <w:lang w:val="en-GB"/>
        </w:rPr>
        <w:t xml:space="preserve">Aidah Musyarofah, </w:t>
      </w:r>
      <w:r w:rsidRPr="00940D86">
        <w:rPr>
          <w:rFonts w:ascii="Times New Roman" w:hAnsi="Times New Roman" w:cs="Times New Roman"/>
          <w:i/>
          <w:lang w:val="en-GB"/>
        </w:rPr>
        <w:t>“Arti Plagiarisme Lagu dan Deretan Kasusnya di Indonesia”</w:t>
      </w:r>
      <w:r w:rsidRPr="00940D86">
        <w:rPr>
          <w:rFonts w:ascii="Times New Roman" w:hAnsi="Times New Roman" w:cs="Times New Roman"/>
          <w:lang w:val="en-GB"/>
        </w:rPr>
        <w:t>, terdapat dalam https://www.bobobox.co.id/blog/arti-plagiarisme-lagu-dan-deretan-kasusnya-di-indonesia/ , diakses terakhir tanggal 24 Juli 2021.</w:t>
      </w:r>
    </w:p>
  </w:footnote>
  <w:footnote w:id="191">
    <w:p w14:paraId="65AFDF4B" w14:textId="77777777" w:rsidR="00111E92" w:rsidRPr="00651C1C" w:rsidRDefault="00111E92" w:rsidP="006D4095">
      <w:pPr>
        <w:pStyle w:val="FootnoteText"/>
        <w:ind w:firstLine="709"/>
        <w:jc w:val="both"/>
        <w:rPr>
          <w:rFonts w:ascii="Times New Roman" w:hAnsi="Times New Roman" w:cs="Times New Roman"/>
          <w:lang w:val="en-GB"/>
        </w:rPr>
      </w:pPr>
      <w:r>
        <w:rPr>
          <w:rStyle w:val="FootnoteReference"/>
        </w:rPr>
        <w:footnoteRef/>
      </w:r>
      <w:r>
        <w:t xml:space="preserve"> </w:t>
      </w:r>
      <w:r>
        <w:rPr>
          <w:rFonts w:ascii="Times New Roman" w:hAnsi="Times New Roman" w:cs="Times New Roman"/>
          <w:lang w:val="en-GB"/>
        </w:rPr>
        <w:t xml:space="preserve">Henry Soelistyo, </w:t>
      </w:r>
      <w:r>
        <w:rPr>
          <w:rFonts w:ascii="Times New Roman" w:hAnsi="Times New Roman" w:cs="Times New Roman"/>
          <w:i/>
          <w:lang w:val="en-GB"/>
        </w:rPr>
        <w:t xml:space="preserve">Op.Cit. </w:t>
      </w:r>
      <w:r>
        <w:rPr>
          <w:rFonts w:ascii="Times New Roman" w:hAnsi="Times New Roman" w:cs="Times New Roman"/>
          <w:lang w:val="en-GB"/>
        </w:rPr>
        <w:t>Hlm 216.</w:t>
      </w:r>
    </w:p>
  </w:footnote>
  <w:footnote w:id="192">
    <w:p w14:paraId="271639DB" w14:textId="77777777" w:rsidR="00111E92" w:rsidRPr="00350E70" w:rsidRDefault="00111E92" w:rsidP="006D4095">
      <w:pPr>
        <w:pStyle w:val="FootnoteText"/>
        <w:ind w:firstLine="709"/>
        <w:jc w:val="both"/>
        <w:rPr>
          <w:rFonts w:ascii="Times New Roman" w:hAnsi="Times New Roman" w:cs="Times New Roman"/>
          <w:i/>
          <w:lang w:val="en-GB"/>
        </w:rPr>
      </w:pPr>
      <w:r w:rsidRPr="00350E70">
        <w:rPr>
          <w:rStyle w:val="FootnoteReference"/>
          <w:rFonts w:ascii="Times New Roman" w:hAnsi="Times New Roman" w:cs="Times New Roman"/>
        </w:rPr>
        <w:footnoteRef/>
      </w:r>
      <w:r w:rsidRPr="00350E70">
        <w:rPr>
          <w:rFonts w:ascii="Times New Roman" w:hAnsi="Times New Roman" w:cs="Times New Roman"/>
        </w:rPr>
        <w:t xml:space="preserve"> </w:t>
      </w:r>
      <w:r w:rsidRPr="00350E70">
        <w:rPr>
          <w:rFonts w:ascii="Times New Roman" w:hAnsi="Times New Roman" w:cs="Times New Roman"/>
          <w:i/>
          <w:lang w:val="en-GB"/>
        </w:rPr>
        <w:t xml:space="preserve">Loc.Cit. </w:t>
      </w:r>
    </w:p>
  </w:footnote>
  <w:footnote w:id="193">
    <w:p w14:paraId="1AB658D5" w14:textId="77777777" w:rsidR="00111E92" w:rsidRPr="00B93DE5" w:rsidRDefault="00111E92" w:rsidP="006D4095">
      <w:pPr>
        <w:pStyle w:val="FootnoteText"/>
        <w:ind w:firstLine="709"/>
        <w:rPr>
          <w:rFonts w:ascii="Times New Roman" w:hAnsi="Times New Roman" w:cs="Times New Roman"/>
          <w:lang w:val="en-GB"/>
        </w:rPr>
      </w:pPr>
      <w:r w:rsidRPr="00B93DE5">
        <w:rPr>
          <w:rStyle w:val="FootnoteReference"/>
          <w:rFonts w:ascii="Times New Roman" w:hAnsi="Times New Roman" w:cs="Times New Roman"/>
        </w:rPr>
        <w:footnoteRef/>
      </w:r>
      <w:r w:rsidRPr="00B93DE5">
        <w:rPr>
          <w:rFonts w:ascii="Times New Roman" w:hAnsi="Times New Roman" w:cs="Times New Roman"/>
        </w:rPr>
        <w:t xml:space="preserve"> </w:t>
      </w:r>
      <w:r w:rsidRPr="00B93DE5">
        <w:rPr>
          <w:rFonts w:ascii="Times New Roman" w:hAnsi="Times New Roman" w:cs="Times New Roman"/>
          <w:lang w:val="en-GB"/>
        </w:rPr>
        <w:t xml:space="preserve">Henry Soelistyo, </w:t>
      </w:r>
      <w:r w:rsidRPr="00B93DE5">
        <w:rPr>
          <w:rFonts w:ascii="Times New Roman" w:hAnsi="Times New Roman" w:cs="Times New Roman"/>
          <w:i/>
          <w:lang w:val="en-GB"/>
        </w:rPr>
        <w:t xml:space="preserve">Op.Cit. </w:t>
      </w:r>
      <w:r w:rsidRPr="00B93DE5">
        <w:rPr>
          <w:rFonts w:ascii="Times New Roman" w:hAnsi="Times New Roman" w:cs="Times New Roman"/>
          <w:lang w:val="en-GB"/>
        </w:rPr>
        <w:t>Hlm. 217</w:t>
      </w:r>
    </w:p>
  </w:footnote>
  <w:footnote w:id="194">
    <w:p w14:paraId="607AA7C9" w14:textId="77777777" w:rsidR="00111E92" w:rsidRPr="00C11A92" w:rsidRDefault="00111E92" w:rsidP="00F70FD4">
      <w:pPr>
        <w:pStyle w:val="FootnoteText"/>
        <w:ind w:firstLine="567"/>
        <w:jc w:val="both"/>
        <w:rPr>
          <w:rFonts w:ascii="Times New Roman" w:hAnsi="Times New Roman" w:cs="Times New Roman"/>
          <w:lang w:val="en-GB"/>
        </w:rPr>
      </w:pPr>
      <w:r>
        <w:rPr>
          <w:rStyle w:val="FootnoteReference"/>
        </w:rPr>
        <w:footnoteRef/>
      </w:r>
      <w:r>
        <w:t xml:space="preserve"> </w:t>
      </w:r>
      <w:r>
        <w:rPr>
          <w:rFonts w:ascii="Times New Roman" w:hAnsi="Times New Roman" w:cs="Times New Roman"/>
        </w:rPr>
        <w:t>Anshar Aziz Machmuda, “</w:t>
      </w:r>
      <w:r>
        <w:rPr>
          <w:rFonts w:ascii="Times New Roman" w:hAnsi="Times New Roman" w:cs="Times New Roman"/>
          <w:i/>
        </w:rPr>
        <w:t>Pembatasan dan Pengecualian Hak Cipta Musik dan Lagu</w:t>
      </w:r>
      <w:r>
        <w:rPr>
          <w:rFonts w:ascii="Times New Roman" w:hAnsi="Times New Roman" w:cs="Times New Roman"/>
        </w:rPr>
        <w:t xml:space="preserve">”, Skripsi, FH UII, Yogyakarta, 2016, hlm. 69,   terdapat dalam </w:t>
      </w:r>
      <w:hyperlink r:id="rId38" w:history="1">
        <w:r w:rsidRPr="00C11A92">
          <w:rPr>
            <w:rStyle w:val="Hyperlink"/>
            <w:rFonts w:ascii="Times New Roman" w:hAnsi="Times New Roman" w:cs="Times New Roman"/>
            <w:color w:val="auto"/>
            <w:u w:val="none"/>
          </w:rPr>
          <w:t>https://dspace.uii.ac.id/bitstream/handle/123456789/4139/01.0%20cover.pdf?sequence=1&amp;isAllowed=y</w:t>
        </w:r>
      </w:hyperlink>
      <w:r w:rsidRPr="00C11A92">
        <w:rPr>
          <w:rFonts w:ascii="Times New Roman" w:hAnsi="Times New Roman" w:cs="Times New Roman"/>
        </w:rPr>
        <w:t xml:space="preserve"> , Diakses terakhir tanggal 17 Juli 2021.</w:t>
      </w:r>
    </w:p>
  </w:footnote>
  <w:footnote w:id="195">
    <w:p w14:paraId="5C83C400" w14:textId="77777777" w:rsidR="00111E92" w:rsidRPr="00413728" w:rsidRDefault="00111E92" w:rsidP="00413728">
      <w:pPr>
        <w:pStyle w:val="FootnoteText"/>
        <w:ind w:firstLine="567"/>
        <w:jc w:val="both"/>
        <w:rPr>
          <w:rFonts w:ascii="Times New Roman" w:hAnsi="Times New Roman" w:cs="Times New Roman"/>
          <w:lang w:val="en-GB"/>
        </w:rPr>
      </w:pPr>
      <w:r w:rsidRPr="00413728">
        <w:rPr>
          <w:rStyle w:val="FootnoteReference"/>
          <w:rFonts w:ascii="Times New Roman" w:hAnsi="Times New Roman" w:cs="Times New Roman"/>
        </w:rPr>
        <w:footnoteRef/>
      </w:r>
      <w:r w:rsidRPr="00413728">
        <w:rPr>
          <w:rFonts w:ascii="Times New Roman" w:hAnsi="Times New Roman" w:cs="Times New Roman"/>
        </w:rPr>
        <w:t xml:space="preserve"> </w:t>
      </w:r>
      <w:r w:rsidRPr="00413728">
        <w:rPr>
          <w:rFonts w:ascii="Times New Roman" w:hAnsi="Times New Roman" w:cs="Times New Roman"/>
          <w:lang w:val="en-GB"/>
        </w:rPr>
        <w:t xml:space="preserve">Ravindra Indra, </w:t>
      </w:r>
      <w:r w:rsidRPr="00413728">
        <w:rPr>
          <w:rFonts w:ascii="Times New Roman" w:hAnsi="Times New Roman" w:cs="Times New Roman"/>
          <w:i/>
          <w:lang w:val="en-GB"/>
        </w:rPr>
        <w:t>“Syarat Mengarang Lagu”</w:t>
      </w:r>
      <w:r w:rsidRPr="00413728">
        <w:rPr>
          <w:rFonts w:ascii="Times New Roman" w:hAnsi="Times New Roman" w:cs="Times New Roman"/>
          <w:lang w:val="en-GB"/>
        </w:rPr>
        <w:t xml:space="preserve"> dikutip oleh </w:t>
      </w:r>
      <w:r w:rsidRPr="00413728">
        <w:rPr>
          <w:rFonts w:ascii="Times New Roman" w:hAnsi="Times New Roman" w:cs="Times New Roman"/>
        </w:rPr>
        <w:t>Reinhard R.I. Sudabalok, “</w:t>
      </w:r>
      <w:r w:rsidRPr="00413728">
        <w:rPr>
          <w:rFonts w:ascii="Times New Roman" w:hAnsi="Times New Roman" w:cs="Times New Roman"/>
          <w:i/>
        </w:rPr>
        <w:t xml:space="preserve">Perlindungan Hak Cipta Karya Musik Terkait Kesamaan Melodi Dalam Dua Komposisi Musik Berbeda”, </w:t>
      </w:r>
      <w:r w:rsidRPr="00413728">
        <w:rPr>
          <w:rFonts w:ascii="Times New Roman" w:hAnsi="Times New Roman" w:cs="Times New Roman"/>
        </w:rPr>
        <w:t>Skripsi,</w:t>
      </w:r>
      <w:r w:rsidRPr="00413728">
        <w:rPr>
          <w:rFonts w:ascii="Times New Roman" w:hAnsi="Times New Roman" w:cs="Times New Roman"/>
          <w:i/>
        </w:rPr>
        <w:t xml:space="preserve"> </w:t>
      </w:r>
      <w:r w:rsidRPr="00413728">
        <w:rPr>
          <w:rFonts w:ascii="Times New Roman" w:hAnsi="Times New Roman" w:cs="Times New Roman"/>
        </w:rPr>
        <w:t>Terdapat dalam http://repositori.usu.ac.id/handle/123456789/4474, diakses terakhir tanggal 24 Juli 2021.</w:t>
      </w:r>
    </w:p>
  </w:footnote>
  <w:footnote w:id="196">
    <w:p w14:paraId="4603291D" w14:textId="77777777" w:rsidR="00111E92" w:rsidRPr="008358AE" w:rsidRDefault="00111E92" w:rsidP="00413728">
      <w:pPr>
        <w:pStyle w:val="FootnoteText"/>
        <w:ind w:firstLine="709"/>
        <w:jc w:val="both"/>
        <w:rPr>
          <w:rFonts w:ascii="Times New Roman" w:hAnsi="Times New Roman" w:cs="Times New Roman"/>
          <w:lang w:val="en-GB"/>
        </w:rPr>
      </w:pPr>
      <w:r w:rsidRPr="008358AE">
        <w:rPr>
          <w:rStyle w:val="FootnoteReference"/>
          <w:rFonts w:ascii="Times New Roman" w:hAnsi="Times New Roman" w:cs="Times New Roman"/>
        </w:rPr>
        <w:footnoteRef/>
      </w:r>
      <w:r w:rsidRPr="008358AE">
        <w:rPr>
          <w:rFonts w:ascii="Times New Roman" w:hAnsi="Times New Roman" w:cs="Times New Roman"/>
        </w:rPr>
        <w:t xml:space="preserve"> Indozone, “</w:t>
      </w:r>
      <w:r w:rsidRPr="008358AE">
        <w:rPr>
          <w:rFonts w:ascii="Times New Roman" w:hAnsi="Times New Roman" w:cs="Times New Roman"/>
          <w:i/>
        </w:rPr>
        <w:t>Kasus Jiplak Lagu di Indonesia, Apa Sudah Ada yang ke Pengadilan?”</w:t>
      </w:r>
      <w:r w:rsidRPr="008358AE">
        <w:rPr>
          <w:rFonts w:ascii="Times New Roman" w:hAnsi="Times New Roman" w:cs="Times New Roman"/>
        </w:rPr>
        <w:t xml:space="preserve">, terdapat dalam https://www.indozone.id/music/jzsQ73Y/kasus-jiplak-lagu-di-indonesia-apa-sudah-ada-yang-ke-pengadilan/read-all , diakses terakhir tanggal 19 Juli 2021. </w:t>
      </w:r>
    </w:p>
  </w:footnote>
  <w:footnote w:id="197">
    <w:p w14:paraId="024D13B5" w14:textId="77777777" w:rsidR="00111E92" w:rsidRPr="002879F2" w:rsidRDefault="00111E92" w:rsidP="00D06CC5">
      <w:pPr>
        <w:pStyle w:val="FootnoteText"/>
        <w:ind w:firstLine="709"/>
        <w:jc w:val="both"/>
        <w:rPr>
          <w:rFonts w:ascii="Times New Roman" w:hAnsi="Times New Roman" w:cs="Times New Roman"/>
          <w:lang w:val="en-GB"/>
        </w:rPr>
      </w:pPr>
      <w:r w:rsidRPr="004F58E4">
        <w:rPr>
          <w:rStyle w:val="FootnoteReference"/>
          <w:rFonts w:ascii="Times New Roman" w:hAnsi="Times New Roman" w:cs="Times New Roman"/>
        </w:rPr>
        <w:footnoteRef/>
      </w:r>
      <w:r w:rsidRPr="004F58E4">
        <w:rPr>
          <w:rFonts w:ascii="Times New Roman" w:hAnsi="Times New Roman" w:cs="Times New Roman"/>
        </w:rPr>
        <w:t xml:space="preserve"> </w:t>
      </w:r>
      <w:r w:rsidRPr="004F58E4">
        <w:rPr>
          <w:rFonts w:ascii="Times New Roman" w:hAnsi="Times New Roman" w:cs="Times New Roman"/>
          <w:lang w:val="en-GB"/>
        </w:rPr>
        <w:t>Eddy Damian</w:t>
      </w:r>
      <w:r w:rsidRPr="002879F2">
        <w:rPr>
          <w:rFonts w:ascii="Times New Roman" w:hAnsi="Times New Roman" w:cs="Times New Roman"/>
          <w:lang w:val="en-GB"/>
        </w:rPr>
        <w:t xml:space="preserve">, </w:t>
      </w:r>
      <w:r w:rsidRPr="002879F2">
        <w:rPr>
          <w:rFonts w:ascii="Times New Roman" w:hAnsi="Times New Roman" w:cs="Times New Roman"/>
          <w:i/>
          <w:lang w:val="en-GB"/>
        </w:rPr>
        <w:t xml:space="preserve">Op.Cit. </w:t>
      </w:r>
      <w:r w:rsidRPr="002879F2">
        <w:rPr>
          <w:rFonts w:ascii="Times New Roman" w:hAnsi="Times New Roman" w:cs="Times New Roman"/>
          <w:lang w:val="en-GB"/>
        </w:rPr>
        <w:t>hlm 86</w:t>
      </w:r>
      <w:r>
        <w:rPr>
          <w:rFonts w:ascii="Times New Roman" w:hAnsi="Times New Roman" w:cs="Times New Roman"/>
          <w:lang w:val="en-GB"/>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E5CC8"/>
    <w:multiLevelType w:val="hybridMultilevel"/>
    <w:tmpl w:val="8A20635C"/>
    <w:lvl w:ilvl="0" w:tplc="9AE24B34">
      <w:start w:val="1"/>
      <w:numFmt w:val="lowerLetter"/>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 w15:restartNumberingAfterBreak="0">
    <w:nsid w:val="02187E17"/>
    <w:multiLevelType w:val="hybridMultilevel"/>
    <w:tmpl w:val="2D48971E"/>
    <w:lvl w:ilvl="0" w:tplc="F9CEE866">
      <w:start w:val="1"/>
      <w:numFmt w:val="decimal"/>
      <w:lvlText w:val="%1."/>
      <w:lvlJc w:val="left"/>
      <w:pPr>
        <w:ind w:left="1920" w:hanging="360"/>
      </w:pPr>
      <w:rPr>
        <w:rFonts w:hint="default"/>
      </w:rPr>
    </w:lvl>
    <w:lvl w:ilvl="1" w:tplc="38090019" w:tentative="1">
      <w:start w:val="1"/>
      <w:numFmt w:val="lowerLetter"/>
      <w:lvlText w:val="%2."/>
      <w:lvlJc w:val="left"/>
      <w:pPr>
        <w:ind w:left="2640" w:hanging="360"/>
      </w:pPr>
    </w:lvl>
    <w:lvl w:ilvl="2" w:tplc="3809001B" w:tentative="1">
      <w:start w:val="1"/>
      <w:numFmt w:val="lowerRoman"/>
      <w:lvlText w:val="%3."/>
      <w:lvlJc w:val="right"/>
      <w:pPr>
        <w:ind w:left="3360" w:hanging="180"/>
      </w:pPr>
    </w:lvl>
    <w:lvl w:ilvl="3" w:tplc="3809000F" w:tentative="1">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2" w15:restartNumberingAfterBreak="0">
    <w:nsid w:val="02AE0E72"/>
    <w:multiLevelType w:val="hybridMultilevel"/>
    <w:tmpl w:val="B47EB96E"/>
    <w:lvl w:ilvl="0" w:tplc="38090015">
      <w:start w:val="1"/>
      <w:numFmt w:val="upp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03657014"/>
    <w:multiLevelType w:val="hybridMultilevel"/>
    <w:tmpl w:val="271CB2FA"/>
    <w:lvl w:ilvl="0" w:tplc="0324DF90">
      <w:start w:val="1"/>
      <w:numFmt w:val="lowerLetter"/>
      <w:lvlText w:val="%1."/>
      <w:lvlJc w:val="left"/>
      <w:pPr>
        <w:ind w:left="1134" w:hanging="360"/>
      </w:pPr>
      <w:rPr>
        <w:rFonts w:hint="default"/>
      </w:rPr>
    </w:lvl>
    <w:lvl w:ilvl="1" w:tplc="38090019" w:tentative="1">
      <w:start w:val="1"/>
      <w:numFmt w:val="lowerLetter"/>
      <w:lvlText w:val="%2."/>
      <w:lvlJc w:val="left"/>
      <w:pPr>
        <w:ind w:left="1854" w:hanging="360"/>
      </w:pPr>
    </w:lvl>
    <w:lvl w:ilvl="2" w:tplc="3809001B" w:tentative="1">
      <w:start w:val="1"/>
      <w:numFmt w:val="lowerRoman"/>
      <w:lvlText w:val="%3."/>
      <w:lvlJc w:val="right"/>
      <w:pPr>
        <w:ind w:left="2574" w:hanging="180"/>
      </w:pPr>
    </w:lvl>
    <w:lvl w:ilvl="3" w:tplc="3809000F" w:tentative="1">
      <w:start w:val="1"/>
      <w:numFmt w:val="decimal"/>
      <w:lvlText w:val="%4."/>
      <w:lvlJc w:val="left"/>
      <w:pPr>
        <w:ind w:left="3294" w:hanging="360"/>
      </w:pPr>
    </w:lvl>
    <w:lvl w:ilvl="4" w:tplc="38090019" w:tentative="1">
      <w:start w:val="1"/>
      <w:numFmt w:val="lowerLetter"/>
      <w:lvlText w:val="%5."/>
      <w:lvlJc w:val="left"/>
      <w:pPr>
        <w:ind w:left="4014" w:hanging="360"/>
      </w:pPr>
    </w:lvl>
    <w:lvl w:ilvl="5" w:tplc="3809001B" w:tentative="1">
      <w:start w:val="1"/>
      <w:numFmt w:val="lowerRoman"/>
      <w:lvlText w:val="%6."/>
      <w:lvlJc w:val="right"/>
      <w:pPr>
        <w:ind w:left="4734" w:hanging="180"/>
      </w:pPr>
    </w:lvl>
    <w:lvl w:ilvl="6" w:tplc="3809000F" w:tentative="1">
      <w:start w:val="1"/>
      <w:numFmt w:val="decimal"/>
      <w:lvlText w:val="%7."/>
      <w:lvlJc w:val="left"/>
      <w:pPr>
        <w:ind w:left="5454" w:hanging="360"/>
      </w:pPr>
    </w:lvl>
    <w:lvl w:ilvl="7" w:tplc="38090019" w:tentative="1">
      <w:start w:val="1"/>
      <w:numFmt w:val="lowerLetter"/>
      <w:lvlText w:val="%8."/>
      <w:lvlJc w:val="left"/>
      <w:pPr>
        <w:ind w:left="6174" w:hanging="360"/>
      </w:pPr>
    </w:lvl>
    <w:lvl w:ilvl="8" w:tplc="3809001B" w:tentative="1">
      <w:start w:val="1"/>
      <w:numFmt w:val="lowerRoman"/>
      <w:lvlText w:val="%9."/>
      <w:lvlJc w:val="right"/>
      <w:pPr>
        <w:ind w:left="6894" w:hanging="180"/>
      </w:pPr>
    </w:lvl>
  </w:abstractNum>
  <w:abstractNum w:abstractNumId="4" w15:restartNumberingAfterBreak="0">
    <w:nsid w:val="05E13F0F"/>
    <w:multiLevelType w:val="hybridMultilevel"/>
    <w:tmpl w:val="06BE1530"/>
    <w:lvl w:ilvl="0" w:tplc="12EC4EB0">
      <w:start w:val="1"/>
      <w:numFmt w:val="lowerLetter"/>
      <w:lvlText w:val="%1."/>
      <w:lvlJc w:val="left"/>
      <w:pPr>
        <w:ind w:left="1134" w:hanging="360"/>
      </w:pPr>
      <w:rPr>
        <w:rFonts w:ascii="Times New Roman" w:eastAsiaTheme="minorHAnsi" w:hAnsi="Times New Roman" w:cs="Times New Roman"/>
      </w:rPr>
    </w:lvl>
    <w:lvl w:ilvl="1" w:tplc="38090019" w:tentative="1">
      <w:start w:val="1"/>
      <w:numFmt w:val="lowerLetter"/>
      <w:lvlText w:val="%2."/>
      <w:lvlJc w:val="left"/>
      <w:pPr>
        <w:ind w:left="1854" w:hanging="360"/>
      </w:pPr>
    </w:lvl>
    <w:lvl w:ilvl="2" w:tplc="3809001B" w:tentative="1">
      <w:start w:val="1"/>
      <w:numFmt w:val="lowerRoman"/>
      <w:lvlText w:val="%3."/>
      <w:lvlJc w:val="right"/>
      <w:pPr>
        <w:ind w:left="2574" w:hanging="180"/>
      </w:pPr>
    </w:lvl>
    <w:lvl w:ilvl="3" w:tplc="3809000F" w:tentative="1">
      <w:start w:val="1"/>
      <w:numFmt w:val="decimal"/>
      <w:lvlText w:val="%4."/>
      <w:lvlJc w:val="left"/>
      <w:pPr>
        <w:ind w:left="3294" w:hanging="360"/>
      </w:pPr>
    </w:lvl>
    <w:lvl w:ilvl="4" w:tplc="38090019" w:tentative="1">
      <w:start w:val="1"/>
      <w:numFmt w:val="lowerLetter"/>
      <w:lvlText w:val="%5."/>
      <w:lvlJc w:val="left"/>
      <w:pPr>
        <w:ind w:left="4014" w:hanging="360"/>
      </w:pPr>
    </w:lvl>
    <w:lvl w:ilvl="5" w:tplc="3809001B" w:tentative="1">
      <w:start w:val="1"/>
      <w:numFmt w:val="lowerRoman"/>
      <w:lvlText w:val="%6."/>
      <w:lvlJc w:val="right"/>
      <w:pPr>
        <w:ind w:left="4734" w:hanging="180"/>
      </w:pPr>
    </w:lvl>
    <w:lvl w:ilvl="6" w:tplc="3809000F" w:tentative="1">
      <w:start w:val="1"/>
      <w:numFmt w:val="decimal"/>
      <w:lvlText w:val="%7."/>
      <w:lvlJc w:val="left"/>
      <w:pPr>
        <w:ind w:left="5454" w:hanging="360"/>
      </w:pPr>
    </w:lvl>
    <w:lvl w:ilvl="7" w:tplc="38090019" w:tentative="1">
      <w:start w:val="1"/>
      <w:numFmt w:val="lowerLetter"/>
      <w:lvlText w:val="%8."/>
      <w:lvlJc w:val="left"/>
      <w:pPr>
        <w:ind w:left="6174" w:hanging="360"/>
      </w:pPr>
    </w:lvl>
    <w:lvl w:ilvl="8" w:tplc="3809001B" w:tentative="1">
      <w:start w:val="1"/>
      <w:numFmt w:val="lowerRoman"/>
      <w:lvlText w:val="%9."/>
      <w:lvlJc w:val="right"/>
      <w:pPr>
        <w:ind w:left="6894" w:hanging="180"/>
      </w:pPr>
    </w:lvl>
  </w:abstractNum>
  <w:abstractNum w:abstractNumId="5" w15:restartNumberingAfterBreak="0">
    <w:nsid w:val="063729A8"/>
    <w:multiLevelType w:val="hybridMultilevel"/>
    <w:tmpl w:val="06BE1530"/>
    <w:lvl w:ilvl="0" w:tplc="12EC4EB0">
      <w:start w:val="1"/>
      <w:numFmt w:val="lowerLetter"/>
      <w:lvlText w:val="%1."/>
      <w:lvlJc w:val="left"/>
      <w:pPr>
        <w:ind w:left="1134" w:hanging="360"/>
      </w:pPr>
      <w:rPr>
        <w:rFonts w:ascii="Times New Roman" w:eastAsiaTheme="minorHAnsi" w:hAnsi="Times New Roman" w:cs="Times New Roman"/>
      </w:rPr>
    </w:lvl>
    <w:lvl w:ilvl="1" w:tplc="38090019" w:tentative="1">
      <w:start w:val="1"/>
      <w:numFmt w:val="lowerLetter"/>
      <w:lvlText w:val="%2."/>
      <w:lvlJc w:val="left"/>
      <w:pPr>
        <w:ind w:left="1854" w:hanging="360"/>
      </w:pPr>
    </w:lvl>
    <w:lvl w:ilvl="2" w:tplc="3809001B" w:tentative="1">
      <w:start w:val="1"/>
      <w:numFmt w:val="lowerRoman"/>
      <w:lvlText w:val="%3."/>
      <w:lvlJc w:val="right"/>
      <w:pPr>
        <w:ind w:left="2574" w:hanging="180"/>
      </w:pPr>
    </w:lvl>
    <w:lvl w:ilvl="3" w:tplc="3809000F" w:tentative="1">
      <w:start w:val="1"/>
      <w:numFmt w:val="decimal"/>
      <w:lvlText w:val="%4."/>
      <w:lvlJc w:val="left"/>
      <w:pPr>
        <w:ind w:left="3294" w:hanging="360"/>
      </w:pPr>
    </w:lvl>
    <w:lvl w:ilvl="4" w:tplc="38090019" w:tentative="1">
      <w:start w:val="1"/>
      <w:numFmt w:val="lowerLetter"/>
      <w:lvlText w:val="%5."/>
      <w:lvlJc w:val="left"/>
      <w:pPr>
        <w:ind w:left="4014" w:hanging="360"/>
      </w:pPr>
    </w:lvl>
    <w:lvl w:ilvl="5" w:tplc="3809001B" w:tentative="1">
      <w:start w:val="1"/>
      <w:numFmt w:val="lowerRoman"/>
      <w:lvlText w:val="%6."/>
      <w:lvlJc w:val="right"/>
      <w:pPr>
        <w:ind w:left="4734" w:hanging="180"/>
      </w:pPr>
    </w:lvl>
    <w:lvl w:ilvl="6" w:tplc="3809000F" w:tentative="1">
      <w:start w:val="1"/>
      <w:numFmt w:val="decimal"/>
      <w:lvlText w:val="%7."/>
      <w:lvlJc w:val="left"/>
      <w:pPr>
        <w:ind w:left="5454" w:hanging="360"/>
      </w:pPr>
    </w:lvl>
    <w:lvl w:ilvl="7" w:tplc="38090019" w:tentative="1">
      <w:start w:val="1"/>
      <w:numFmt w:val="lowerLetter"/>
      <w:lvlText w:val="%8."/>
      <w:lvlJc w:val="left"/>
      <w:pPr>
        <w:ind w:left="6174" w:hanging="360"/>
      </w:pPr>
    </w:lvl>
    <w:lvl w:ilvl="8" w:tplc="3809001B" w:tentative="1">
      <w:start w:val="1"/>
      <w:numFmt w:val="lowerRoman"/>
      <w:lvlText w:val="%9."/>
      <w:lvlJc w:val="right"/>
      <w:pPr>
        <w:ind w:left="6894" w:hanging="180"/>
      </w:pPr>
    </w:lvl>
  </w:abstractNum>
  <w:abstractNum w:abstractNumId="6" w15:restartNumberingAfterBreak="0">
    <w:nsid w:val="08141E6B"/>
    <w:multiLevelType w:val="hybridMultilevel"/>
    <w:tmpl w:val="8AF41AD2"/>
    <w:lvl w:ilvl="0" w:tplc="E9366AAA">
      <w:start w:val="1"/>
      <w:numFmt w:val="lowerLetter"/>
      <w:lvlText w:val="%1."/>
      <w:lvlJc w:val="left"/>
      <w:pPr>
        <w:ind w:left="2061" w:hanging="360"/>
      </w:pPr>
      <w:rPr>
        <w:rFonts w:hint="default"/>
      </w:rPr>
    </w:lvl>
    <w:lvl w:ilvl="1" w:tplc="38090019" w:tentative="1">
      <w:start w:val="1"/>
      <w:numFmt w:val="lowerLetter"/>
      <w:lvlText w:val="%2."/>
      <w:lvlJc w:val="left"/>
      <w:pPr>
        <w:ind w:left="2781" w:hanging="360"/>
      </w:pPr>
    </w:lvl>
    <w:lvl w:ilvl="2" w:tplc="3809001B" w:tentative="1">
      <w:start w:val="1"/>
      <w:numFmt w:val="lowerRoman"/>
      <w:lvlText w:val="%3."/>
      <w:lvlJc w:val="right"/>
      <w:pPr>
        <w:ind w:left="3501" w:hanging="180"/>
      </w:pPr>
    </w:lvl>
    <w:lvl w:ilvl="3" w:tplc="3809000F" w:tentative="1">
      <w:start w:val="1"/>
      <w:numFmt w:val="decimal"/>
      <w:lvlText w:val="%4."/>
      <w:lvlJc w:val="left"/>
      <w:pPr>
        <w:ind w:left="4221" w:hanging="360"/>
      </w:pPr>
    </w:lvl>
    <w:lvl w:ilvl="4" w:tplc="38090019" w:tentative="1">
      <w:start w:val="1"/>
      <w:numFmt w:val="lowerLetter"/>
      <w:lvlText w:val="%5."/>
      <w:lvlJc w:val="left"/>
      <w:pPr>
        <w:ind w:left="4941" w:hanging="360"/>
      </w:pPr>
    </w:lvl>
    <w:lvl w:ilvl="5" w:tplc="3809001B" w:tentative="1">
      <w:start w:val="1"/>
      <w:numFmt w:val="lowerRoman"/>
      <w:lvlText w:val="%6."/>
      <w:lvlJc w:val="right"/>
      <w:pPr>
        <w:ind w:left="5661" w:hanging="180"/>
      </w:pPr>
    </w:lvl>
    <w:lvl w:ilvl="6" w:tplc="3809000F" w:tentative="1">
      <w:start w:val="1"/>
      <w:numFmt w:val="decimal"/>
      <w:lvlText w:val="%7."/>
      <w:lvlJc w:val="left"/>
      <w:pPr>
        <w:ind w:left="6381" w:hanging="360"/>
      </w:pPr>
    </w:lvl>
    <w:lvl w:ilvl="7" w:tplc="38090019" w:tentative="1">
      <w:start w:val="1"/>
      <w:numFmt w:val="lowerLetter"/>
      <w:lvlText w:val="%8."/>
      <w:lvlJc w:val="left"/>
      <w:pPr>
        <w:ind w:left="7101" w:hanging="360"/>
      </w:pPr>
    </w:lvl>
    <w:lvl w:ilvl="8" w:tplc="3809001B" w:tentative="1">
      <w:start w:val="1"/>
      <w:numFmt w:val="lowerRoman"/>
      <w:lvlText w:val="%9."/>
      <w:lvlJc w:val="right"/>
      <w:pPr>
        <w:ind w:left="7821" w:hanging="180"/>
      </w:pPr>
    </w:lvl>
  </w:abstractNum>
  <w:abstractNum w:abstractNumId="7" w15:restartNumberingAfterBreak="0">
    <w:nsid w:val="08537BD9"/>
    <w:multiLevelType w:val="hybridMultilevel"/>
    <w:tmpl w:val="47BA1962"/>
    <w:lvl w:ilvl="0" w:tplc="38090011">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0911049C"/>
    <w:multiLevelType w:val="hybridMultilevel"/>
    <w:tmpl w:val="017AF924"/>
    <w:lvl w:ilvl="0" w:tplc="3A38C6CC">
      <w:start w:val="1"/>
      <w:numFmt w:val="lowerLetter"/>
      <w:lvlText w:val="%1."/>
      <w:lvlJc w:val="left"/>
      <w:pPr>
        <w:ind w:left="2061" w:hanging="360"/>
      </w:pPr>
      <w:rPr>
        <w:rFonts w:hint="default"/>
      </w:rPr>
    </w:lvl>
    <w:lvl w:ilvl="1" w:tplc="38090019" w:tentative="1">
      <w:start w:val="1"/>
      <w:numFmt w:val="lowerLetter"/>
      <w:lvlText w:val="%2."/>
      <w:lvlJc w:val="left"/>
      <w:pPr>
        <w:ind w:left="2781" w:hanging="360"/>
      </w:pPr>
    </w:lvl>
    <w:lvl w:ilvl="2" w:tplc="3809001B" w:tentative="1">
      <w:start w:val="1"/>
      <w:numFmt w:val="lowerRoman"/>
      <w:lvlText w:val="%3."/>
      <w:lvlJc w:val="right"/>
      <w:pPr>
        <w:ind w:left="3501" w:hanging="180"/>
      </w:pPr>
    </w:lvl>
    <w:lvl w:ilvl="3" w:tplc="3809000F" w:tentative="1">
      <w:start w:val="1"/>
      <w:numFmt w:val="decimal"/>
      <w:lvlText w:val="%4."/>
      <w:lvlJc w:val="left"/>
      <w:pPr>
        <w:ind w:left="4221" w:hanging="360"/>
      </w:pPr>
    </w:lvl>
    <w:lvl w:ilvl="4" w:tplc="38090019" w:tentative="1">
      <w:start w:val="1"/>
      <w:numFmt w:val="lowerLetter"/>
      <w:lvlText w:val="%5."/>
      <w:lvlJc w:val="left"/>
      <w:pPr>
        <w:ind w:left="4941" w:hanging="360"/>
      </w:pPr>
    </w:lvl>
    <w:lvl w:ilvl="5" w:tplc="3809001B" w:tentative="1">
      <w:start w:val="1"/>
      <w:numFmt w:val="lowerRoman"/>
      <w:lvlText w:val="%6."/>
      <w:lvlJc w:val="right"/>
      <w:pPr>
        <w:ind w:left="5661" w:hanging="180"/>
      </w:pPr>
    </w:lvl>
    <w:lvl w:ilvl="6" w:tplc="3809000F" w:tentative="1">
      <w:start w:val="1"/>
      <w:numFmt w:val="decimal"/>
      <w:lvlText w:val="%7."/>
      <w:lvlJc w:val="left"/>
      <w:pPr>
        <w:ind w:left="6381" w:hanging="360"/>
      </w:pPr>
    </w:lvl>
    <w:lvl w:ilvl="7" w:tplc="38090019" w:tentative="1">
      <w:start w:val="1"/>
      <w:numFmt w:val="lowerLetter"/>
      <w:lvlText w:val="%8."/>
      <w:lvlJc w:val="left"/>
      <w:pPr>
        <w:ind w:left="7101" w:hanging="360"/>
      </w:pPr>
    </w:lvl>
    <w:lvl w:ilvl="8" w:tplc="3809001B" w:tentative="1">
      <w:start w:val="1"/>
      <w:numFmt w:val="lowerRoman"/>
      <w:lvlText w:val="%9."/>
      <w:lvlJc w:val="right"/>
      <w:pPr>
        <w:ind w:left="7821" w:hanging="180"/>
      </w:pPr>
    </w:lvl>
  </w:abstractNum>
  <w:abstractNum w:abstractNumId="9" w15:restartNumberingAfterBreak="0">
    <w:nsid w:val="0CD61E7A"/>
    <w:multiLevelType w:val="hybridMultilevel"/>
    <w:tmpl w:val="8482EFC0"/>
    <w:lvl w:ilvl="0" w:tplc="EF5C2E1E">
      <w:start w:val="1"/>
      <w:numFmt w:val="decimal"/>
      <w:lvlText w:val="%1)"/>
      <w:lvlJc w:val="left"/>
      <w:pPr>
        <w:ind w:left="2061" w:hanging="360"/>
      </w:pPr>
      <w:rPr>
        <w:rFonts w:hint="default"/>
      </w:rPr>
    </w:lvl>
    <w:lvl w:ilvl="1" w:tplc="38090019" w:tentative="1">
      <w:start w:val="1"/>
      <w:numFmt w:val="lowerLetter"/>
      <w:lvlText w:val="%2."/>
      <w:lvlJc w:val="left"/>
      <w:pPr>
        <w:ind w:left="2781" w:hanging="360"/>
      </w:pPr>
    </w:lvl>
    <w:lvl w:ilvl="2" w:tplc="3809001B" w:tentative="1">
      <w:start w:val="1"/>
      <w:numFmt w:val="lowerRoman"/>
      <w:lvlText w:val="%3."/>
      <w:lvlJc w:val="right"/>
      <w:pPr>
        <w:ind w:left="3501" w:hanging="180"/>
      </w:pPr>
    </w:lvl>
    <w:lvl w:ilvl="3" w:tplc="3809000F" w:tentative="1">
      <w:start w:val="1"/>
      <w:numFmt w:val="decimal"/>
      <w:lvlText w:val="%4."/>
      <w:lvlJc w:val="left"/>
      <w:pPr>
        <w:ind w:left="4221" w:hanging="360"/>
      </w:pPr>
    </w:lvl>
    <w:lvl w:ilvl="4" w:tplc="38090019" w:tentative="1">
      <w:start w:val="1"/>
      <w:numFmt w:val="lowerLetter"/>
      <w:lvlText w:val="%5."/>
      <w:lvlJc w:val="left"/>
      <w:pPr>
        <w:ind w:left="4941" w:hanging="360"/>
      </w:pPr>
    </w:lvl>
    <w:lvl w:ilvl="5" w:tplc="3809001B" w:tentative="1">
      <w:start w:val="1"/>
      <w:numFmt w:val="lowerRoman"/>
      <w:lvlText w:val="%6."/>
      <w:lvlJc w:val="right"/>
      <w:pPr>
        <w:ind w:left="5661" w:hanging="180"/>
      </w:pPr>
    </w:lvl>
    <w:lvl w:ilvl="6" w:tplc="3809000F" w:tentative="1">
      <w:start w:val="1"/>
      <w:numFmt w:val="decimal"/>
      <w:lvlText w:val="%7."/>
      <w:lvlJc w:val="left"/>
      <w:pPr>
        <w:ind w:left="6381" w:hanging="360"/>
      </w:pPr>
    </w:lvl>
    <w:lvl w:ilvl="7" w:tplc="38090019" w:tentative="1">
      <w:start w:val="1"/>
      <w:numFmt w:val="lowerLetter"/>
      <w:lvlText w:val="%8."/>
      <w:lvlJc w:val="left"/>
      <w:pPr>
        <w:ind w:left="7101" w:hanging="360"/>
      </w:pPr>
    </w:lvl>
    <w:lvl w:ilvl="8" w:tplc="3809001B" w:tentative="1">
      <w:start w:val="1"/>
      <w:numFmt w:val="lowerRoman"/>
      <w:lvlText w:val="%9."/>
      <w:lvlJc w:val="right"/>
      <w:pPr>
        <w:ind w:left="7821" w:hanging="180"/>
      </w:pPr>
    </w:lvl>
  </w:abstractNum>
  <w:abstractNum w:abstractNumId="10" w15:restartNumberingAfterBreak="0">
    <w:nsid w:val="0D8611DB"/>
    <w:multiLevelType w:val="hybridMultilevel"/>
    <w:tmpl w:val="C8588D9E"/>
    <w:lvl w:ilvl="0" w:tplc="EE90A508">
      <w:start w:val="1"/>
      <w:numFmt w:val="lowerLetter"/>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1" w15:restartNumberingAfterBreak="0">
    <w:nsid w:val="0E5B61F4"/>
    <w:multiLevelType w:val="hybridMultilevel"/>
    <w:tmpl w:val="A27A97B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0ECF3EA6"/>
    <w:multiLevelType w:val="hybridMultilevel"/>
    <w:tmpl w:val="50461082"/>
    <w:lvl w:ilvl="0" w:tplc="10CE17C6">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13" w15:restartNumberingAfterBreak="0">
    <w:nsid w:val="10D3339C"/>
    <w:multiLevelType w:val="hybridMultilevel"/>
    <w:tmpl w:val="B77223E0"/>
    <w:lvl w:ilvl="0" w:tplc="95404AE8">
      <w:start w:val="1"/>
      <w:numFmt w:val="decimal"/>
      <w:lvlText w:val="%1."/>
      <w:lvlJc w:val="left"/>
      <w:pPr>
        <w:ind w:left="720" w:hanging="360"/>
      </w:pPr>
      <w:rPr>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11105173"/>
    <w:multiLevelType w:val="hybridMultilevel"/>
    <w:tmpl w:val="E684FC72"/>
    <w:lvl w:ilvl="0" w:tplc="3809000F">
      <w:start w:val="1"/>
      <w:numFmt w:val="decimal"/>
      <w:lvlText w:val="%1."/>
      <w:lvlJc w:val="left"/>
      <w:pPr>
        <w:ind w:left="1636" w:hanging="360"/>
      </w:pPr>
      <w:rPr>
        <w:rFonts w:hint="default"/>
      </w:rPr>
    </w:lvl>
    <w:lvl w:ilvl="1" w:tplc="38090019">
      <w:start w:val="1"/>
      <w:numFmt w:val="lowerLetter"/>
      <w:lvlText w:val="%2."/>
      <w:lvlJc w:val="left"/>
      <w:pPr>
        <w:ind w:left="2356" w:hanging="360"/>
      </w:pPr>
    </w:lvl>
    <w:lvl w:ilvl="2" w:tplc="3809001B" w:tentative="1">
      <w:start w:val="1"/>
      <w:numFmt w:val="lowerRoman"/>
      <w:lvlText w:val="%3."/>
      <w:lvlJc w:val="right"/>
      <w:pPr>
        <w:ind w:left="3076" w:hanging="180"/>
      </w:pPr>
    </w:lvl>
    <w:lvl w:ilvl="3" w:tplc="3809000F" w:tentative="1">
      <w:start w:val="1"/>
      <w:numFmt w:val="decimal"/>
      <w:lvlText w:val="%4."/>
      <w:lvlJc w:val="left"/>
      <w:pPr>
        <w:ind w:left="3796" w:hanging="360"/>
      </w:pPr>
    </w:lvl>
    <w:lvl w:ilvl="4" w:tplc="38090019" w:tentative="1">
      <w:start w:val="1"/>
      <w:numFmt w:val="lowerLetter"/>
      <w:lvlText w:val="%5."/>
      <w:lvlJc w:val="left"/>
      <w:pPr>
        <w:ind w:left="4516" w:hanging="360"/>
      </w:pPr>
    </w:lvl>
    <w:lvl w:ilvl="5" w:tplc="3809001B" w:tentative="1">
      <w:start w:val="1"/>
      <w:numFmt w:val="lowerRoman"/>
      <w:lvlText w:val="%6."/>
      <w:lvlJc w:val="right"/>
      <w:pPr>
        <w:ind w:left="5236" w:hanging="180"/>
      </w:pPr>
    </w:lvl>
    <w:lvl w:ilvl="6" w:tplc="3809000F" w:tentative="1">
      <w:start w:val="1"/>
      <w:numFmt w:val="decimal"/>
      <w:lvlText w:val="%7."/>
      <w:lvlJc w:val="left"/>
      <w:pPr>
        <w:ind w:left="5956" w:hanging="360"/>
      </w:pPr>
    </w:lvl>
    <w:lvl w:ilvl="7" w:tplc="38090019" w:tentative="1">
      <w:start w:val="1"/>
      <w:numFmt w:val="lowerLetter"/>
      <w:lvlText w:val="%8."/>
      <w:lvlJc w:val="left"/>
      <w:pPr>
        <w:ind w:left="6676" w:hanging="360"/>
      </w:pPr>
    </w:lvl>
    <w:lvl w:ilvl="8" w:tplc="3809001B" w:tentative="1">
      <w:start w:val="1"/>
      <w:numFmt w:val="lowerRoman"/>
      <w:lvlText w:val="%9."/>
      <w:lvlJc w:val="right"/>
      <w:pPr>
        <w:ind w:left="7396" w:hanging="180"/>
      </w:pPr>
    </w:lvl>
  </w:abstractNum>
  <w:abstractNum w:abstractNumId="15" w15:restartNumberingAfterBreak="0">
    <w:nsid w:val="12132709"/>
    <w:multiLevelType w:val="hybridMultilevel"/>
    <w:tmpl w:val="582AD59A"/>
    <w:lvl w:ilvl="0" w:tplc="9604A08A">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6" w15:restartNumberingAfterBreak="0">
    <w:nsid w:val="13043BB8"/>
    <w:multiLevelType w:val="multilevel"/>
    <w:tmpl w:val="CE00807C"/>
    <w:lvl w:ilvl="0">
      <w:start w:val="1"/>
      <w:numFmt w:val="decimal"/>
      <w:lvlText w:val="%1."/>
      <w:lvlJc w:val="left"/>
      <w:pPr>
        <w:ind w:left="720" w:hanging="360"/>
      </w:pPr>
      <w:rPr>
        <w:color w:val="auto"/>
      </w:rPr>
    </w:lvl>
    <w:lvl w:ilvl="1">
      <w:start w:val="1"/>
      <w:numFmt w:val="lowerLetter"/>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17F42F36"/>
    <w:multiLevelType w:val="hybridMultilevel"/>
    <w:tmpl w:val="E9866FC0"/>
    <w:lvl w:ilvl="0" w:tplc="FCE47C16">
      <w:start w:val="1"/>
      <w:numFmt w:val="decimal"/>
      <w:lvlText w:val="%1."/>
      <w:lvlJc w:val="left"/>
      <w:pPr>
        <w:ind w:left="1920" w:hanging="360"/>
      </w:pPr>
      <w:rPr>
        <w:rFonts w:hint="default"/>
      </w:rPr>
    </w:lvl>
    <w:lvl w:ilvl="1" w:tplc="38090019" w:tentative="1">
      <w:start w:val="1"/>
      <w:numFmt w:val="lowerLetter"/>
      <w:lvlText w:val="%2."/>
      <w:lvlJc w:val="left"/>
      <w:pPr>
        <w:ind w:left="2640" w:hanging="360"/>
      </w:pPr>
    </w:lvl>
    <w:lvl w:ilvl="2" w:tplc="3809001B" w:tentative="1">
      <w:start w:val="1"/>
      <w:numFmt w:val="lowerRoman"/>
      <w:lvlText w:val="%3."/>
      <w:lvlJc w:val="right"/>
      <w:pPr>
        <w:ind w:left="3360" w:hanging="180"/>
      </w:pPr>
    </w:lvl>
    <w:lvl w:ilvl="3" w:tplc="3809000F" w:tentative="1">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18" w15:restartNumberingAfterBreak="0">
    <w:nsid w:val="193D63D1"/>
    <w:multiLevelType w:val="hybridMultilevel"/>
    <w:tmpl w:val="6FAEDD08"/>
    <w:lvl w:ilvl="0" w:tplc="38090019">
      <w:start w:val="1"/>
      <w:numFmt w:val="lowerLetter"/>
      <w:lvlText w:val="%1."/>
      <w:lvlJc w:val="left"/>
      <w:pPr>
        <w:ind w:left="1920" w:hanging="360"/>
      </w:pPr>
      <w:rPr>
        <w:rFonts w:hint="default"/>
      </w:rPr>
    </w:lvl>
    <w:lvl w:ilvl="1" w:tplc="38090019" w:tentative="1">
      <w:start w:val="1"/>
      <w:numFmt w:val="lowerLetter"/>
      <w:lvlText w:val="%2."/>
      <w:lvlJc w:val="left"/>
      <w:pPr>
        <w:ind w:left="2640" w:hanging="360"/>
      </w:pPr>
    </w:lvl>
    <w:lvl w:ilvl="2" w:tplc="3809001B" w:tentative="1">
      <w:start w:val="1"/>
      <w:numFmt w:val="lowerRoman"/>
      <w:lvlText w:val="%3."/>
      <w:lvlJc w:val="right"/>
      <w:pPr>
        <w:ind w:left="3360" w:hanging="180"/>
      </w:pPr>
    </w:lvl>
    <w:lvl w:ilvl="3" w:tplc="3809000F" w:tentative="1">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19" w15:restartNumberingAfterBreak="0">
    <w:nsid w:val="19784167"/>
    <w:multiLevelType w:val="hybridMultilevel"/>
    <w:tmpl w:val="6FAEDD08"/>
    <w:lvl w:ilvl="0" w:tplc="38090019">
      <w:start w:val="1"/>
      <w:numFmt w:val="lowerLetter"/>
      <w:lvlText w:val="%1."/>
      <w:lvlJc w:val="left"/>
      <w:pPr>
        <w:ind w:left="1920" w:hanging="360"/>
      </w:pPr>
      <w:rPr>
        <w:rFonts w:hint="default"/>
      </w:rPr>
    </w:lvl>
    <w:lvl w:ilvl="1" w:tplc="38090019" w:tentative="1">
      <w:start w:val="1"/>
      <w:numFmt w:val="lowerLetter"/>
      <w:lvlText w:val="%2."/>
      <w:lvlJc w:val="left"/>
      <w:pPr>
        <w:ind w:left="2640" w:hanging="360"/>
      </w:pPr>
    </w:lvl>
    <w:lvl w:ilvl="2" w:tplc="3809001B" w:tentative="1">
      <w:start w:val="1"/>
      <w:numFmt w:val="lowerRoman"/>
      <w:lvlText w:val="%3."/>
      <w:lvlJc w:val="right"/>
      <w:pPr>
        <w:ind w:left="3360" w:hanging="180"/>
      </w:pPr>
    </w:lvl>
    <w:lvl w:ilvl="3" w:tplc="3809000F" w:tentative="1">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20" w15:restartNumberingAfterBreak="0">
    <w:nsid w:val="1A600E24"/>
    <w:multiLevelType w:val="hybridMultilevel"/>
    <w:tmpl w:val="269A5CA2"/>
    <w:lvl w:ilvl="0" w:tplc="64E4E3DC">
      <w:start w:val="1"/>
      <w:numFmt w:val="decimal"/>
      <w:lvlText w:val="%1)"/>
      <w:lvlJc w:val="left"/>
      <w:pPr>
        <w:ind w:left="1920" w:hanging="360"/>
      </w:pPr>
      <w:rPr>
        <w:rFonts w:hint="default"/>
      </w:rPr>
    </w:lvl>
    <w:lvl w:ilvl="1" w:tplc="38090019" w:tentative="1">
      <w:start w:val="1"/>
      <w:numFmt w:val="lowerLetter"/>
      <w:lvlText w:val="%2."/>
      <w:lvlJc w:val="left"/>
      <w:pPr>
        <w:ind w:left="2640" w:hanging="360"/>
      </w:pPr>
    </w:lvl>
    <w:lvl w:ilvl="2" w:tplc="3809001B" w:tentative="1">
      <w:start w:val="1"/>
      <w:numFmt w:val="lowerRoman"/>
      <w:lvlText w:val="%3."/>
      <w:lvlJc w:val="right"/>
      <w:pPr>
        <w:ind w:left="3360" w:hanging="180"/>
      </w:pPr>
    </w:lvl>
    <w:lvl w:ilvl="3" w:tplc="3809000F" w:tentative="1">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21" w15:restartNumberingAfterBreak="0">
    <w:nsid w:val="1CD95F97"/>
    <w:multiLevelType w:val="hybridMultilevel"/>
    <w:tmpl w:val="B51A5F50"/>
    <w:lvl w:ilvl="0" w:tplc="14987674">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2" w15:restartNumberingAfterBreak="0">
    <w:nsid w:val="1DE647CB"/>
    <w:multiLevelType w:val="hybridMultilevel"/>
    <w:tmpl w:val="D55A972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1E1657A2"/>
    <w:multiLevelType w:val="hybridMultilevel"/>
    <w:tmpl w:val="EE000FA4"/>
    <w:lvl w:ilvl="0" w:tplc="6DCE03EC">
      <w:start w:val="1"/>
      <w:numFmt w:val="lowerLetter"/>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24" w15:restartNumberingAfterBreak="0">
    <w:nsid w:val="1F067089"/>
    <w:multiLevelType w:val="hybridMultilevel"/>
    <w:tmpl w:val="AAF4D588"/>
    <w:lvl w:ilvl="0" w:tplc="7FB4B08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1FBF1948"/>
    <w:multiLevelType w:val="hybridMultilevel"/>
    <w:tmpl w:val="90745992"/>
    <w:lvl w:ilvl="0" w:tplc="90BC2596">
      <w:start w:val="1"/>
      <w:numFmt w:val="decimal"/>
      <w:lvlText w:val="%1."/>
      <w:lvlJc w:val="left"/>
      <w:pPr>
        <w:ind w:left="720" w:hanging="360"/>
      </w:pPr>
      <w:rPr>
        <w:i w:val="0"/>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205470B7"/>
    <w:multiLevelType w:val="hybridMultilevel"/>
    <w:tmpl w:val="F858D932"/>
    <w:lvl w:ilvl="0" w:tplc="04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7" w15:restartNumberingAfterBreak="0">
    <w:nsid w:val="2171254A"/>
    <w:multiLevelType w:val="hybridMultilevel"/>
    <w:tmpl w:val="3C444746"/>
    <w:lvl w:ilvl="0" w:tplc="9580E23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8" w15:restartNumberingAfterBreak="0">
    <w:nsid w:val="221F27B9"/>
    <w:multiLevelType w:val="hybridMultilevel"/>
    <w:tmpl w:val="0D889034"/>
    <w:lvl w:ilvl="0" w:tplc="1A16353E">
      <w:start w:val="1"/>
      <w:numFmt w:val="lowerLetter"/>
      <w:lvlText w:val="%1."/>
      <w:lvlJc w:val="left"/>
      <w:pPr>
        <w:ind w:left="1920" w:hanging="360"/>
      </w:pPr>
      <w:rPr>
        <w:rFonts w:hint="default"/>
      </w:rPr>
    </w:lvl>
    <w:lvl w:ilvl="1" w:tplc="38090019" w:tentative="1">
      <w:start w:val="1"/>
      <w:numFmt w:val="lowerLetter"/>
      <w:lvlText w:val="%2."/>
      <w:lvlJc w:val="left"/>
      <w:pPr>
        <w:ind w:left="2640" w:hanging="360"/>
      </w:pPr>
    </w:lvl>
    <w:lvl w:ilvl="2" w:tplc="3809001B" w:tentative="1">
      <w:start w:val="1"/>
      <w:numFmt w:val="lowerRoman"/>
      <w:lvlText w:val="%3."/>
      <w:lvlJc w:val="right"/>
      <w:pPr>
        <w:ind w:left="3360" w:hanging="180"/>
      </w:pPr>
    </w:lvl>
    <w:lvl w:ilvl="3" w:tplc="3809000F" w:tentative="1">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29" w15:restartNumberingAfterBreak="0">
    <w:nsid w:val="224D146A"/>
    <w:multiLevelType w:val="hybridMultilevel"/>
    <w:tmpl w:val="8FC27744"/>
    <w:lvl w:ilvl="0" w:tplc="0409000F">
      <w:start w:val="1"/>
      <w:numFmt w:val="decimal"/>
      <w:lvlText w:val="%1."/>
      <w:lvlJc w:val="left"/>
      <w:pPr>
        <w:ind w:left="108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0" w15:restartNumberingAfterBreak="0">
    <w:nsid w:val="2B337466"/>
    <w:multiLevelType w:val="hybridMultilevel"/>
    <w:tmpl w:val="90745992"/>
    <w:lvl w:ilvl="0" w:tplc="90BC2596">
      <w:start w:val="1"/>
      <w:numFmt w:val="decimal"/>
      <w:lvlText w:val="%1."/>
      <w:lvlJc w:val="left"/>
      <w:pPr>
        <w:ind w:left="720" w:hanging="360"/>
      </w:pPr>
      <w:rPr>
        <w:i w:val="0"/>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2E843FF6"/>
    <w:multiLevelType w:val="hybridMultilevel"/>
    <w:tmpl w:val="1C8443D8"/>
    <w:lvl w:ilvl="0" w:tplc="F86C0682">
      <w:start w:val="1"/>
      <w:numFmt w:val="lowerLetter"/>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32" w15:restartNumberingAfterBreak="0">
    <w:nsid w:val="322E5934"/>
    <w:multiLevelType w:val="hybridMultilevel"/>
    <w:tmpl w:val="6634605C"/>
    <w:lvl w:ilvl="0" w:tplc="4F32A5F0">
      <w:start w:val="1"/>
      <w:numFmt w:val="lowerLetter"/>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33" w15:restartNumberingAfterBreak="0">
    <w:nsid w:val="32F51508"/>
    <w:multiLevelType w:val="hybridMultilevel"/>
    <w:tmpl w:val="2E5AAA48"/>
    <w:lvl w:ilvl="0" w:tplc="10BC52F0">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4" w15:restartNumberingAfterBreak="0">
    <w:nsid w:val="33847A7A"/>
    <w:multiLevelType w:val="multilevel"/>
    <w:tmpl w:val="CE00807C"/>
    <w:lvl w:ilvl="0">
      <w:start w:val="1"/>
      <w:numFmt w:val="decimal"/>
      <w:lvlText w:val="%1."/>
      <w:lvlJc w:val="left"/>
      <w:pPr>
        <w:ind w:left="720" w:hanging="360"/>
      </w:pPr>
      <w:rPr>
        <w:color w:val="auto"/>
      </w:rPr>
    </w:lvl>
    <w:lvl w:ilvl="1">
      <w:start w:val="1"/>
      <w:numFmt w:val="lowerLetter"/>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353906E1"/>
    <w:multiLevelType w:val="hybridMultilevel"/>
    <w:tmpl w:val="EBF256FE"/>
    <w:lvl w:ilvl="0" w:tplc="21B6A6A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6" w15:restartNumberingAfterBreak="0">
    <w:nsid w:val="36F92302"/>
    <w:multiLevelType w:val="hybridMultilevel"/>
    <w:tmpl w:val="1318E1A4"/>
    <w:lvl w:ilvl="0" w:tplc="815E65C8">
      <w:start w:val="1"/>
      <w:numFmt w:val="lowerLetter"/>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37" w15:restartNumberingAfterBreak="0">
    <w:nsid w:val="392328B9"/>
    <w:multiLevelType w:val="hybridMultilevel"/>
    <w:tmpl w:val="A26A32F6"/>
    <w:lvl w:ilvl="0" w:tplc="2AA2E1F2">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8" w15:restartNumberingAfterBreak="0">
    <w:nsid w:val="445C45DF"/>
    <w:multiLevelType w:val="hybridMultilevel"/>
    <w:tmpl w:val="80E0A1DA"/>
    <w:lvl w:ilvl="0" w:tplc="D65CFDCE">
      <w:start w:val="1"/>
      <w:numFmt w:val="lowerLetter"/>
      <w:lvlText w:val="%1."/>
      <w:lvlJc w:val="left"/>
      <w:pPr>
        <w:ind w:left="2062" w:hanging="360"/>
      </w:pPr>
      <w:rPr>
        <w:rFonts w:hint="default"/>
      </w:rPr>
    </w:lvl>
    <w:lvl w:ilvl="1" w:tplc="38090019" w:tentative="1">
      <w:start w:val="1"/>
      <w:numFmt w:val="lowerLetter"/>
      <w:lvlText w:val="%2."/>
      <w:lvlJc w:val="left"/>
      <w:pPr>
        <w:ind w:left="2782" w:hanging="360"/>
      </w:pPr>
    </w:lvl>
    <w:lvl w:ilvl="2" w:tplc="3809001B" w:tentative="1">
      <w:start w:val="1"/>
      <w:numFmt w:val="lowerRoman"/>
      <w:lvlText w:val="%3."/>
      <w:lvlJc w:val="right"/>
      <w:pPr>
        <w:ind w:left="3502" w:hanging="180"/>
      </w:pPr>
    </w:lvl>
    <w:lvl w:ilvl="3" w:tplc="3809000F" w:tentative="1">
      <w:start w:val="1"/>
      <w:numFmt w:val="decimal"/>
      <w:lvlText w:val="%4."/>
      <w:lvlJc w:val="left"/>
      <w:pPr>
        <w:ind w:left="4222" w:hanging="360"/>
      </w:pPr>
    </w:lvl>
    <w:lvl w:ilvl="4" w:tplc="38090019" w:tentative="1">
      <w:start w:val="1"/>
      <w:numFmt w:val="lowerLetter"/>
      <w:lvlText w:val="%5."/>
      <w:lvlJc w:val="left"/>
      <w:pPr>
        <w:ind w:left="4942" w:hanging="360"/>
      </w:pPr>
    </w:lvl>
    <w:lvl w:ilvl="5" w:tplc="3809001B" w:tentative="1">
      <w:start w:val="1"/>
      <w:numFmt w:val="lowerRoman"/>
      <w:lvlText w:val="%6."/>
      <w:lvlJc w:val="right"/>
      <w:pPr>
        <w:ind w:left="5662" w:hanging="180"/>
      </w:pPr>
    </w:lvl>
    <w:lvl w:ilvl="6" w:tplc="3809000F" w:tentative="1">
      <w:start w:val="1"/>
      <w:numFmt w:val="decimal"/>
      <w:lvlText w:val="%7."/>
      <w:lvlJc w:val="left"/>
      <w:pPr>
        <w:ind w:left="6382" w:hanging="360"/>
      </w:pPr>
    </w:lvl>
    <w:lvl w:ilvl="7" w:tplc="38090019" w:tentative="1">
      <w:start w:val="1"/>
      <w:numFmt w:val="lowerLetter"/>
      <w:lvlText w:val="%8."/>
      <w:lvlJc w:val="left"/>
      <w:pPr>
        <w:ind w:left="7102" w:hanging="360"/>
      </w:pPr>
    </w:lvl>
    <w:lvl w:ilvl="8" w:tplc="3809001B" w:tentative="1">
      <w:start w:val="1"/>
      <w:numFmt w:val="lowerRoman"/>
      <w:lvlText w:val="%9."/>
      <w:lvlJc w:val="right"/>
      <w:pPr>
        <w:ind w:left="7822" w:hanging="180"/>
      </w:pPr>
    </w:lvl>
  </w:abstractNum>
  <w:abstractNum w:abstractNumId="39" w15:restartNumberingAfterBreak="0">
    <w:nsid w:val="46C81986"/>
    <w:multiLevelType w:val="hybridMultilevel"/>
    <w:tmpl w:val="D7822DA8"/>
    <w:lvl w:ilvl="0" w:tplc="D15657C0">
      <w:start w:val="1"/>
      <w:numFmt w:val="upperLetter"/>
      <w:lvlText w:val="%1."/>
      <w:lvlJc w:val="left"/>
      <w:pPr>
        <w:ind w:left="1440" w:hanging="360"/>
      </w:pPr>
      <w:rPr>
        <w:color w:val="000000" w:themeColor="text1"/>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0" w15:restartNumberingAfterBreak="0">
    <w:nsid w:val="493543CB"/>
    <w:multiLevelType w:val="hybridMultilevel"/>
    <w:tmpl w:val="6D3AAA5A"/>
    <w:lvl w:ilvl="0" w:tplc="A53200B4">
      <w:start w:val="1"/>
      <w:numFmt w:val="lowerLetter"/>
      <w:lvlText w:val="%1."/>
      <w:lvlJc w:val="left"/>
      <w:pPr>
        <w:ind w:left="1134" w:hanging="360"/>
      </w:pPr>
      <w:rPr>
        <w:rFonts w:hint="default"/>
      </w:rPr>
    </w:lvl>
    <w:lvl w:ilvl="1" w:tplc="38090019" w:tentative="1">
      <w:start w:val="1"/>
      <w:numFmt w:val="lowerLetter"/>
      <w:lvlText w:val="%2."/>
      <w:lvlJc w:val="left"/>
      <w:pPr>
        <w:ind w:left="1854" w:hanging="360"/>
      </w:pPr>
    </w:lvl>
    <w:lvl w:ilvl="2" w:tplc="3809001B" w:tentative="1">
      <w:start w:val="1"/>
      <w:numFmt w:val="lowerRoman"/>
      <w:lvlText w:val="%3."/>
      <w:lvlJc w:val="right"/>
      <w:pPr>
        <w:ind w:left="2574" w:hanging="180"/>
      </w:pPr>
    </w:lvl>
    <w:lvl w:ilvl="3" w:tplc="3809000F" w:tentative="1">
      <w:start w:val="1"/>
      <w:numFmt w:val="decimal"/>
      <w:lvlText w:val="%4."/>
      <w:lvlJc w:val="left"/>
      <w:pPr>
        <w:ind w:left="3294" w:hanging="360"/>
      </w:pPr>
    </w:lvl>
    <w:lvl w:ilvl="4" w:tplc="38090019" w:tentative="1">
      <w:start w:val="1"/>
      <w:numFmt w:val="lowerLetter"/>
      <w:lvlText w:val="%5."/>
      <w:lvlJc w:val="left"/>
      <w:pPr>
        <w:ind w:left="4014" w:hanging="360"/>
      </w:pPr>
    </w:lvl>
    <w:lvl w:ilvl="5" w:tplc="3809001B" w:tentative="1">
      <w:start w:val="1"/>
      <w:numFmt w:val="lowerRoman"/>
      <w:lvlText w:val="%6."/>
      <w:lvlJc w:val="right"/>
      <w:pPr>
        <w:ind w:left="4734" w:hanging="180"/>
      </w:pPr>
    </w:lvl>
    <w:lvl w:ilvl="6" w:tplc="3809000F" w:tentative="1">
      <w:start w:val="1"/>
      <w:numFmt w:val="decimal"/>
      <w:lvlText w:val="%7."/>
      <w:lvlJc w:val="left"/>
      <w:pPr>
        <w:ind w:left="5454" w:hanging="360"/>
      </w:pPr>
    </w:lvl>
    <w:lvl w:ilvl="7" w:tplc="38090019" w:tentative="1">
      <w:start w:val="1"/>
      <w:numFmt w:val="lowerLetter"/>
      <w:lvlText w:val="%8."/>
      <w:lvlJc w:val="left"/>
      <w:pPr>
        <w:ind w:left="6174" w:hanging="360"/>
      </w:pPr>
    </w:lvl>
    <w:lvl w:ilvl="8" w:tplc="3809001B" w:tentative="1">
      <w:start w:val="1"/>
      <w:numFmt w:val="lowerRoman"/>
      <w:lvlText w:val="%9."/>
      <w:lvlJc w:val="right"/>
      <w:pPr>
        <w:ind w:left="6894" w:hanging="180"/>
      </w:pPr>
    </w:lvl>
  </w:abstractNum>
  <w:abstractNum w:abstractNumId="41" w15:restartNumberingAfterBreak="0">
    <w:nsid w:val="49921731"/>
    <w:multiLevelType w:val="hybridMultilevel"/>
    <w:tmpl w:val="157E006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4A001504"/>
    <w:multiLevelType w:val="hybridMultilevel"/>
    <w:tmpl w:val="1200E8DE"/>
    <w:lvl w:ilvl="0" w:tplc="30242F62">
      <w:start w:val="1"/>
      <w:numFmt w:val="decimal"/>
      <w:lvlText w:val="(%1)"/>
      <w:lvlJc w:val="left"/>
      <w:pPr>
        <w:ind w:left="1119" w:hanging="41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43" w15:restartNumberingAfterBreak="0">
    <w:nsid w:val="4BFD7ECC"/>
    <w:multiLevelType w:val="hybridMultilevel"/>
    <w:tmpl w:val="18BA0EEE"/>
    <w:lvl w:ilvl="0" w:tplc="D3D4E45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4" w15:restartNumberingAfterBreak="0">
    <w:nsid w:val="4CEE1DF8"/>
    <w:multiLevelType w:val="hybridMultilevel"/>
    <w:tmpl w:val="70FE35B0"/>
    <w:lvl w:ilvl="0" w:tplc="69A8E108">
      <w:start w:val="1"/>
      <w:numFmt w:val="lowerLetter"/>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45" w15:restartNumberingAfterBreak="0">
    <w:nsid w:val="4E2C220C"/>
    <w:multiLevelType w:val="hybridMultilevel"/>
    <w:tmpl w:val="824623A2"/>
    <w:lvl w:ilvl="0" w:tplc="8C5E7E58">
      <w:start w:val="1"/>
      <w:numFmt w:val="lowerLetter"/>
      <w:lvlText w:val="%1."/>
      <w:lvlJc w:val="left"/>
      <w:pPr>
        <w:ind w:left="2061" w:hanging="360"/>
      </w:pPr>
      <w:rPr>
        <w:rFonts w:hint="default"/>
      </w:rPr>
    </w:lvl>
    <w:lvl w:ilvl="1" w:tplc="38090019" w:tentative="1">
      <w:start w:val="1"/>
      <w:numFmt w:val="lowerLetter"/>
      <w:lvlText w:val="%2."/>
      <w:lvlJc w:val="left"/>
      <w:pPr>
        <w:ind w:left="2781" w:hanging="360"/>
      </w:pPr>
    </w:lvl>
    <w:lvl w:ilvl="2" w:tplc="3809001B" w:tentative="1">
      <w:start w:val="1"/>
      <w:numFmt w:val="lowerRoman"/>
      <w:lvlText w:val="%3."/>
      <w:lvlJc w:val="right"/>
      <w:pPr>
        <w:ind w:left="3501" w:hanging="180"/>
      </w:pPr>
    </w:lvl>
    <w:lvl w:ilvl="3" w:tplc="3809000F" w:tentative="1">
      <w:start w:val="1"/>
      <w:numFmt w:val="decimal"/>
      <w:lvlText w:val="%4."/>
      <w:lvlJc w:val="left"/>
      <w:pPr>
        <w:ind w:left="4221" w:hanging="360"/>
      </w:pPr>
    </w:lvl>
    <w:lvl w:ilvl="4" w:tplc="38090019" w:tentative="1">
      <w:start w:val="1"/>
      <w:numFmt w:val="lowerLetter"/>
      <w:lvlText w:val="%5."/>
      <w:lvlJc w:val="left"/>
      <w:pPr>
        <w:ind w:left="4941" w:hanging="360"/>
      </w:pPr>
    </w:lvl>
    <w:lvl w:ilvl="5" w:tplc="3809001B" w:tentative="1">
      <w:start w:val="1"/>
      <w:numFmt w:val="lowerRoman"/>
      <w:lvlText w:val="%6."/>
      <w:lvlJc w:val="right"/>
      <w:pPr>
        <w:ind w:left="5661" w:hanging="180"/>
      </w:pPr>
    </w:lvl>
    <w:lvl w:ilvl="6" w:tplc="3809000F" w:tentative="1">
      <w:start w:val="1"/>
      <w:numFmt w:val="decimal"/>
      <w:lvlText w:val="%7."/>
      <w:lvlJc w:val="left"/>
      <w:pPr>
        <w:ind w:left="6381" w:hanging="360"/>
      </w:pPr>
    </w:lvl>
    <w:lvl w:ilvl="7" w:tplc="38090019" w:tentative="1">
      <w:start w:val="1"/>
      <w:numFmt w:val="lowerLetter"/>
      <w:lvlText w:val="%8."/>
      <w:lvlJc w:val="left"/>
      <w:pPr>
        <w:ind w:left="7101" w:hanging="360"/>
      </w:pPr>
    </w:lvl>
    <w:lvl w:ilvl="8" w:tplc="3809001B" w:tentative="1">
      <w:start w:val="1"/>
      <w:numFmt w:val="lowerRoman"/>
      <w:lvlText w:val="%9."/>
      <w:lvlJc w:val="right"/>
      <w:pPr>
        <w:ind w:left="7821" w:hanging="180"/>
      </w:pPr>
    </w:lvl>
  </w:abstractNum>
  <w:abstractNum w:abstractNumId="46" w15:restartNumberingAfterBreak="0">
    <w:nsid w:val="4E4E45AD"/>
    <w:multiLevelType w:val="hybridMultilevel"/>
    <w:tmpl w:val="6B145F10"/>
    <w:lvl w:ilvl="0" w:tplc="E7A40D56">
      <w:start w:val="1"/>
      <w:numFmt w:val="lowerLetter"/>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47" w15:restartNumberingAfterBreak="0">
    <w:nsid w:val="4ED80084"/>
    <w:multiLevelType w:val="hybridMultilevel"/>
    <w:tmpl w:val="DC7289E4"/>
    <w:lvl w:ilvl="0" w:tplc="38090019">
      <w:start w:val="1"/>
      <w:numFmt w:val="lowerLetter"/>
      <w:lvlText w:val="%1."/>
      <w:lvlJc w:val="lef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48" w15:restartNumberingAfterBreak="0">
    <w:nsid w:val="508E2F15"/>
    <w:multiLevelType w:val="hybridMultilevel"/>
    <w:tmpl w:val="5172D1E2"/>
    <w:lvl w:ilvl="0" w:tplc="244E1D32">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9" w15:restartNumberingAfterBreak="0">
    <w:nsid w:val="54465AED"/>
    <w:multiLevelType w:val="hybridMultilevel"/>
    <w:tmpl w:val="A0FEC036"/>
    <w:lvl w:ilvl="0" w:tplc="2272B948">
      <w:start w:val="1"/>
      <w:numFmt w:val="lowerLetter"/>
      <w:lvlText w:val="%1."/>
      <w:lvlJc w:val="left"/>
      <w:pPr>
        <w:ind w:left="1920" w:hanging="360"/>
      </w:pPr>
      <w:rPr>
        <w:rFonts w:hint="default"/>
      </w:rPr>
    </w:lvl>
    <w:lvl w:ilvl="1" w:tplc="38090019" w:tentative="1">
      <w:start w:val="1"/>
      <w:numFmt w:val="lowerLetter"/>
      <w:lvlText w:val="%2."/>
      <w:lvlJc w:val="left"/>
      <w:pPr>
        <w:ind w:left="2640" w:hanging="360"/>
      </w:pPr>
    </w:lvl>
    <w:lvl w:ilvl="2" w:tplc="3809001B" w:tentative="1">
      <w:start w:val="1"/>
      <w:numFmt w:val="lowerRoman"/>
      <w:lvlText w:val="%3."/>
      <w:lvlJc w:val="right"/>
      <w:pPr>
        <w:ind w:left="3360" w:hanging="180"/>
      </w:pPr>
    </w:lvl>
    <w:lvl w:ilvl="3" w:tplc="3809000F" w:tentative="1">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50" w15:restartNumberingAfterBreak="0">
    <w:nsid w:val="54563EBB"/>
    <w:multiLevelType w:val="hybridMultilevel"/>
    <w:tmpl w:val="D8ACBB74"/>
    <w:lvl w:ilvl="0" w:tplc="8384F552">
      <w:start w:val="1"/>
      <w:numFmt w:val="decimal"/>
      <w:lvlText w:val="%1)"/>
      <w:lvlJc w:val="left"/>
      <w:pPr>
        <w:ind w:left="1920" w:hanging="360"/>
      </w:pPr>
      <w:rPr>
        <w:rFonts w:hint="default"/>
      </w:rPr>
    </w:lvl>
    <w:lvl w:ilvl="1" w:tplc="38090019" w:tentative="1">
      <w:start w:val="1"/>
      <w:numFmt w:val="lowerLetter"/>
      <w:lvlText w:val="%2."/>
      <w:lvlJc w:val="left"/>
      <w:pPr>
        <w:ind w:left="2640" w:hanging="360"/>
      </w:pPr>
    </w:lvl>
    <w:lvl w:ilvl="2" w:tplc="3809001B" w:tentative="1">
      <w:start w:val="1"/>
      <w:numFmt w:val="lowerRoman"/>
      <w:lvlText w:val="%3."/>
      <w:lvlJc w:val="right"/>
      <w:pPr>
        <w:ind w:left="3360" w:hanging="180"/>
      </w:pPr>
    </w:lvl>
    <w:lvl w:ilvl="3" w:tplc="3809000F" w:tentative="1">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51" w15:restartNumberingAfterBreak="0">
    <w:nsid w:val="5A3973B0"/>
    <w:multiLevelType w:val="hybridMultilevel"/>
    <w:tmpl w:val="80E0A1DA"/>
    <w:lvl w:ilvl="0" w:tplc="D65CFDCE">
      <w:start w:val="1"/>
      <w:numFmt w:val="lowerLetter"/>
      <w:lvlText w:val="%1."/>
      <w:lvlJc w:val="left"/>
      <w:pPr>
        <w:ind w:left="2062" w:hanging="360"/>
      </w:pPr>
      <w:rPr>
        <w:rFonts w:hint="default"/>
      </w:rPr>
    </w:lvl>
    <w:lvl w:ilvl="1" w:tplc="38090019" w:tentative="1">
      <w:start w:val="1"/>
      <w:numFmt w:val="lowerLetter"/>
      <w:lvlText w:val="%2."/>
      <w:lvlJc w:val="left"/>
      <w:pPr>
        <w:ind w:left="2782" w:hanging="360"/>
      </w:pPr>
    </w:lvl>
    <w:lvl w:ilvl="2" w:tplc="3809001B" w:tentative="1">
      <w:start w:val="1"/>
      <w:numFmt w:val="lowerRoman"/>
      <w:lvlText w:val="%3."/>
      <w:lvlJc w:val="right"/>
      <w:pPr>
        <w:ind w:left="3502" w:hanging="180"/>
      </w:pPr>
    </w:lvl>
    <w:lvl w:ilvl="3" w:tplc="3809000F" w:tentative="1">
      <w:start w:val="1"/>
      <w:numFmt w:val="decimal"/>
      <w:lvlText w:val="%4."/>
      <w:lvlJc w:val="left"/>
      <w:pPr>
        <w:ind w:left="4222" w:hanging="360"/>
      </w:pPr>
    </w:lvl>
    <w:lvl w:ilvl="4" w:tplc="38090019" w:tentative="1">
      <w:start w:val="1"/>
      <w:numFmt w:val="lowerLetter"/>
      <w:lvlText w:val="%5."/>
      <w:lvlJc w:val="left"/>
      <w:pPr>
        <w:ind w:left="4942" w:hanging="360"/>
      </w:pPr>
    </w:lvl>
    <w:lvl w:ilvl="5" w:tplc="3809001B" w:tentative="1">
      <w:start w:val="1"/>
      <w:numFmt w:val="lowerRoman"/>
      <w:lvlText w:val="%6."/>
      <w:lvlJc w:val="right"/>
      <w:pPr>
        <w:ind w:left="5662" w:hanging="180"/>
      </w:pPr>
    </w:lvl>
    <w:lvl w:ilvl="6" w:tplc="3809000F" w:tentative="1">
      <w:start w:val="1"/>
      <w:numFmt w:val="decimal"/>
      <w:lvlText w:val="%7."/>
      <w:lvlJc w:val="left"/>
      <w:pPr>
        <w:ind w:left="6382" w:hanging="360"/>
      </w:pPr>
    </w:lvl>
    <w:lvl w:ilvl="7" w:tplc="38090019" w:tentative="1">
      <w:start w:val="1"/>
      <w:numFmt w:val="lowerLetter"/>
      <w:lvlText w:val="%8."/>
      <w:lvlJc w:val="left"/>
      <w:pPr>
        <w:ind w:left="7102" w:hanging="360"/>
      </w:pPr>
    </w:lvl>
    <w:lvl w:ilvl="8" w:tplc="3809001B" w:tentative="1">
      <w:start w:val="1"/>
      <w:numFmt w:val="lowerRoman"/>
      <w:lvlText w:val="%9."/>
      <w:lvlJc w:val="right"/>
      <w:pPr>
        <w:ind w:left="7822" w:hanging="180"/>
      </w:pPr>
    </w:lvl>
  </w:abstractNum>
  <w:abstractNum w:abstractNumId="52" w15:restartNumberingAfterBreak="0">
    <w:nsid w:val="5A7B5C0D"/>
    <w:multiLevelType w:val="hybridMultilevel"/>
    <w:tmpl w:val="7A7C659E"/>
    <w:lvl w:ilvl="0" w:tplc="3AB8063C">
      <w:start w:val="1"/>
      <w:numFmt w:val="lowerLetter"/>
      <w:lvlText w:val="%1."/>
      <w:lvlJc w:val="left"/>
      <w:pPr>
        <w:ind w:left="1920" w:hanging="360"/>
      </w:pPr>
      <w:rPr>
        <w:rFonts w:hint="default"/>
      </w:rPr>
    </w:lvl>
    <w:lvl w:ilvl="1" w:tplc="38090019" w:tentative="1">
      <w:start w:val="1"/>
      <w:numFmt w:val="lowerLetter"/>
      <w:lvlText w:val="%2."/>
      <w:lvlJc w:val="left"/>
      <w:pPr>
        <w:ind w:left="2640" w:hanging="360"/>
      </w:pPr>
    </w:lvl>
    <w:lvl w:ilvl="2" w:tplc="3809001B" w:tentative="1">
      <w:start w:val="1"/>
      <w:numFmt w:val="lowerRoman"/>
      <w:lvlText w:val="%3."/>
      <w:lvlJc w:val="right"/>
      <w:pPr>
        <w:ind w:left="3360" w:hanging="180"/>
      </w:pPr>
    </w:lvl>
    <w:lvl w:ilvl="3" w:tplc="3809000F" w:tentative="1">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53" w15:restartNumberingAfterBreak="0">
    <w:nsid w:val="5A955B84"/>
    <w:multiLevelType w:val="hybridMultilevel"/>
    <w:tmpl w:val="37F2A920"/>
    <w:lvl w:ilvl="0" w:tplc="B582DD1C">
      <w:start w:val="1"/>
      <w:numFmt w:val="lowerLetter"/>
      <w:lvlText w:val="%1."/>
      <w:lvlJc w:val="left"/>
      <w:pPr>
        <w:ind w:left="2203" w:hanging="360"/>
      </w:pPr>
      <w:rPr>
        <w:rFonts w:hint="default"/>
      </w:rPr>
    </w:lvl>
    <w:lvl w:ilvl="1" w:tplc="38090019" w:tentative="1">
      <w:start w:val="1"/>
      <w:numFmt w:val="lowerLetter"/>
      <w:lvlText w:val="%2."/>
      <w:lvlJc w:val="left"/>
      <w:pPr>
        <w:ind w:left="2923" w:hanging="360"/>
      </w:pPr>
    </w:lvl>
    <w:lvl w:ilvl="2" w:tplc="3809001B" w:tentative="1">
      <w:start w:val="1"/>
      <w:numFmt w:val="lowerRoman"/>
      <w:lvlText w:val="%3."/>
      <w:lvlJc w:val="right"/>
      <w:pPr>
        <w:ind w:left="3643" w:hanging="180"/>
      </w:pPr>
    </w:lvl>
    <w:lvl w:ilvl="3" w:tplc="3809000F" w:tentative="1">
      <w:start w:val="1"/>
      <w:numFmt w:val="decimal"/>
      <w:lvlText w:val="%4."/>
      <w:lvlJc w:val="left"/>
      <w:pPr>
        <w:ind w:left="4363" w:hanging="360"/>
      </w:pPr>
    </w:lvl>
    <w:lvl w:ilvl="4" w:tplc="38090019" w:tentative="1">
      <w:start w:val="1"/>
      <w:numFmt w:val="lowerLetter"/>
      <w:lvlText w:val="%5."/>
      <w:lvlJc w:val="left"/>
      <w:pPr>
        <w:ind w:left="5083" w:hanging="360"/>
      </w:pPr>
    </w:lvl>
    <w:lvl w:ilvl="5" w:tplc="3809001B" w:tentative="1">
      <w:start w:val="1"/>
      <w:numFmt w:val="lowerRoman"/>
      <w:lvlText w:val="%6."/>
      <w:lvlJc w:val="right"/>
      <w:pPr>
        <w:ind w:left="5803" w:hanging="180"/>
      </w:pPr>
    </w:lvl>
    <w:lvl w:ilvl="6" w:tplc="3809000F" w:tentative="1">
      <w:start w:val="1"/>
      <w:numFmt w:val="decimal"/>
      <w:lvlText w:val="%7."/>
      <w:lvlJc w:val="left"/>
      <w:pPr>
        <w:ind w:left="6523" w:hanging="360"/>
      </w:pPr>
    </w:lvl>
    <w:lvl w:ilvl="7" w:tplc="38090019" w:tentative="1">
      <w:start w:val="1"/>
      <w:numFmt w:val="lowerLetter"/>
      <w:lvlText w:val="%8."/>
      <w:lvlJc w:val="left"/>
      <w:pPr>
        <w:ind w:left="7243" w:hanging="360"/>
      </w:pPr>
    </w:lvl>
    <w:lvl w:ilvl="8" w:tplc="3809001B" w:tentative="1">
      <w:start w:val="1"/>
      <w:numFmt w:val="lowerRoman"/>
      <w:lvlText w:val="%9."/>
      <w:lvlJc w:val="right"/>
      <w:pPr>
        <w:ind w:left="7963" w:hanging="180"/>
      </w:pPr>
    </w:lvl>
  </w:abstractNum>
  <w:abstractNum w:abstractNumId="54" w15:restartNumberingAfterBreak="0">
    <w:nsid w:val="5CAB5749"/>
    <w:multiLevelType w:val="hybridMultilevel"/>
    <w:tmpl w:val="4E488448"/>
    <w:lvl w:ilvl="0" w:tplc="7110E64A">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55" w15:restartNumberingAfterBreak="0">
    <w:nsid w:val="5DA4160C"/>
    <w:multiLevelType w:val="hybridMultilevel"/>
    <w:tmpl w:val="7EC83F46"/>
    <w:lvl w:ilvl="0" w:tplc="7EA6248C">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56" w15:restartNumberingAfterBreak="0">
    <w:nsid w:val="5E1B0644"/>
    <w:multiLevelType w:val="hybridMultilevel"/>
    <w:tmpl w:val="DC7289E4"/>
    <w:lvl w:ilvl="0" w:tplc="38090019">
      <w:start w:val="1"/>
      <w:numFmt w:val="lowerLetter"/>
      <w:lvlText w:val="%1."/>
      <w:lvlJc w:val="lef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57" w15:restartNumberingAfterBreak="0">
    <w:nsid w:val="5FBB4C1F"/>
    <w:multiLevelType w:val="hybridMultilevel"/>
    <w:tmpl w:val="B77223E0"/>
    <w:lvl w:ilvl="0" w:tplc="95404AE8">
      <w:start w:val="1"/>
      <w:numFmt w:val="decimal"/>
      <w:lvlText w:val="%1."/>
      <w:lvlJc w:val="left"/>
      <w:pPr>
        <w:ind w:left="720" w:hanging="360"/>
      </w:pPr>
      <w:rPr>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8" w15:restartNumberingAfterBreak="0">
    <w:nsid w:val="61A553C5"/>
    <w:multiLevelType w:val="hybridMultilevel"/>
    <w:tmpl w:val="B47EB96E"/>
    <w:lvl w:ilvl="0" w:tplc="38090015">
      <w:start w:val="1"/>
      <w:numFmt w:val="upp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9" w15:restartNumberingAfterBreak="0">
    <w:nsid w:val="63B72860"/>
    <w:multiLevelType w:val="hybridMultilevel"/>
    <w:tmpl w:val="79925648"/>
    <w:lvl w:ilvl="0" w:tplc="1944AB42">
      <w:start w:val="1"/>
      <w:numFmt w:val="lowerLetter"/>
      <w:lvlText w:val="%1."/>
      <w:lvlJc w:val="left"/>
      <w:pPr>
        <w:ind w:left="2487" w:hanging="360"/>
      </w:pPr>
      <w:rPr>
        <w:rFonts w:hint="default"/>
      </w:rPr>
    </w:lvl>
    <w:lvl w:ilvl="1" w:tplc="38090019" w:tentative="1">
      <w:start w:val="1"/>
      <w:numFmt w:val="lowerLetter"/>
      <w:lvlText w:val="%2."/>
      <w:lvlJc w:val="left"/>
      <w:pPr>
        <w:ind w:left="3207" w:hanging="360"/>
      </w:pPr>
    </w:lvl>
    <w:lvl w:ilvl="2" w:tplc="3809001B" w:tentative="1">
      <w:start w:val="1"/>
      <w:numFmt w:val="lowerRoman"/>
      <w:lvlText w:val="%3."/>
      <w:lvlJc w:val="right"/>
      <w:pPr>
        <w:ind w:left="3927" w:hanging="180"/>
      </w:pPr>
    </w:lvl>
    <w:lvl w:ilvl="3" w:tplc="3809000F" w:tentative="1">
      <w:start w:val="1"/>
      <w:numFmt w:val="decimal"/>
      <w:lvlText w:val="%4."/>
      <w:lvlJc w:val="left"/>
      <w:pPr>
        <w:ind w:left="4647" w:hanging="360"/>
      </w:pPr>
    </w:lvl>
    <w:lvl w:ilvl="4" w:tplc="38090019" w:tentative="1">
      <w:start w:val="1"/>
      <w:numFmt w:val="lowerLetter"/>
      <w:lvlText w:val="%5."/>
      <w:lvlJc w:val="left"/>
      <w:pPr>
        <w:ind w:left="5367" w:hanging="360"/>
      </w:pPr>
    </w:lvl>
    <w:lvl w:ilvl="5" w:tplc="3809001B" w:tentative="1">
      <w:start w:val="1"/>
      <w:numFmt w:val="lowerRoman"/>
      <w:lvlText w:val="%6."/>
      <w:lvlJc w:val="right"/>
      <w:pPr>
        <w:ind w:left="6087" w:hanging="180"/>
      </w:pPr>
    </w:lvl>
    <w:lvl w:ilvl="6" w:tplc="3809000F" w:tentative="1">
      <w:start w:val="1"/>
      <w:numFmt w:val="decimal"/>
      <w:lvlText w:val="%7."/>
      <w:lvlJc w:val="left"/>
      <w:pPr>
        <w:ind w:left="6807" w:hanging="360"/>
      </w:pPr>
    </w:lvl>
    <w:lvl w:ilvl="7" w:tplc="38090019" w:tentative="1">
      <w:start w:val="1"/>
      <w:numFmt w:val="lowerLetter"/>
      <w:lvlText w:val="%8."/>
      <w:lvlJc w:val="left"/>
      <w:pPr>
        <w:ind w:left="7527" w:hanging="360"/>
      </w:pPr>
    </w:lvl>
    <w:lvl w:ilvl="8" w:tplc="3809001B" w:tentative="1">
      <w:start w:val="1"/>
      <w:numFmt w:val="lowerRoman"/>
      <w:lvlText w:val="%9."/>
      <w:lvlJc w:val="right"/>
      <w:pPr>
        <w:ind w:left="8247" w:hanging="180"/>
      </w:pPr>
    </w:lvl>
  </w:abstractNum>
  <w:abstractNum w:abstractNumId="60" w15:restartNumberingAfterBreak="0">
    <w:nsid w:val="68C77355"/>
    <w:multiLevelType w:val="hybridMultilevel"/>
    <w:tmpl w:val="D500F9C8"/>
    <w:lvl w:ilvl="0" w:tplc="1A54824A">
      <w:start w:val="1"/>
      <w:numFmt w:val="lowerLetter"/>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61" w15:restartNumberingAfterBreak="0">
    <w:nsid w:val="6BA01B5F"/>
    <w:multiLevelType w:val="hybridMultilevel"/>
    <w:tmpl w:val="C656804A"/>
    <w:lvl w:ilvl="0" w:tplc="ECBED988">
      <w:start w:val="1"/>
      <w:numFmt w:val="decimal"/>
      <w:lvlText w:val="%1)"/>
      <w:lvlJc w:val="left"/>
      <w:pPr>
        <w:ind w:left="2061" w:hanging="360"/>
      </w:pPr>
      <w:rPr>
        <w:rFonts w:hint="default"/>
      </w:rPr>
    </w:lvl>
    <w:lvl w:ilvl="1" w:tplc="38090019" w:tentative="1">
      <w:start w:val="1"/>
      <w:numFmt w:val="lowerLetter"/>
      <w:lvlText w:val="%2."/>
      <w:lvlJc w:val="left"/>
      <w:pPr>
        <w:ind w:left="2781" w:hanging="360"/>
      </w:pPr>
    </w:lvl>
    <w:lvl w:ilvl="2" w:tplc="3809001B" w:tentative="1">
      <w:start w:val="1"/>
      <w:numFmt w:val="lowerRoman"/>
      <w:lvlText w:val="%3."/>
      <w:lvlJc w:val="right"/>
      <w:pPr>
        <w:ind w:left="3501" w:hanging="180"/>
      </w:pPr>
    </w:lvl>
    <w:lvl w:ilvl="3" w:tplc="3809000F" w:tentative="1">
      <w:start w:val="1"/>
      <w:numFmt w:val="decimal"/>
      <w:lvlText w:val="%4."/>
      <w:lvlJc w:val="left"/>
      <w:pPr>
        <w:ind w:left="4221" w:hanging="360"/>
      </w:pPr>
    </w:lvl>
    <w:lvl w:ilvl="4" w:tplc="38090019" w:tentative="1">
      <w:start w:val="1"/>
      <w:numFmt w:val="lowerLetter"/>
      <w:lvlText w:val="%5."/>
      <w:lvlJc w:val="left"/>
      <w:pPr>
        <w:ind w:left="4941" w:hanging="360"/>
      </w:pPr>
    </w:lvl>
    <w:lvl w:ilvl="5" w:tplc="3809001B" w:tentative="1">
      <w:start w:val="1"/>
      <w:numFmt w:val="lowerRoman"/>
      <w:lvlText w:val="%6."/>
      <w:lvlJc w:val="right"/>
      <w:pPr>
        <w:ind w:left="5661" w:hanging="180"/>
      </w:pPr>
    </w:lvl>
    <w:lvl w:ilvl="6" w:tplc="3809000F" w:tentative="1">
      <w:start w:val="1"/>
      <w:numFmt w:val="decimal"/>
      <w:lvlText w:val="%7."/>
      <w:lvlJc w:val="left"/>
      <w:pPr>
        <w:ind w:left="6381" w:hanging="360"/>
      </w:pPr>
    </w:lvl>
    <w:lvl w:ilvl="7" w:tplc="38090019" w:tentative="1">
      <w:start w:val="1"/>
      <w:numFmt w:val="lowerLetter"/>
      <w:lvlText w:val="%8."/>
      <w:lvlJc w:val="left"/>
      <w:pPr>
        <w:ind w:left="7101" w:hanging="360"/>
      </w:pPr>
    </w:lvl>
    <w:lvl w:ilvl="8" w:tplc="3809001B" w:tentative="1">
      <w:start w:val="1"/>
      <w:numFmt w:val="lowerRoman"/>
      <w:lvlText w:val="%9."/>
      <w:lvlJc w:val="right"/>
      <w:pPr>
        <w:ind w:left="7821" w:hanging="180"/>
      </w:pPr>
    </w:lvl>
  </w:abstractNum>
  <w:abstractNum w:abstractNumId="62" w15:restartNumberingAfterBreak="0">
    <w:nsid w:val="6C507DCD"/>
    <w:multiLevelType w:val="hybridMultilevel"/>
    <w:tmpl w:val="AA9A4312"/>
    <w:lvl w:ilvl="0" w:tplc="785E4F82">
      <w:start w:val="1"/>
      <w:numFmt w:val="lowerLetter"/>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63" w15:restartNumberingAfterBreak="0">
    <w:nsid w:val="6CD60F6C"/>
    <w:multiLevelType w:val="hybridMultilevel"/>
    <w:tmpl w:val="A26A32F6"/>
    <w:lvl w:ilvl="0" w:tplc="2AA2E1F2">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64" w15:restartNumberingAfterBreak="0">
    <w:nsid w:val="71353DCB"/>
    <w:multiLevelType w:val="hybridMultilevel"/>
    <w:tmpl w:val="19C02ED6"/>
    <w:lvl w:ilvl="0" w:tplc="528EA1FA">
      <w:start w:val="1"/>
      <w:numFmt w:val="decimal"/>
      <w:lvlText w:val="%1."/>
      <w:lvlJc w:val="left"/>
      <w:pPr>
        <w:ind w:left="1069" w:hanging="360"/>
      </w:pPr>
      <w:rPr>
        <w:rFonts w:hint="default"/>
        <w:b/>
        <w:i w:val="0"/>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65" w15:restartNumberingAfterBreak="0">
    <w:nsid w:val="71EC2FD1"/>
    <w:multiLevelType w:val="hybridMultilevel"/>
    <w:tmpl w:val="1F02159A"/>
    <w:lvl w:ilvl="0" w:tplc="1BB8BEAA">
      <w:start w:val="1"/>
      <w:numFmt w:val="lowerLetter"/>
      <w:lvlText w:val="%1."/>
      <w:lvlJc w:val="left"/>
      <w:pPr>
        <w:ind w:left="1636" w:hanging="360"/>
      </w:pPr>
      <w:rPr>
        <w:rFonts w:hint="default"/>
        <w:b/>
      </w:rPr>
    </w:lvl>
    <w:lvl w:ilvl="1" w:tplc="38090019" w:tentative="1">
      <w:start w:val="1"/>
      <w:numFmt w:val="lowerLetter"/>
      <w:lvlText w:val="%2."/>
      <w:lvlJc w:val="left"/>
      <w:pPr>
        <w:ind w:left="2356" w:hanging="360"/>
      </w:pPr>
    </w:lvl>
    <w:lvl w:ilvl="2" w:tplc="3809001B" w:tentative="1">
      <w:start w:val="1"/>
      <w:numFmt w:val="lowerRoman"/>
      <w:lvlText w:val="%3."/>
      <w:lvlJc w:val="right"/>
      <w:pPr>
        <w:ind w:left="3076" w:hanging="180"/>
      </w:pPr>
    </w:lvl>
    <w:lvl w:ilvl="3" w:tplc="3809000F" w:tentative="1">
      <w:start w:val="1"/>
      <w:numFmt w:val="decimal"/>
      <w:lvlText w:val="%4."/>
      <w:lvlJc w:val="left"/>
      <w:pPr>
        <w:ind w:left="3796" w:hanging="360"/>
      </w:pPr>
    </w:lvl>
    <w:lvl w:ilvl="4" w:tplc="38090019" w:tentative="1">
      <w:start w:val="1"/>
      <w:numFmt w:val="lowerLetter"/>
      <w:lvlText w:val="%5."/>
      <w:lvlJc w:val="left"/>
      <w:pPr>
        <w:ind w:left="4516" w:hanging="360"/>
      </w:pPr>
    </w:lvl>
    <w:lvl w:ilvl="5" w:tplc="3809001B" w:tentative="1">
      <w:start w:val="1"/>
      <w:numFmt w:val="lowerRoman"/>
      <w:lvlText w:val="%6."/>
      <w:lvlJc w:val="right"/>
      <w:pPr>
        <w:ind w:left="5236" w:hanging="180"/>
      </w:pPr>
    </w:lvl>
    <w:lvl w:ilvl="6" w:tplc="3809000F" w:tentative="1">
      <w:start w:val="1"/>
      <w:numFmt w:val="decimal"/>
      <w:lvlText w:val="%7."/>
      <w:lvlJc w:val="left"/>
      <w:pPr>
        <w:ind w:left="5956" w:hanging="360"/>
      </w:pPr>
    </w:lvl>
    <w:lvl w:ilvl="7" w:tplc="38090019" w:tentative="1">
      <w:start w:val="1"/>
      <w:numFmt w:val="lowerLetter"/>
      <w:lvlText w:val="%8."/>
      <w:lvlJc w:val="left"/>
      <w:pPr>
        <w:ind w:left="6676" w:hanging="360"/>
      </w:pPr>
    </w:lvl>
    <w:lvl w:ilvl="8" w:tplc="3809001B" w:tentative="1">
      <w:start w:val="1"/>
      <w:numFmt w:val="lowerRoman"/>
      <w:lvlText w:val="%9."/>
      <w:lvlJc w:val="right"/>
      <w:pPr>
        <w:ind w:left="7396" w:hanging="180"/>
      </w:pPr>
    </w:lvl>
  </w:abstractNum>
  <w:abstractNum w:abstractNumId="66" w15:restartNumberingAfterBreak="0">
    <w:nsid w:val="72D24548"/>
    <w:multiLevelType w:val="hybridMultilevel"/>
    <w:tmpl w:val="B784E78C"/>
    <w:lvl w:ilvl="0" w:tplc="062AEB70">
      <w:start w:val="1"/>
      <w:numFmt w:val="lowerLetter"/>
      <w:lvlText w:val="%1."/>
      <w:lvlJc w:val="left"/>
      <w:pPr>
        <w:ind w:left="2061" w:hanging="360"/>
      </w:pPr>
      <w:rPr>
        <w:rFonts w:hint="default"/>
      </w:rPr>
    </w:lvl>
    <w:lvl w:ilvl="1" w:tplc="38090019" w:tentative="1">
      <w:start w:val="1"/>
      <w:numFmt w:val="lowerLetter"/>
      <w:lvlText w:val="%2."/>
      <w:lvlJc w:val="left"/>
      <w:pPr>
        <w:ind w:left="2781" w:hanging="360"/>
      </w:pPr>
    </w:lvl>
    <w:lvl w:ilvl="2" w:tplc="3809001B" w:tentative="1">
      <w:start w:val="1"/>
      <w:numFmt w:val="lowerRoman"/>
      <w:lvlText w:val="%3."/>
      <w:lvlJc w:val="right"/>
      <w:pPr>
        <w:ind w:left="3501" w:hanging="180"/>
      </w:pPr>
    </w:lvl>
    <w:lvl w:ilvl="3" w:tplc="3809000F" w:tentative="1">
      <w:start w:val="1"/>
      <w:numFmt w:val="decimal"/>
      <w:lvlText w:val="%4."/>
      <w:lvlJc w:val="left"/>
      <w:pPr>
        <w:ind w:left="4221" w:hanging="360"/>
      </w:pPr>
    </w:lvl>
    <w:lvl w:ilvl="4" w:tplc="38090019" w:tentative="1">
      <w:start w:val="1"/>
      <w:numFmt w:val="lowerLetter"/>
      <w:lvlText w:val="%5."/>
      <w:lvlJc w:val="left"/>
      <w:pPr>
        <w:ind w:left="4941" w:hanging="360"/>
      </w:pPr>
    </w:lvl>
    <w:lvl w:ilvl="5" w:tplc="3809001B" w:tentative="1">
      <w:start w:val="1"/>
      <w:numFmt w:val="lowerRoman"/>
      <w:lvlText w:val="%6."/>
      <w:lvlJc w:val="right"/>
      <w:pPr>
        <w:ind w:left="5661" w:hanging="180"/>
      </w:pPr>
    </w:lvl>
    <w:lvl w:ilvl="6" w:tplc="3809000F" w:tentative="1">
      <w:start w:val="1"/>
      <w:numFmt w:val="decimal"/>
      <w:lvlText w:val="%7."/>
      <w:lvlJc w:val="left"/>
      <w:pPr>
        <w:ind w:left="6381" w:hanging="360"/>
      </w:pPr>
    </w:lvl>
    <w:lvl w:ilvl="7" w:tplc="38090019" w:tentative="1">
      <w:start w:val="1"/>
      <w:numFmt w:val="lowerLetter"/>
      <w:lvlText w:val="%8."/>
      <w:lvlJc w:val="left"/>
      <w:pPr>
        <w:ind w:left="7101" w:hanging="360"/>
      </w:pPr>
    </w:lvl>
    <w:lvl w:ilvl="8" w:tplc="3809001B" w:tentative="1">
      <w:start w:val="1"/>
      <w:numFmt w:val="lowerRoman"/>
      <w:lvlText w:val="%9."/>
      <w:lvlJc w:val="right"/>
      <w:pPr>
        <w:ind w:left="7821" w:hanging="180"/>
      </w:pPr>
    </w:lvl>
  </w:abstractNum>
  <w:abstractNum w:abstractNumId="67" w15:restartNumberingAfterBreak="0">
    <w:nsid w:val="77217B5C"/>
    <w:multiLevelType w:val="hybridMultilevel"/>
    <w:tmpl w:val="B47EB96E"/>
    <w:lvl w:ilvl="0" w:tplc="38090015">
      <w:start w:val="1"/>
      <w:numFmt w:val="upp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8" w15:restartNumberingAfterBreak="0">
    <w:nsid w:val="776936EA"/>
    <w:multiLevelType w:val="hybridMultilevel"/>
    <w:tmpl w:val="41B07CD0"/>
    <w:lvl w:ilvl="0" w:tplc="BCD4A7A2">
      <w:start w:val="1"/>
      <w:numFmt w:val="upperLetter"/>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9" w15:restartNumberingAfterBreak="0">
    <w:nsid w:val="78925403"/>
    <w:multiLevelType w:val="hybridMultilevel"/>
    <w:tmpl w:val="4E8A881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0" w15:restartNumberingAfterBreak="0">
    <w:nsid w:val="7A544317"/>
    <w:multiLevelType w:val="hybridMultilevel"/>
    <w:tmpl w:val="9E8263F0"/>
    <w:lvl w:ilvl="0" w:tplc="BDAACA4E">
      <w:start w:val="1"/>
      <w:numFmt w:val="lowerLetter"/>
      <w:lvlText w:val="%1."/>
      <w:lvlJc w:val="left"/>
      <w:pPr>
        <w:ind w:left="1920" w:hanging="360"/>
      </w:pPr>
      <w:rPr>
        <w:rFonts w:hint="default"/>
      </w:rPr>
    </w:lvl>
    <w:lvl w:ilvl="1" w:tplc="38090019" w:tentative="1">
      <w:start w:val="1"/>
      <w:numFmt w:val="lowerLetter"/>
      <w:lvlText w:val="%2."/>
      <w:lvlJc w:val="left"/>
      <w:pPr>
        <w:ind w:left="2640" w:hanging="360"/>
      </w:pPr>
    </w:lvl>
    <w:lvl w:ilvl="2" w:tplc="3809001B" w:tentative="1">
      <w:start w:val="1"/>
      <w:numFmt w:val="lowerRoman"/>
      <w:lvlText w:val="%3."/>
      <w:lvlJc w:val="right"/>
      <w:pPr>
        <w:ind w:left="3360" w:hanging="180"/>
      </w:pPr>
    </w:lvl>
    <w:lvl w:ilvl="3" w:tplc="3809000F" w:tentative="1">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71" w15:restartNumberingAfterBreak="0">
    <w:nsid w:val="7A7A794E"/>
    <w:multiLevelType w:val="hybridMultilevel"/>
    <w:tmpl w:val="227C33CA"/>
    <w:lvl w:ilvl="0" w:tplc="F30A659A">
      <w:start w:val="1"/>
      <w:numFmt w:val="lowerLetter"/>
      <w:lvlText w:val="%1."/>
      <w:lvlJc w:val="left"/>
      <w:pPr>
        <w:ind w:left="2061" w:hanging="360"/>
      </w:pPr>
      <w:rPr>
        <w:rFonts w:hint="default"/>
      </w:rPr>
    </w:lvl>
    <w:lvl w:ilvl="1" w:tplc="38090019" w:tentative="1">
      <w:start w:val="1"/>
      <w:numFmt w:val="lowerLetter"/>
      <w:lvlText w:val="%2."/>
      <w:lvlJc w:val="left"/>
      <w:pPr>
        <w:ind w:left="2781" w:hanging="360"/>
      </w:pPr>
    </w:lvl>
    <w:lvl w:ilvl="2" w:tplc="3809001B" w:tentative="1">
      <w:start w:val="1"/>
      <w:numFmt w:val="lowerRoman"/>
      <w:lvlText w:val="%3."/>
      <w:lvlJc w:val="right"/>
      <w:pPr>
        <w:ind w:left="3501" w:hanging="180"/>
      </w:pPr>
    </w:lvl>
    <w:lvl w:ilvl="3" w:tplc="3809000F" w:tentative="1">
      <w:start w:val="1"/>
      <w:numFmt w:val="decimal"/>
      <w:lvlText w:val="%4."/>
      <w:lvlJc w:val="left"/>
      <w:pPr>
        <w:ind w:left="4221" w:hanging="360"/>
      </w:pPr>
    </w:lvl>
    <w:lvl w:ilvl="4" w:tplc="38090019" w:tentative="1">
      <w:start w:val="1"/>
      <w:numFmt w:val="lowerLetter"/>
      <w:lvlText w:val="%5."/>
      <w:lvlJc w:val="left"/>
      <w:pPr>
        <w:ind w:left="4941" w:hanging="360"/>
      </w:pPr>
    </w:lvl>
    <w:lvl w:ilvl="5" w:tplc="3809001B" w:tentative="1">
      <w:start w:val="1"/>
      <w:numFmt w:val="lowerRoman"/>
      <w:lvlText w:val="%6."/>
      <w:lvlJc w:val="right"/>
      <w:pPr>
        <w:ind w:left="5661" w:hanging="180"/>
      </w:pPr>
    </w:lvl>
    <w:lvl w:ilvl="6" w:tplc="3809000F" w:tentative="1">
      <w:start w:val="1"/>
      <w:numFmt w:val="decimal"/>
      <w:lvlText w:val="%7."/>
      <w:lvlJc w:val="left"/>
      <w:pPr>
        <w:ind w:left="6381" w:hanging="360"/>
      </w:pPr>
    </w:lvl>
    <w:lvl w:ilvl="7" w:tplc="38090019" w:tentative="1">
      <w:start w:val="1"/>
      <w:numFmt w:val="lowerLetter"/>
      <w:lvlText w:val="%8."/>
      <w:lvlJc w:val="left"/>
      <w:pPr>
        <w:ind w:left="7101" w:hanging="360"/>
      </w:pPr>
    </w:lvl>
    <w:lvl w:ilvl="8" w:tplc="3809001B" w:tentative="1">
      <w:start w:val="1"/>
      <w:numFmt w:val="lowerRoman"/>
      <w:lvlText w:val="%9."/>
      <w:lvlJc w:val="right"/>
      <w:pPr>
        <w:ind w:left="7821" w:hanging="180"/>
      </w:pPr>
    </w:lvl>
  </w:abstractNum>
  <w:abstractNum w:abstractNumId="72" w15:restartNumberingAfterBreak="0">
    <w:nsid w:val="7F0E1C99"/>
    <w:multiLevelType w:val="hybridMultilevel"/>
    <w:tmpl w:val="596E4AD4"/>
    <w:lvl w:ilvl="0" w:tplc="97EA9B18">
      <w:start w:val="1"/>
      <w:numFmt w:val="decimal"/>
      <w:lvlText w:val="%1)"/>
      <w:lvlJc w:val="left"/>
      <w:pPr>
        <w:ind w:left="1920" w:hanging="360"/>
      </w:pPr>
      <w:rPr>
        <w:rFonts w:hint="default"/>
      </w:rPr>
    </w:lvl>
    <w:lvl w:ilvl="1" w:tplc="38090019" w:tentative="1">
      <w:start w:val="1"/>
      <w:numFmt w:val="lowerLetter"/>
      <w:lvlText w:val="%2."/>
      <w:lvlJc w:val="left"/>
      <w:pPr>
        <w:ind w:left="2640" w:hanging="360"/>
      </w:pPr>
    </w:lvl>
    <w:lvl w:ilvl="2" w:tplc="3809001B" w:tentative="1">
      <w:start w:val="1"/>
      <w:numFmt w:val="lowerRoman"/>
      <w:lvlText w:val="%3."/>
      <w:lvlJc w:val="right"/>
      <w:pPr>
        <w:ind w:left="3360" w:hanging="180"/>
      </w:pPr>
    </w:lvl>
    <w:lvl w:ilvl="3" w:tplc="3809000F" w:tentative="1">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73" w15:restartNumberingAfterBreak="0">
    <w:nsid w:val="7F0E7ED3"/>
    <w:multiLevelType w:val="hybridMultilevel"/>
    <w:tmpl w:val="46CC70AA"/>
    <w:lvl w:ilvl="0" w:tplc="F7145960">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num w:numId="1">
    <w:abstractNumId w:val="27"/>
  </w:num>
  <w:num w:numId="2">
    <w:abstractNumId w:val="24"/>
  </w:num>
  <w:num w:numId="3">
    <w:abstractNumId w:val="68"/>
  </w:num>
  <w:num w:numId="4">
    <w:abstractNumId w:val="35"/>
  </w:num>
  <w:num w:numId="5">
    <w:abstractNumId w:val="22"/>
  </w:num>
  <w:num w:numId="6">
    <w:abstractNumId w:val="43"/>
  </w:num>
  <w:num w:numId="7">
    <w:abstractNumId w:val="60"/>
  </w:num>
  <w:num w:numId="8">
    <w:abstractNumId w:val="37"/>
  </w:num>
  <w:num w:numId="9">
    <w:abstractNumId w:val="69"/>
  </w:num>
  <w:num w:numId="10">
    <w:abstractNumId w:val="3"/>
  </w:num>
  <w:num w:numId="11">
    <w:abstractNumId w:val="41"/>
  </w:num>
  <w:num w:numId="12">
    <w:abstractNumId w:val="40"/>
  </w:num>
  <w:num w:numId="13">
    <w:abstractNumId w:val="36"/>
  </w:num>
  <w:num w:numId="14">
    <w:abstractNumId w:val="54"/>
  </w:num>
  <w:num w:numId="15">
    <w:abstractNumId w:val="42"/>
  </w:num>
  <w:num w:numId="16">
    <w:abstractNumId w:val="67"/>
  </w:num>
  <w:num w:numId="17">
    <w:abstractNumId w:val="11"/>
  </w:num>
  <w:num w:numId="18">
    <w:abstractNumId w:val="13"/>
  </w:num>
  <w:num w:numId="19">
    <w:abstractNumId w:val="0"/>
  </w:num>
  <w:num w:numId="20">
    <w:abstractNumId w:val="46"/>
  </w:num>
  <w:num w:numId="21">
    <w:abstractNumId w:val="58"/>
  </w:num>
  <w:num w:numId="22">
    <w:abstractNumId w:val="25"/>
  </w:num>
  <w:num w:numId="23">
    <w:abstractNumId w:val="57"/>
  </w:num>
  <w:num w:numId="24">
    <w:abstractNumId w:val="16"/>
  </w:num>
  <w:num w:numId="25">
    <w:abstractNumId w:val="39"/>
  </w:num>
  <w:num w:numId="26">
    <w:abstractNumId w:val="21"/>
  </w:num>
  <w:num w:numId="27">
    <w:abstractNumId w:val="73"/>
  </w:num>
  <w:num w:numId="28">
    <w:abstractNumId w:val="48"/>
  </w:num>
  <w:num w:numId="29">
    <w:abstractNumId w:val="31"/>
  </w:num>
  <w:num w:numId="30">
    <w:abstractNumId w:val="44"/>
  </w:num>
  <w:num w:numId="31">
    <w:abstractNumId w:val="23"/>
  </w:num>
  <w:num w:numId="32">
    <w:abstractNumId w:val="63"/>
  </w:num>
  <w:num w:numId="33">
    <w:abstractNumId w:val="38"/>
  </w:num>
  <w:num w:numId="34">
    <w:abstractNumId w:val="8"/>
  </w:num>
  <w:num w:numId="35">
    <w:abstractNumId w:val="45"/>
  </w:num>
  <w:num w:numId="36">
    <w:abstractNumId w:val="6"/>
  </w:num>
  <w:num w:numId="37">
    <w:abstractNumId w:val="51"/>
  </w:num>
  <w:num w:numId="38">
    <w:abstractNumId w:val="53"/>
  </w:num>
  <w:num w:numId="39">
    <w:abstractNumId w:val="52"/>
  </w:num>
  <w:num w:numId="40">
    <w:abstractNumId w:val="66"/>
  </w:num>
  <w:num w:numId="41">
    <w:abstractNumId w:val="4"/>
  </w:num>
  <w:num w:numId="42">
    <w:abstractNumId w:val="5"/>
  </w:num>
  <w:num w:numId="43">
    <w:abstractNumId w:val="20"/>
  </w:num>
  <w:num w:numId="44">
    <w:abstractNumId w:val="50"/>
  </w:num>
  <w:num w:numId="45">
    <w:abstractNumId w:val="9"/>
  </w:num>
  <w:num w:numId="46">
    <w:abstractNumId w:val="61"/>
  </w:num>
  <w:num w:numId="47">
    <w:abstractNumId w:val="72"/>
  </w:num>
  <w:num w:numId="48">
    <w:abstractNumId w:val="33"/>
  </w:num>
  <w:num w:numId="49">
    <w:abstractNumId w:val="10"/>
  </w:num>
  <w:num w:numId="50">
    <w:abstractNumId w:val="62"/>
  </w:num>
  <w:num w:numId="51">
    <w:abstractNumId w:val="7"/>
  </w:num>
  <w:num w:numId="52">
    <w:abstractNumId w:val="14"/>
  </w:num>
  <w:num w:numId="53">
    <w:abstractNumId w:val="65"/>
  </w:num>
  <w:num w:numId="54">
    <w:abstractNumId w:val="12"/>
  </w:num>
  <w:num w:numId="55">
    <w:abstractNumId w:val="15"/>
  </w:num>
  <w:num w:numId="56">
    <w:abstractNumId w:val="47"/>
  </w:num>
  <w:num w:numId="57">
    <w:abstractNumId w:val="59"/>
  </w:num>
  <w:num w:numId="58">
    <w:abstractNumId w:val="56"/>
  </w:num>
  <w:num w:numId="59">
    <w:abstractNumId w:val="34"/>
  </w:num>
  <w:num w:numId="60">
    <w:abstractNumId w:val="2"/>
  </w:num>
  <w:num w:numId="61">
    <w:abstractNumId w:val="71"/>
  </w:num>
  <w:num w:numId="62">
    <w:abstractNumId w:val="64"/>
  </w:num>
  <w:num w:numId="63">
    <w:abstractNumId w:val="32"/>
  </w:num>
  <w:num w:numId="64">
    <w:abstractNumId w:val="30"/>
  </w:num>
  <w:num w:numId="65">
    <w:abstractNumId w:val="70"/>
  </w:num>
  <w:num w:numId="66">
    <w:abstractNumId w:val="49"/>
  </w:num>
  <w:num w:numId="67">
    <w:abstractNumId w:val="28"/>
  </w:num>
  <w:num w:numId="68">
    <w:abstractNumId w:val="17"/>
  </w:num>
  <w:num w:numId="69">
    <w:abstractNumId w:val="18"/>
  </w:num>
  <w:num w:numId="70">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1"/>
  </w:num>
  <w:num w:numId="73">
    <w:abstractNumId w:val="19"/>
  </w:num>
  <w:num w:numId="74">
    <w:abstractNumId w:val="26"/>
  </w:num>
  <w:num w:numId="75">
    <w:abstractNumId w:val="29"/>
  </w:num>
  <w:numIdMacAtCleanup w:val="7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udi agus Riswandi">
    <w15:presenceInfo w15:providerId="None" w15:userId="budi agus Riswand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697"/>
    <w:rsid w:val="000018ED"/>
    <w:rsid w:val="00010B99"/>
    <w:rsid w:val="00013D0B"/>
    <w:rsid w:val="00017A6C"/>
    <w:rsid w:val="00022C6D"/>
    <w:rsid w:val="00033238"/>
    <w:rsid w:val="00042306"/>
    <w:rsid w:val="00045739"/>
    <w:rsid w:val="00051BDD"/>
    <w:rsid w:val="00057DD3"/>
    <w:rsid w:val="0006019F"/>
    <w:rsid w:val="00060FAE"/>
    <w:rsid w:val="0006374C"/>
    <w:rsid w:val="00066AE4"/>
    <w:rsid w:val="00074C8E"/>
    <w:rsid w:val="000902DF"/>
    <w:rsid w:val="0009667A"/>
    <w:rsid w:val="000C3E87"/>
    <w:rsid w:val="000C714F"/>
    <w:rsid w:val="000D6E5F"/>
    <w:rsid w:val="000E29E5"/>
    <w:rsid w:val="000E5262"/>
    <w:rsid w:val="000F0EBB"/>
    <w:rsid w:val="000F23F2"/>
    <w:rsid w:val="000F3939"/>
    <w:rsid w:val="001106E7"/>
    <w:rsid w:val="00111E92"/>
    <w:rsid w:val="00112777"/>
    <w:rsid w:val="00112D95"/>
    <w:rsid w:val="001139CA"/>
    <w:rsid w:val="00114E40"/>
    <w:rsid w:val="001225F5"/>
    <w:rsid w:val="001245C3"/>
    <w:rsid w:val="00125E38"/>
    <w:rsid w:val="00135204"/>
    <w:rsid w:val="00136242"/>
    <w:rsid w:val="00141D9D"/>
    <w:rsid w:val="00142641"/>
    <w:rsid w:val="001679E6"/>
    <w:rsid w:val="00170999"/>
    <w:rsid w:val="001829F4"/>
    <w:rsid w:val="00183876"/>
    <w:rsid w:val="0018566E"/>
    <w:rsid w:val="001A3CAF"/>
    <w:rsid w:val="001B16D3"/>
    <w:rsid w:val="001B376E"/>
    <w:rsid w:val="001C5164"/>
    <w:rsid w:val="001D015B"/>
    <w:rsid w:val="001D3BA3"/>
    <w:rsid w:val="001E3C1E"/>
    <w:rsid w:val="001E76D8"/>
    <w:rsid w:val="001F23DC"/>
    <w:rsid w:val="002045C3"/>
    <w:rsid w:val="002176D0"/>
    <w:rsid w:val="002231CF"/>
    <w:rsid w:val="00224083"/>
    <w:rsid w:val="00242BB9"/>
    <w:rsid w:val="002519E3"/>
    <w:rsid w:val="002540C9"/>
    <w:rsid w:val="00274ED0"/>
    <w:rsid w:val="00283AD5"/>
    <w:rsid w:val="002879F2"/>
    <w:rsid w:val="00295778"/>
    <w:rsid w:val="002A0F0E"/>
    <w:rsid w:val="002A61D5"/>
    <w:rsid w:val="002B04E1"/>
    <w:rsid w:val="002B1832"/>
    <w:rsid w:val="002B1BBC"/>
    <w:rsid w:val="002B3847"/>
    <w:rsid w:val="002B7431"/>
    <w:rsid w:val="002C214E"/>
    <w:rsid w:val="002C5A65"/>
    <w:rsid w:val="002D42C7"/>
    <w:rsid w:val="002D55E6"/>
    <w:rsid w:val="002D6DBF"/>
    <w:rsid w:val="002D6FA4"/>
    <w:rsid w:val="002E3874"/>
    <w:rsid w:val="002F02A8"/>
    <w:rsid w:val="002F1348"/>
    <w:rsid w:val="002F2808"/>
    <w:rsid w:val="002F55CF"/>
    <w:rsid w:val="00314AD3"/>
    <w:rsid w:val="00321E57"/>
    <w:rsid w:val="003231F5"/>
    <w:rsid w:val="003234D0"/>
    <w:rsid w:val="0032726E"/>
    <w:rsid w:val="00327B31"/>
    <w:rsid w:val="00335850"/>
    <w:rsid w:val="003377E2"/>
    <w:rsid w:val="00346E97"/>
    <w:rsid w:val="003500CA"/>
    <w:rsid w:val="00350E70"/>
    <w:rsid w:val="00352A8D"/>
    <w:rsid w:val="00360609"/>
    <w:rsid w:val="00363F0D"/>
    <w:rsid w:val="00370C07"/>
    <w:rsid w:val="00371714"/>
    <w:rsid w:val="00372100"/>
    <w:rsid w:val="0037222B"/>
    <w:rsid w:val="003858CE"/>
    <w:rsid w:val="0038744B"/>
    <w:rsid w:val="00387C01"/>
    <w:rsid w:val="003906AC"/>
    <w:rsid w:val="003A278C"/>
    <w:rsid w:val="003A2AAF"/>
    <w:rsid w:val="003A6B18"/>
    <w:rsid w:val="003C2474"/>
    <w:rsid w:val="003C2C8F"/>
    <w:rsid w:val="003C3112"/>
    <w:rsid w:val="003C3C56"/>
    <w:rsid w:val="003C7E0C"/>
    <w:rsid w:val="003D23FE"/>
    <w:rsid w:val="003D30AD"/>
    <w:rsid w:val="003D38B6"/>
    <w:rsid w:val="003E058C"/>
    <w:rsid w:val="003F4096"/>
    <w:rsid w:val="003F5327"/>
    <w:rsid w:val="00407C59"/>
    <w:rsid w:val="00411CAB"/>
    <w:rsid w:val="00413728"/>
    <w:rsid w:val="00422697"/>
    <w:rsid w:val="00430C17"/>
    <w:rsid w:val="00431449"/>
    <w:rsid w:val="0043236E"/>
    <w:rsid w:val="0044032D"/>
    <w:rsid w:val="00454081"/>
    <w:rsid w:val="0046434E"/>
    <w:rsid w:val="00465424"/>
    <w:rsid w:val="00465E81"/>
    <w:rsid w:val="00471E59"/>
    <w:rsid w:val="0047208D"/>
    <w:rsid w:val="00480440"/>
    <w:rsid w:val="00483FE8"/>
    <w:rsid w:val="004875F7"/>
    <w:rsid w:val="00492352"/>
    <w:rsid w:val="00495846"/>
    <w:rsid w:val="004B2CC0"/>
    <w:rsid w:val="004B693A"/>
    <w:rsid w:val="004B6C39"/>
    <w:rsid w:val="004C224D"/>
    <w:rsid w:val="004D0CBA"/>
    <w:rsid w:val="004D3E70"/>
    <w:rsid w:val="004D433D"/>
    <w:rsid w:val="004E4983"/>
    <w:rsid w:val="004F1F12"/>
    <w:rsid w:val="004F58E4"/>
    <w:rsid w:val="004F6653"/>
    <w:rsid w:val="005003AC"/>
    <w:rsid w:val="005006F3"/>
    <w:rsid w:val="00502D90"/>
    <w:rsid w:val="00505916"/>
    <w:rsid w:val="00506B48"/>
    <w:rsid w:val="00510C6A"/>
    <w:rsid w:val="005116B2"/>
    <w:rsid w:val="00521F44"/>
    <w:rsid w:val="00533CCA"/>
    <w:rsid w:val="00535DB3"/>
    <w:rsid w:val="00537463"/>
    <w:rsid w:val="00550BF1"/>
    <w:rsid w:val="00552796"/>
    <w:rsid w:val="0055760B"/>
    <w:rsid w:val="00561019"/>
    <w:rsid w:val="00563440"/>
    <w:rsid w:val="00567DC4"/>
    <w:rsid w:val="00570067"/>
    <w:rsid w:val="00574AC4"/>
    <w:rsid w:val="00580DCC"/>
    <w:rsid w:val="005935A2"/>
    <w:rsid w:val="0059414C"/>
    <w:rsid w:val="00594690"/>
    <w:rsid w:val="005B79D3"/>
    <w:rsid w:val="005C0806"/>
    <w:rsid w:val="005C09ED"/>
    <w:rsid w:val="005C1C7C"/>
    <w:rsid w:val="005C2C6E"/>
    <w:rsid w:val="005D4473"/>
    <w:rsid w:val="005D571C"/>
    <w:rsid w:val="005D5D73"/>
    <w:rsid w:val="005D61C5"/>
    <w:rsid w:val="005E22DF"/>
    <w:rsid w:val="005E5A0F"/>
    <w:rsid w:val="005F37F4"/>
    <w:rsid w:val="006033D5"/>
    <w:rsid w:val="00604B18"/>
    <w:rsid w:val="00607D89"/>
    <w:rsid w:val="006165F9"/>
    <w:rsid w:val="00616849"/>
    <w:rsid w:val="00621B0E"/>
    <w:rsid w:val="006232CF"/>
    <w:rsid w:val="00630BA6"/>
    <w:rsid w:val="006449C5"/>
    <w:rsid w:val="00644BE0"/>
    <w:rsid w:val="0064588A"/>
    <w:rsid w:val="006458CC"/>
    <w:rsid w:val="00651C1C"/>
    <w:rsid w:val="00664FF0"/>
    <w:rsid w:val="00666D96"/>
    <w:rsid w:val="00667D9E"/>
    <w:rsid w:val="00671DE0"/>
    <w:rsid w:val="00680824"/>
    <w:rsid w:val="00682F4D"/>
    <w:rsid w:val="0069340A"/>
    <w:rsid w:val="006A10AC"/>
    <w:rsid w:val="006A266A"/>
    <w:rsid w:val="006A51EB"/>
    <w:rsid w:val="006B5C51"/>
    <w:rsid w:val="006C4D54"/>
    <w:rsid w:val="006D0D25"/>
    <w:rsid w:val="006D4095"/>
    <w:rsid w:val="006D7157"/>
    <w:rsid w:val="006D7163"/>
    <w:rsid w:val="006E0725"/>
    <w:rsid w:val="007068CC"/>
    <w:rsid w:val="00710E91"/>
    <w:rsid w:val="00714657"/>
    <w:rsid w:val="00714801"/>
    <w:rsid w:val="00716D58"/>
    <w:rsid w:val="00723E7A"/>
    <w:rsid w:val="0072797B"/>
    <w:rsid w:val="00734506"/>
    <w:rsid w:val="00741A77"/>
    <w:rsid w:val="007424BC"/>
    <w:rsid w:val="00743109"/>
    <w:rsid w:val="0075456C"/>
    <w:rsid w:val="00757E07"/>
    <w:rsid w:val="00760595"/>
    <w:rsid w:val="00762D24"/>
    <w:rsid w:val="007752A3"/>
    <w:rsid w:val="00783461"/>
    <w:rsid w:val="007834AD"/>
    <w:rsid w:val="00786F55"/>
    <w:rsid w:val="00787396"/>
    <w:rsid w:val="00790AD3"/>
    <w:rsid w:val="007923E7"/>
    <w:rsid w:val="0079406D"/>
    <w:rsid w:val="007A0448"/>
    <w:rsid w:val="007A7206"/>
    <w:rsid w:val="007C6D1A"/>
    <w:rsid w:val="007D1FCC"/>
    <w:rsid w:val="007D4045"/>
    <w:rsid w:val="007F27EB"/>
    <w:rsid w:val="007F4600"/>
    <w:rsid w:val="008146EF"/>
    <w:rsid w:val="008165A5"/>
    <w:rsid w:val="008242CD"/>
    <w:rsid w:val="008358AE"/>
    <w:rsid w:val="0083744D"/>
    <w:rsid w:val="00837454"/>
    <w:rsid w:val="00844947"/>
    <w:rsid w:val="008508BE"/>
    <w:rsid w:val="008556A6"/>
    <w:rsid w:val="00860C76"/>
    <w:rsid w:val="00862EB7"/>
    <w:rsid w:val="00864991"/>
    <w:rsid w:val="00866864"/>
    <w:rsid w:val="00884B92"/>
    <w:rsid w:val="00884DC6"/>
    <w:rsid w:val="0089009D"/>
    <w:rsid w:val="008A2D8B"/>
    <w:rsid w:val="008A62B0"/>
    <w:rsid w:val="008B1A0E"/>
    <w:rsid w:val="008B71FC"/>
    <w:rsid w:val="008B7B98"/>
    <w:rsid w:val="008B7CF9"/>
    <w:rsid w:val="008C0C85"/>
    <w:rsid w:val="008C1675"/>
    <w:rsid w:val="008C1928"/>
    <w:rsid w:val="008C239F"/>
    <w:rsid w:val="008F4C59"/>
    <w:rsid w:val="008F70D4"/>
    <w:rsid w:val="0090065F"/>
    <w:rsid w:val="009025F7"/>
    <w:rsid w:val="00917328"/>
    <w:rsid w:val="00920D1A"/>
    <w:rsid w:val="00922698"/>
    <w:rsid w:val="00923FF9"/>
    <w:rsid w:val="0092706B"/>
    <w:rsid w:val="00933DF4"/>
    <w:rsid w:val="00940D86"/>
    <w:rsid w:val="0094491D"/>
    <w:rsid w:val="00953845"/>
    <w:rsid w:val="00956983"/>
    <w:rsid w:val="00960EBA"/>
    <w:rsid w:val="00963052"/>
    <w:rsid w:val="00972716"/>
    <w:rsid w:val="00975C82"/>
    <w:rsid w:val="0098021B"/>
    <w:rsid w:val="00982544"/>
    <w:rsid w:val="00986D08"/>
    <w:rsid w:val="00990102"/>
    <w:rsid w:val="00991CAF"/>
    <w:rsid w:val="00996EF9"/>
    <w:rsid w:val="009B4DE1"/>
    <w:rsid w:val="009B5B59"/>
    <w:rsid w:val="009C6149"/>
    <w:rsid w:val="009D41D5"/>
    <w:rsid w:val="009F40B2"/>
    <w:rsid w:val="00A0238F"/>
    <w:rsid w:val="00A066F7"/>
    <w:rsid w:val="00A13209"/>
    <w:rsid w:val="00A20587"/>
    <w:rsid w:val="00A221A5"/>
    <w:rsid w:val="00A241CB"/>
    <w:rsid w:val="00A26D8A"/>
    <w:rsid w:val="00A31A45"/>
    <w:rsid w:val="00A31B65"/>
    <w:rsid w:val="00A32E39"/>
    <w:rsid w:val="00A5407C"/>
    <w:rsid w:val="00A714F7"/>
    <w:rsid w:val="00A819E0"/>
    <w:rsid w:val="00A83294"/>
    <w:rsid w:val="00A97719"/>
    <w:rsid w:val="00AA3FF6"/>
    <w:rsid w:val="00AA4E58"/>
    <w:rsid w:val="00AB1172"/>
    <w:rsid w:val="00AB1CD2"/>
    <w:rsid w:val="00AB2DA5"/>
    <w:rsid w:val="00AB48B0"/>
    <w:rsid w:val="00AB688C"/>
    <w:rsid w:val="00AB7A84"/>
    <w:rsid w:val="00AC1E45"/>
    <w:rsid w:val="00AD0680"/>
    <w:rsid w:val="00AD3D78"/>
    <w:rsid w:val="00AE36B3"/>
    <w:rsid w:val="00AF1629"/>
    <w:rsid w:val="00B06E63"/>
    <w:rsid w:val="00B14140"/>
    <w:rsid w:val="00B15843"/>
    <w:rsid w:val="00B20446"/>
    <w:rsid w:val="00B25588"/>
    <w:rsid w:val="00B264EF"/>
    <w:rsid w:val="00B359F1"/>
    <w:rsid w:val="00B4016F"/>
    <w:rsid w:val="00B51C33"/>
    <w:rsid w:val="00B555DD"/>
    <w:rsid w:val="00B607F9"/>
    <w:rsid w:val="00B63F27"/>
    <w:rsid w:val="00B65494"/>
    <w:rsid w:val="00B764FA"/>
    <w:rsid w:val="00B8100A"/>
    <w:rsid w:val="00B81A63"/>
    <w:rsid w:val="00B82FA5"/>
    <w:rsid w:val="00B85697"/>
    <w:rsid w:val="00B85B5E"/>
    <w:rsid w:val="00B912EB"/>
    <w:rsid w:val="00B93DE5"/>
    <w:rsid w:val="00B95BA9"/>
    <w:rsid w:val="00BA2CB6"/>
    <w:rsid w:val="00BA51E0"/>
    <w:rsid w:val="00BB1C04"/>
    <w:rsid w:val="00BB273C"/>
    <w:rsid w:val="00BB359A"/>
    <w:rsid w:val="00BC35FF"/>
    <w:rsid w:val="00BC6A66"/>
    <w:rsid w:val="00BD3BAC"/>
    <w:rsid w:val="00BE1155"/>
    <w:rsid w:val="00BF3917"/>
    <w:rsid w:val="00BF4FE7"/>
    <w:rsid w:val="00C056B4"/>
    <w:rsid w:val="00C05B6E"/>
    <w:rsid w:val="00C11A92"/>
    <w:rsid w:val="00C1560B"/>
    <w:rsid w:val="00C24828"/>
    <w:rsid w:val="00C3552C"/>
    <w:rsid w:val="00C360E2"/>
    <w:rsid w:val="00C371C4"/>
    <w:rsid w:val="00C421AD"/>
    <w:rsid w:val="00C444C6"/>
    <w:rsid w:val="00C559BD"/>
    <w:rsid w:val="00C60185"/>
    <w:rsid w:val="00C61A28"/>
    <w:rsid w:val="00C72960"/>
    <w:rsid w:val="00C87735"/>
    <w:rsid w:val="00CA119F"/>
    <w:rsid w:val="00CA22D6"/>
    <w:rsid w:val="00CA52C9"/>
    <w:rsid w:val="00CA66BB"/>
    <w:rsid w:val="00CB15EC"/>
    <w:rsid w:val="00CB58B5"/>
    <w:rsid w:val="00CB7E0A"/>
    <w:rsid w:val="00CC3BAF"/>
    <w:rsid w:val="00CC4FAA"/>
    <w:rsid w:val="00CC73F6"/>
    <w:rsid w:val="00CE14A3"/>
    <w:rsid w:val="00CE27CE"/>
    <w:rsid w:val="00CF5685"/>
    <w:rsid w:val="00CF5DF6"/>
    <w:rsid w:val="00CF6077"/>
    <w:rsid w:val="00D06CC5"/>
    <w:rsid w:val="00D10DDD"/>
    <w:rsid w:val="00D14248"/>
    <w:rsid w:val="00D14B8A"/>
    <w:rsid w:val="00D2277E"/>
    <w:rsid w:val="00D276AF"/>
    <w:rsid w:val="00D42B23"/>
    <w:rsid w:val="00D436A0"/>
    <w:rsid w:val="00D47FAB"/>
    <w:rsid w:val="00D5372B"/>
    <w:rsid w:val="00D549FB"/>
    <w:rsid w:val="00D571EF"/>
    <w:rsid w:val="00D5772E"/>
    <w:rsid w:val="00D57F2A"/>
    <w:rsid w:val="00D60871"/>
    <w:rsid w:val="00D66E60"/>
    <w:rsid w:val="00D670D6"/>
    <w:rsid w:val="00D762CC"/>
    <w:rsid w:val="00D80F8E"/>
    <w:rsid w:val="00D8112A"/>
    <w:rsid w:val="00D85700"/>
    <w:rsid w:val="00D86389"/>
    <w:rsid w:val="00D90EFC"/>
    <w:rsid w:val="00DA1D3E"/>
    <w:rsid w:val="00DB4C06"/>
    <w:rsid w:val="00DB4E86"/>
    <w:rsid w:val="00DB79E0"/>
    <w:rsid w:val="00DB7ED0"/>
    <w:rsid w:val="00DE3BB1"/>
    <w:rsid w:val="00DE7624"/>
    <w:rsid w:val="00DF23A7"/>
    <w:rsid w:val="00E102F4"/>
    <w:rsid w:val="00E11849"/>
    <w:rsid w:val="00E166E1"/>
    <w:rsid w:val="00E201D8"/>
    <w:rsid w:val="00E20425"/>
    <w:rsid w:val="00E2052E"/>
    <w:rsid w:val="00E317AA"/>
    <w:rsid w:val="00E350A9"/>
    <w:rsid w:val="00E35F04"/>
    <w:rsid w:val="00E415CE"/>
    <w:rsid w:val="00E45CF9"/>
    <w:rsid w:val="00E50EA9"/>
    <w:rsid w:val="00E55DF7"/>
    <w:rsid w:val="00E5784B"/>
    <w:rsid w:val="00E579D6"/>
    <w:rsid w:val="00E72268"/>
    <w:rsid w:val="00E744CB"/>
    <w:rsid w:val="00E82263"/>
    <w:rsid w:val="00E822AB"/>
    <w:rsid w:val="00E83E9C"/>
    <w:rsid w:val="00E87A59"/>
    <w:rsid w:val="00E90EA3"/>
    <w:rsid w:val="00EA1DC6"/>
    <w:rsid w:val="00EA258A"/>
    <w:rsid w:val="00EB0889"/>
    <w:rsid w:val="00EC3DCB"/>
    <w:rsid w:val="00ED0E8E"/>
    <w:rsid w:val="00ED281E"/>
    <w:rsid w:val="00ED7457"/>
    <w:rsid w:val="00ED74AD"/>
    <w:rsid w:val="00EE1AFA"/>
    <w:rsid w:val="00EE6BB0"/>
    <w:rsid w:val="00EF76B7"/>
    <w:rsid w:val="00F06CF7"/>
    <w:rsid w:val="00F171DE"/>
    <w:rsid w:val="00F20A97"/>
    <w:rsid w:val="00F244FB"/>
    <w:rsid w:val="00F25FE1"/>
    <w:rsid w:val="00F32F54"/>
    <w:rsid w:val="00F3472C"/>
    <w:rsid w:val="00F405B7"/>
    <w:rsid w:val="00F40AAF"/>
    <w:rsid w:val="00F46B2B"/>
    <w:rsid w:val="00F47DDF"/>
    <w:rsid w:val="00F51643"/>
    <w:rsid w:val="00F516B9"/>
    <w:rsid w:val="00F603C5"/>
    <w:rsid w:val="00F675FF"/>
    <w:rsid w:val="00F70FD4"/>
    <w:rsid w:val="00F7282A"/>
    <w:rsid w:val="00F82567"/>
    <w:rsid w:val="00F8283F"/>
    <w:rsid w:val="00FA0A22"/>
    <w:rsid w:val="00FA1489"/>
    <w:rsid w:val="00FA2272"/>
    <w:rsid w:val="00FB0545"/>
    <w:rsid w:val="00FB7233"/>
    <w:rsid w:val="00FC2B1F"/>
    <w:rsid w:val="00FC2EC6"/>
    <w:rsid w:val="00FC69CD"/>
    <w:rsid w:val="00FC7DF9"/>
    <w:rsid w:val="00FE0065"/>
    <w:rsid w:val="00FE0D89"/>
    <w:rsid w:val="00FE40C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65EC7E"/>
  <w15:chartTrackingRefBased/>
  <w15:docId w15:val="{698CF907-A3AF-4439-BAAF-07EDE41CC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5697"/>
  </w:style>
  <w:style w:type="paragraph" w:styleId="Heading1">
    <w:name w:val="heading 1"/>
    <w:basedOn w:val="Normal"/>
    <w:next w:val="Normal"/>
    <w:link w:val="Heading1Char"/>
    <w:uiPriority w:val="9"/>
    <w:qFormat/>
    <w:rsid w:val="005527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29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29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79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52796"/>
    <w:pPr>
      <w:outlineLvl w:val="9"/>
    </w:pPr>
    <w:rPr>
      <w:lang w:val="en-US"/>
    </w:rPr>
  </w:style>
  <w:style w:type="paragraph" w:styleId="TOC2">
    <w:name w:val="toc 2"/>
    <w:basedOn w:val="Normal"/>
    <w:next w:val="Normal"/>
    <w:autoRedefine/>
    <w:uiPriority w:val="39"/>
    <w:unhideWhenUsed/>
    <w:rsid w:val="000F23F2"/>
    <w:pPr>
      <w:tabs>
        <w:tab w:val="left" w:pos="880"/>
        <w:tab w:val="right" w:leader="dot" w:pos="7927"/>
      </w:tabs>
      <w:spacing w:after="100"/>
      <w:ind w:left="851" w:hanging="425"/>
      <w:jc w:val="both"/>
      <w:pPrChange w:id="0" w:author="budi agus Riswandi" w:date="2021-07-26T11:38:00Z">
        <w:pPr>
          <w:tabs>
            <w:tab w:val="left" w:pos="880"/>
            <w:tab w:val="right" w:leader="dot" w:pos="7927"/>
          </w:tabs>
          <w:spacing w:after="100" w:line="259" w:lineRule="auto"/>
          <w:ind w:left="851" w:hanging="425"/>
        </w:pPr>
      </w:pPrChange>
    </w:pPr>
    <w:rPr>
      <w:rFonts w:ascii="Times New Roman" w:eastAsiaTheme="minorEastAsia" w:hAnsi="Times New Roman" w:cs="Times New Roman"/>
      <w:b/>
      <w:noProof/>
      <w:color w:val="FF0000"/>
      <w:sz w:val="24"/>
      <w:szCs w:val="24"/>
      <w:lang w:val="en-US"/>
      <w:rPrChange w:id="0" w:author="budi agus Riswandi" w:date="2021-07-26T11:38:00Z">
        <w:rPr>
          <w:rFonts w:eastAsiaTheme="minorEastAsia"/>
          <w:b/>
          <w:noProof/>
          <w:sz w:val="22"/>
          <w:szCs w:val="22"/>
          <w:lang w:val="en-US" w:eastAsia="en-US" w:bidi="ar-SA"/>
        </w:rPr>
      </w:rPrChange>
    </w:rPr>
  </w:style>
  <w:style w:type="paragraph" w:styleId="TOC1">
    <w:name w:val="toc 1"/>
    <w:basedOn w:val="Normal"/>
    <w:next w:val="Normal"/>
    <w:autoRedefine/>
    <w:uiPriority w:val="39"/>
    <w:unhideWhenUsed/>
    <w:rsid w:val="00EA258A"/>
    <w:pPr>
      <w:tabs>
        <w:tab w:val="right" w:leader="dot" w:pos="7927"/>
      </w:tabs>
      <w:spacing w:after="100"/>
      <w:jc w:val="both"/>
    </w:pPr>
    <w:rPr>
      <w:rFonts w:eastAsiaTheme="minorEastAsia" w:cs="Times New Roman"/>
      <w:lang w:val="en-US"/>
    </w:rPr>
  </w:style>
  <w:style w:type="paragraph" w:styleId="TOC3">
    <w:name w:val="toc 3"/>
    <w:basedOn w:val="Normal"/>
    <w:next w:val="Normal"/>
    <w:autoRedefine/>
    <w:uiPriority w:val="39"/>
    <w:unhideWhenUsed/>
    <w:rsid w:val="00EA258A"/>
    <w:pPr>
      <w:tabs>
        <w:tab w:val="left" w:pos="851"/>
        <w:tab w:val="right" w:leader="dot" w:pos="7927"/>
      </w:tabs>
      <w:spacing w:after="100"/>
      <w:ind w:left="440"/>
    </w:pPr>
    <w:rPr>
      <w:rFonts w:ascii="Times New Roman" w:eastAsiaTheme="minorEastAsia" w:hAnsi="Times New Roman" w:cs="Times New Roman"/>
      <w:noProof/>
      <w:sz w:val="24"/>
      <w:szCs w:val="24"/>
      <w:lang w:val="en-US"/>
    </w:rPr>
  </w:style>
  <w:style w:type="paragraph" w:styleId="Header">
    <w:name w:val="header"/>
    <w:basedOn w:val="Normal"/>
    <w:link w:val="HeaderChar"/>
    <w:uiPriority w:val="99"/>
    <w:unhideWhenUsed/>
    <w:rsid w:val="00D90E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0EFC"/>
  </w:style>
  <w:style w:type="paragraph" w:styleId="Footer">
    <w:name w:val="footer"/>
    <w:basedOn w:val="Normal"/>
    <w:link w:val="FooterChar"/>
    <w:uiPriority w:val="99"/>
    <w:unhideWhenUsed/>
    <w:rsid w:val="00D90E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0EFC"/>
  </w:style>
  <w:style w:type="paragraph" w:styleId="ListParagraph">
    <w:name w:val="List Paragraph"/>
    <w:basedOn w:val="Normal"/>
    <w:uiPriority w:val="34"/>
    <w:qFormat/>
    <w:rsid w:val="00C72960"/>
    <w:pPr>
      <w:ind w:left="720"/>
      <w:contextualSpacing/>
    </w:pPr>
  </w:style>
  <w:style w:type="table" w:styleId="TableGrid">
    <w:name w:val="Table Grid"/>
    <w:basedOn w:val="TableNormal"/>
    <w:uiPriority w:val="39"/>
    <w:rsid w:val="00C729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C72960"/>
    <w:pPr>
      <w:spacing w:after="0" w:line="240" w:lineRule="auto"/>
    </w:pPr>
    <w:rPr>
      <w:sz w:val="20"/>
      <w:szCs w:val="20"/>
    </w:rPr>
  </w:style>
  <w:style w:type="character" w:customStyle="1" w:styleId="FootnoteTextChar">
    <w:name w:val="Footnote Text Char"/>
    <w:basedOn w:val="DefaultParagraphFont"/>
    <w:link w:val="FootnoteText"/>
    <w:uiPriority w:val="99"/>
    <w:rsid w:val="00C72960"/>
    <w:rPr>
      <w:sz w:val="20"/>
      <w:szCs w:val="20"/>
    </w:rPr>
  </w:style>
  <w:style w:type="character" w:styleId="FootnoteReference">
    <w:name w:val="footnote reference"/>
    <w:basedOn w:val="DefaultParagraphFont"/>
    <w:uiPriority w:val="99"/>
    <w:semiHidden/>
    <w:unhideWhenUsed/>
    <w:rsid w:val="00C72960"/>
    <w:rPr>
      <w:vertAlign w:val="superscript"/>
    </w:rPr>
  </w:style>
  <w:style w:type="character" w:styleId="Hyperlink">
    <w:name w:val="Hyperlink"/>
    <w:basedOn w:val="DefaultParagraphFont"/>
    <w:uiPriority w:val="99"/>
    <w:unhideWhenUsed/>
    <w:rsid w:val="00C72960"/>
    <w:rPr>
      <w:color w:val="0563C1" w:themeColor="hyperlink"/>
      <w:u w:val="single"/>
    </w:rPr>
  </w:style>
  <w:style w:type="character" w:customStyle="1" w:styleId="Heading2Char">
    <w:name w:val="Heading 2 Char"/>
    <w:basedOn w:val="DefaultParagraphFont"/>
    <w:link w:val="Heading2"/>
    <w:uiPriority w:val="9"/>
    <w:rsid w:val="00C7296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72960"/>
    <w:rPr>
      <w:rFonts w:asciiTheme="majorHAnsi" w:eastAsiaTheme="majorEastAsia" w:hAnsiTheme="majorHAnsi" w:cstheme="majorBidi"/>
      <w:color w:val="1F3763" w:themeColor="accent1" w:themeShade="7F"/>
      <w:sz w:val="24"/>
      <w:szCs w:val="24"/>
    </w:rPr>
  </w:style>
  <w:style w:type="character" w:customStyle="1" w:styleId="markedcontent">
    <w:name w:val="markedcontent"/>
    <w:basedOn w:val="DefaultParagraphFont"/>
    <w:rsid w:val="00BB1C04"/>
  </w:style>
  <w:style w:type="character" w:customStyle="1" w:styleId="highlight">
    <w:name w:val="highlight"/>
    <w:basedOn w:val="DefaultParagraphFont"/>
    <w:rsid w:val="00BB1C04"/>
  </w:style>
  <w:style w:type="character" w:styleId="UnresolvedMention">
    <w:name w:val="Unresolved Mention"/>
    <w:basedOn w:val="DefaultParagraphFont"/>
    <w:uiPriority w:val="99"/>
    <w:semiHidden/>
    <w:unhideWhenUsed/>
    <w:rsid w:val="00734506"/>
    <w:rPr>
      <w:color w:val="605E5C"/>
      <w:shd w:val="clear" w:color="auto" w:fill="E1DFDD"/>
    </w:rPr>
  </w:style>
  <w:style w:type="character" w:styleId="PlaceholderText">
    <w:name w:val="Placeholder Text"/>
    <w:basedOn w:val="DefaultParagraphFont"/>
    <w:uiPriority w:val="99"/>
    <w:semiHidden/>
    <w:rsid w:val="00480440"/>
    <w:rPr>
      <w:color w:val="808080"/>
    </w:rPr>
  </w:style>
  <w:style w:type="character" w:styleId="CommentReference">
    <w:name w:val="annotation reference"/>
    <w:basedOn w:val="DefaultParagraphFont"/>
    <w:uiPriority w:val="99"/>
    <w:semiHidden/>
    <w:unhideWhenUsed/>
    <w:rsid w:val="00111E92"/>
    <w:rPr>
      <w:sz w:val="16"/>
      <w:szCs w:val="16"/>
    </w:rPr>
  </w:style>
  <w:style w:type="paragraph" w:styleId="CommentText">
    <w:name w:val="annotation text"/>
    <w:basedOn w:val="Normal"/>
    <w:link w:val="CommentTextChar"/>
    <w:uiPriority w:val="99"/>
    <w:semiHidden/>
    <w:unhideWhenUsed/>
    <w:rsid w:val="00111E92"/>
    <w:pPr>
      <w:spacing w:line="240" w:lineRule="auto"/>
    </w:pPr>
    <w:rPr>
      <w:sz w:val="20"/>
      <w:szCs w:val="20"/>
    </w:rPr>
  </w:style>
  <w:style w:type="character" w:customStyle="1" w:styleId="CommentTextChar">
    <w:name w:val="Comment Text Char"/>
    <w:basedOn w:val="DefaultParagraphFont"/>
    <w:link w:val="CommentText"/>
    <w:uiPriority w:val="99"/>
    <w:semiHidden/>
    <w:rsid w:val="00111E92"/>
    <w:rPr>
      <w:sz w:val="20"/>
      <w:szCs w:val="20"/>
    </w:rPr>
  </w:style>
  <w:style w:type="paragraph" w:styleId="CommentSubject">
    <w:name w:val="annotation subject"/>
    <w:basedOn w:val="CommentText"/>
    <w:next w:val="CommentText"/>
    <w:link w:val="CommentSubjectChar"/>
    <w:uiPriority w:val="99"/>
    <w:semiHidden/>
    <w:unhideWhenUsed/>
    <w:rsid w:val="00111E92"/>
    <w:rPr>
      <w:b/>
      <w:bCs/>
    </w:rPr>
  </w:style>
  <w:style w:type="character" w:customStyle="1" w:styleId="CommentSubjectChar">
    <w:name w:val="Comment Subject Char"/>
    <w:basedOn w:val="CommentTextChar"/>
    <w:link w:val="CommentSubject"/>
    <w:uiPriority w:val="99"/>
    <w:semiHidden/>
    <w:rsid w:val="00111E92"/>
    <w:rPr>
      <w:b/>
      <w:bCs/>
      <w:sz w:val="20"/>
      <w:szCs w:val="20"/>
    </w:rPr>
  </w:style>
  <w:style w:type="paragraph" w:styleId="BalloonText">
    <w:name w:val="Balloon Text"/>
    <w:basedOn w:val="Normal"/>
    <w:link w:val="BalloonTextChar"/>
    <w:uiPriority w:val="99"/>
    <w:semiHidden/>
    <w:unhideWhenUsed/>
    <w:rsid w:val="00111E9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11E9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6612173">
      <w:bodyDiv w:val="1"/>
      <w:marLeft w:val="0"/>
      <w:marRight w:val="0"/>
      <w:marTop w:val="0"/>
      <w:marBottom w:val="0"/>
      <w:divBdr>
        <w:top w:val="none" w:sz="0" w:space="0" w:color="auto"/>
        <w:left w:val="none" w:sz="0" w:space="0" w:color="auto"/>
        <w:bottom w:val="none" w:sz="0" w:space="0" w:color="auto"/>
        <w:right w:val="none" w:sz="0" w:space="0" w:color="auto"/>
      </w:divBdr>
    </w:div>
    <w:div w:id="1427506892">
      <w:bodyDiv w:val="1"/>
      <w:marLeft w:val="0"/>
      <w:marRight w:val="0"/>
      <w:marTop w:val="0"/>
      <w:marBottom w:val="0"/>
      <w:divBdr>
        <w:top w:val="none" w:sz="0" w:space="0" w:color="auto"/>
        <w:left w:val="none" w:sz="0" w:space="0" w:color="auto"/>
        <w:bottom w:val="none" w:sz="0" w:space="0" w:color="auto"/>
        <w:right w:val="none" w:sz="0" w:space="0" w:color="auto"/>
      </w:divBdr>
    </w:div>
    <w:div w:id="1430663647">
      <w:bodyDiv w:val="1"/>
      <w:marLeft w:val="0"/>
      <w:marRight w:val="0"/>
      <w:marTop w:val="0"/>
      <w:marBottom w:val="0"/>
      <w:divBdr>
        <w:top w:val="none" w:sz="0" w:space="0" w:color="auto"/>
        <w:left w:val="none" w:sz="0" w:space="0" w:color="auto"/>
        <w:bottom w:val="none" w:sz="0" w:space="0" w:color="auto"/>
        <w:right w:val="none" w:sz="0" w:space="0" w:color="auto"/>
      </w:divBdr>
    </w:div>
    <w:div w:id="163278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media.neliti.com/media/publications/148120-ID-penyidikan-terhadap-plagiat-karya-musik.pdf" TargetMode="External"/><Relationship Id="rId26" Type="http://schemas.openxmlformats.org/officeDocument/2006/relationships/hyperlink" Target="http://download.garuda.ristekdikti.go.id/article.php?article=1012514&amp;val=15363&amp;title=KONVENSI%20BERN%20DAN%20PERLINDUNGAN%20HAK%20CIPTA" TargetMode="External"/><Relationship Id="rId39" Type="http://schemas.openxmlformats.org/officeDocument/2006/relationships/footer" Target="footer3.xml"/><Relationship Id="rId21" Type="http://schemas.openxmlformats.org/officeDocument/2006/relationships/hyperlink" Target="http://ejournal.uki.ac.id/index.php/tora/article/view/1139/967" TargetMode="External"/><Relationship Id="rId34" Type="http://schemas.openxmlformats.org/officeDocument/2006/relationships/hyperlink" Target="https://www.republika.co.id/berita/n7q8sv/ini-jawaban-gitaris-queen-soal-gubahan-lagu-we-will-rock-you-oleh-dhani"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psikomedia.net/kriptomnesia-plagiarisme-yang-tidak-disengaja/" TargetMode="External"/><Relationship Id="rId20" Type="http://schemas.openxmlformats.org/officeDocument/2006/relationships/hyperlink" Target="https://ejournal.insuriponorogo.ac.id/index.php/almanhaj/article/download/307/201/" TargetMode="External"/><Relationship Id="rId29" Type="http://schemas.openxmlformats.org/officeDocument/2006/relationships/hyperlink" Target="https://doi.org/10.24090/mnh.v0i1.2215"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media.neliti.com/media/publications/195013-ID-kekayaan-intelektual-dalam-perspektif-ek.pdf" TargetMode="External"/><Relationship Id="rId32" Type="http://schemas.openxmlformats.org/officeDocument/2006/relationships/hyperlink" Target="https://www.cnnindonesia.com/hiburan/20190802124738-227-417703/kasus-plagiat-pihak-katy-perry-harus-ganti-rugi-rp395-m" TargetMode="External"/><Relationship Id="rId37" Type="http://schemas.openxmlformats.org/officeDocument/2006/relationships/hyperlink" Target="https://entertainment.kompas.com/read/2014/06/26/0142458/Ahmad.Dhani.Akui.Tak.Dapat.Izin.Modifikasi.We.Will.Rock.You"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space.uii.ac.id/bitstream/handle/123456789/4139/01.0%20cover.pdf?sequence=1&amp;isAllowed=y" TargetMode="External"/><Relationship Id="rId23" Type="http://schemas.openxmlformats.org/officeDocument/2006/relationships/hyperlink" Target="https://core.ac.uk/download/pdf/232975012.pdf" TargetMode="External"/><Relationship Id="rId28" Type="http://schemas.openxmlformats.org/officeDocument/2006/relationships/hyperlink" Target="https://journal.unpar.ac.id/index.php/veritas/article/view/2993" TargetMode="External"/><Relationship Id="rId36" Type="http://schemas.openxmlformats.org/officeDocument/2006/relationships/hyperlink" Target="https://entertainment.kompas.com/read/2015/02/11/123118610/.Pusing.Pala.Barbie.99.Persen.Jiplak.All.About.That.Bass.?page=all" TargetMode="External"/><Relationship Id="rId10" Type="http://schemas.microsoft.com/office/2011/relationships/commentsExtended" Target="commentsExtended.xml"/><Relationship Id="rId19" Type="http://schemas.openxmlformats.org/officeDocument/2006/relationships/hyperlink" Target="https://www.academia.edu/9997804/PLAGIAT_DAN_PEMBAJAKAN_KARYA_CIPTA_DALAM_HAK_KEKAYAAN_INTELEKTUAL_Nahrowi" TargetMode="External"/><Relationship Id="rId31" Type="http://schemas.openxmlformats.org/officeDocument/2006/relationships/hyperlink" Target="https://www.wipo.int/edocs/pubdocs/en/wipo_pub_816.pdf"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jurnal.staialhidayahbogor.ac.id/index.php/am/article/view/144" TargetMode="External"/><Relationship Id="rId22" Type="http://schemas.openxmlformats.org/officeDocument/2006/relationships/hyperlink" Target="https://repository.uksw.edu/bitstream/123456789/17004/2/T1_312013042_BAB%20II.pdf" TargetMode="External"/><Relationship Id="rId27" Type="http://schemas.openxmlformats.org/officeDocument/2006/relationships/hyperlink" Target="https://www.researchgate.net/publication/318651000_Indonesia_dan_Konvensi-Konvensi_Tentang_Hak_Cipta/fulltext/5975500baca2728d02545979/Indonesia-dan-Konvensi-Konvensi-Tentang-Hak-Cipta.pdf" TargetMode="External"/><Relationship Id="rId30" Type="http://schemas.openxmlformats.org/officeDocument/2006/relationships/hyperlink" Target="https://ejournal.unisba.ac.id/index.php/tahkim/article/view/5113" TargetMode="External"/><Relationship Id="rId35" Type="http://schemas.openxmlformats.org/officeDocument/2006/relationships/hyperlink" Target="https://dionbarus.com/band-dmassive-sang-plagiat-musik/"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repository.its.ac.id/62569/1/undergraduated%20thesis.pdf" TargetMode="External"/><Relationship Id="rId25" Type="http://schemas.openxmlformats.org/officeDocument/2006/relationships/hyperlink" Target="http://ejpurnal.bsi.ac.id/ejurnal/index.php/jkom" TargetMode="External"/><Relationship Id="rId33" Type="http://schemas.openxmlformats.org/officeDocument/2006/relationships/hyperlink" Target="https://travel.kompas.com/read/2008/12/12/02351710/Coldplay.Vs.Satriani?page=all" TargetMode="External"/><Relationship Id="rId38" Type="http://schemas.openxmlformats.org/officeDocument/2006/relationships/hyperlink" Target="https://www.suara.com/entertainment/2014/07/06/093251/dituduh-plagiat-ini-pembelaan-ahmad-dhani"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s://learninghub.id/wp-content/uploads/2019/02/Draf-RUU-Permusikan-15-Agustus-20181.pdf" TargetMode="External"/><Relationship Id="rId18" Type="http://schemas.openxmlformats.org/officeDocument/2006/relationships/hyperlink" Target="http://ejournal.kopertais4.or.id/mataraman/index.php/washatiya/article/view/2352" TargetMode="External"/><Relationship Id="rId26" Type="http://schemas.openxmlformats.org/officeDocument/2006/relationships/hyperlink" Target="https://dionbarus.com/band-dmassive-sang-plagiat-musik/" TargetMode="External"/><Relationship Id="rId21" Type="http://schemas.openxmlformats.org/officeDocument/2006/relationships/hyperlink" Target="https://media.neliti.com/media/publications/195013-ID-kekayaan-intelektual-dalam-perspektif-ek.pdf" TargetMode="External"/><Relationship Id="rId34" Type="http://schemas.openxmlformats.org/officeDocument/2006/relationships/hyperlink" Target="https://core.ac.uk/download/pdf/232975012.pdf" TargetMode="External"/><Relationship Id="rId7" Type="http://schemas.openxmlformats.org/officeDocument/2006/relationships/hyperlink" Target="https://www.wipo.int/edocs/pubdocs/en/wipo_pub_816.pdf" TargetMode="External"/><Relationship Id="rId12" Type="http://schemas.openxmlformats.org/officeDocument/2006/relationships/hyperlink" Target="https://repository.uksw.edu/bitstream/123456789/17004/2/T1_312013042_BAB%20II.pdf" TargetMode="External"/><Relationship Id="rId17" Type="http://schemas.openxmlformats.org/officeDocument/2006/relationships/hyperlink" Target="https://ejournal.insuriponorogo.ac.id/index.php/almanhaj/article/download/307/201/" TargetMode="External"/><Relationship Id="rId25" Type="http://schemas.openxmlformats.org/officeDocument/2006/relationships/hyperlink" Target="https://doi.org/10.24090/mnh.v0i1.2215" TargetMode="External"/><Relationship Id="rId33" Type="http://schemas.openxmlformats.org/officeDocument/2006/relationships/hyperlink" Target="https://core.ac.uk/download/pdf/232975012.pdf" TargetMode="External"/><Relationship Id="rId38" Type="http://schemas.openxmlformats.org/officeDocument/2006/relationships/hyperlink" Target="https://dspace.uii.ac.id/bitstream/handle/123456789/4139/01.0%20cover.pdf?sequence=1&amp;isAllowed=y" TargetMode="External"/><Relationship Id="rId2" Type="http://schemas.openxmlformats.org/officeDocument/2006/relationships/hyperlink" Target="https://www.pikiran-rakyat.com/entertainment/pr-01391591/rilis-lagu-keke-bukan-boneka-lalu-trending-kekeyi-diprotes-rini-wuladari-hingga-pencipta-lagu-asli" TargetMode="External"/><Relationship Id="rId16" Type="http://schemas.openxmlformats.org/officeDocument/2006/relationships/hyperlink" Target="https://jurnal.staialhidayahbogor.ac.id/index.php/am/article/view/144" TargetMode="External"/><Relationship Id="rId20" Type="http://schemas.openxmlformats.org/officeDocument/2006/relationships/hyperlink" Target="https://ejournal.insuriponorogo.ac.id/index.php/almanhaj/article/download/307/201/" TargetMode="External"/><Relationship Id="rId29" Type="http://schemas.openxmlformats.org/officeDocument/2006/relationships/hyperlink" Target="https://core.ac.uk/download/pdf/232975012.pdf" TargetMode="External"/><Relationship Id="rId1" Type="http://schemas.openxmlformats.org/officeDocument/2006/relationships/hyperlink" Target="https://www.researchgate.net/publication/318651000_Indonesia_dan_Konvensi-Konvensi_Tentang_Hak_Cipta/fulltext/5975500baca2728d02545979/Indonesia-dan-Konvensi-Konvensi-Tentang-Hak-Cipta.pdf" TargetMode="External"/><Relationship Id="rId6" Type="http://schemas.openxmlformats.org/officeDocument/2006/relationships/hyperlink" Target="https://entertainment.kompas.com/read/2015/02/11/123118610/.Pusing.Pala.Barbie.99.Persen.Jiplak.All.About.That.Bass.?page=all" TargetMode="External"/><Relationship Id="rId11" Type="http://schemas.openxmlformats.org/officeDocument/2006/relationships/hyperlink" Target="https://journal.unpar.ac.id/index.php/veritas/article/view/2993" TargetMode="External"/><Relationship Id="rId24" Type="http://schemas.openxmlformats.org/officeDocument/2006/relationships/hyperlink" Target="https://ejournal.insuriponorogo.ac.id/index.php/almanhaj/article/download/307/201/" TargetMode="External"/><Relationship Id="rId32" Type="http://schemas.openxmlformats.org/officeDocument/2006/relationships/hyperlink" Target="https://core.ac.uk/download/pdf/232975012.pdf" TargetMode="External"/><Relationship Id="rId37" Type="http://schemas.openxmlformats.org/officeDocument/2006/relationships/hyperlink" Target="https://media.neliti.com/media/publications/148120-ID-penyidikan-terhadap-plagiat-karya-musik.pdf" TargetMode="External"/><Relationship Id="rId5" Type="http://schemas.openxmlformats.org/officeDocument/2006/relationships/hyperlink" Target="https://www.cnnindonesia.com/hiburan/20190802124738-227-417703/kasus-plagiat-pihak-katy-perry-harus-ganti-rugi-rp395-m" TargetMode="External"/><Relationship Id="rId15" Type="http://schemas.openxmlformats.org/officeDocument/2006/relationships/hyperlink" Target="https://jurnal.staialhidayahbogor.ac.id/index.php/am/article/view/144" TargetMode="External"/><Relationship Id="rId23" Type="http://schemas.openxmlformats.org/officeDocument/2006/relationships/hyperlink" Target="https://ejournal.unisba.ac.id/index.php/tahkim/article/view/5113" TargetMode="External"/><Relationship Id="rId28" Type="http://schemas.openxmlformats.org/officeDocument/2006/relationships/hyperlink" Target="https://core.ac.uk/download/pdf/232975012.pdf" TargetMode="External"/><Relationship Id="rId36" Type="http://schemas.openxmlformats.org/officeDocument/2006/relationships/hyperlink" Target="https://core.ac.uk/download/pdf/232975012.pdf" TargetMode="External"/><Relationship Id="rId10" Type="http://schemas.openxmlformats.org/officeDocument/2006/relationships/hyperlink" Target="http://ejournal.uki.ac.id/index.php/tora/article/view/1139/967" TargetMode="External"/><Relationship Id="rId19" Type="http://schemas.openxmlformats.org/officeDocument/2006/relationships/hyperlink" Target="https://ejournal.insuriponorogo.ac.id/index.php/almanhaj/article/download/307/201/" TargetMode="External"/><Relationship Id="rId31" Type="http://schemas.openxmlformats.org/officeDocument/2006/relationships/hyperlink" Target="https://core.ac.uk/download/pdf/232975012.pdf" TargetMode="External"/><Relationship Id="rId4" Type="http://schemas.openxmlformats.org/officeDocument/2006/relationships/hyperlink" Target="https://www.kompasiana.com/sahroha.lumbanraja/54f7c098a3331183208b481b/katy-perry-plagiat-nike-ardila" TargetMode="External"/><Relationship Id="rId9" Type="http://schemas.openxmlformats.org/officeDocument/2006/relationships/hyperlink" Target="https://www.academia.edu/9997804/PLAGIAT_DAN_PEMBAJAKAN_KARYA_CIPTA_DALAM_HAK_KEKAYAAN_INTELEKTUAL_Nahrowi" TargetMode="External"/><Relationship Id="rId14" Type="http://schemas.openxmlformats.org/officeDocument/2006/relationships/hyperlink" Target="http://ejpurnal.bsi.ac.id/ejurnal/index.php/jkom" TargetMode="External"/><Relationship Id="rId22" Type="http://schemas.openxmlformats.org/officeDocument/2006/relationships/hyperlink" Target="https://ejournal.unisba.ac.id/index.php/tahkim/article/view/5113" TargetMode="External"/><Relationship Id="rId27" Type="http://schemas.openxmlformats.org/officeDocument/2006/relationships/hyperlink" Target="https://psikomedia.net/kriptomnesia-plagiarisme-yang-tidak-disengaja/" TargetMode="External"/><Relationship Id="rId30" Type="http://schemas.openxmlformats.org/officeDocument/2006/relationships/hyperlink" Target="https://core.ac.uk/download/pdf/232975012.pdf" TargetMode="External"/><Relationship Id="rId35" Type="http://schemas.openxmlformats.org/officeDocument/2006/relationships/hyperlink" Target="https://core.ac.uk/download/pdf/232975012.pdf" TargetMode="External"/><Relationship Id="rId8" Type="http://schemas.openxmlformats.org/officeDocument/2006/relationships/hyperlink" Target="https://kbbi.kemdikbud.go.id/entri/plagiator" TargetMode="External"/><Relationship Id="rId3" Type="http://schemas.openxmlformats.org/officeDocument/2006/relationships/hyperlink" Target="https://travel.kompas.com/read/2008/12/12/02351710/Coldplay.Vs.Satriani?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B93D8-FF60-5F41-AD6A-F2182A519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117</Pages>
  <Words>24721</Words>
  <Characters>140912</Characters>
  <Application>Microsoft Office Word</Application>
  <DocSecurity>0</DocSecurity>
  <Lines>1174</Lines>
  <Paragraphs>330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Gita Ananda</dc:creator>
  <cp:keywords/>
  <dc:description/>
  <cp:lastModifiedBy>budi agus Riswandi</cp:lastModifiedBy>
  <cp:revision>3</cp:revision>
  <dcterms:created xsi:type="dcterms:W3CDTF">2021-07-26T04:37:00Z</dcterms:created>
  <dcterms:modified xsi:type="dcterms:W3CDTF">2021-07-26T04:39:00Z</dcterms:modified>
</cp:coreProperties>
</file>